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3DBA6" w14:textId="77777777" w:rsidR="00E2530E" w:rsidRDefault="009835AA">
      <w:pPr>
        <w:jc w:val="center"/>
        <w:rPr>
          <w:rFonts w:ascii="黑体" w:eastAsia="黑体" w:hAnsi="黑体"/>
          <w:color w:val="000000"/>
          <w:sz w:val="48"/>
          <w:szCs w:val="48"/>
        </w:rPr>
      </w:pPr>
      <w:r>
        <w:rPr>
          <w:rFonts w:ascii="黑体" w:eastAsia="黑体" w:hAnsi="黑体" w:hint="eastAsia"/>
          <w:color w:val="000000"/>
          <w:sz w:val="48"/>
          <w:szCs w:val="48"/>
        </w:rPr>
        <w:t>地理位置数据展示系统的</w:t>
      </w:r>
      <w:r>
        <w:rPr>
          <w:rFonts w:ascii="黑体" w:eastAsia="黑体" w:hAnsi="黑体"/>
          <w:color w:val="000000"/>
          <w:sz w:val="48"/>
          <w:szCs w:val="48"/>
        </w:rPr>
        <w:t>设计与实现</w:t>
      </w:r>
    </w:p>
    <w:p w14:paraId="548E61F2" w14:textId="77777777" w:rsidR="00E2530E" w:rsidRDefault="00E2530E">
      <w:pPr>
        <w:rPr>
          <w:rFonts w:ascii="黑体" w:eastAsia="黑体" w:hAnsi="黑体"/>
          <w:color w:val="000000"/>
          <w:sz w:val="24"/>
        </w:rPr>
      </w:pPr>
    </w:p>
    <w:p w14:paraId="7550574E" w14:textId="77777777" w:rsidR="00E2530E" w:rsidRDefault="009835AA" w:rsidP="00E2530E">
      <w:pPr>
        <w:widowControl/>
        <w:jc w:val="left"/>
        <w:rPr>
          <w:rFonts w:ascii="宋体" w:hAnsi="宋体" w:cs="Arial"/>
          <w:color w:val="000000"/>
          <w:kern w:val="0"/>
          <w:sz w:val="24"/>
        </w:rPr>
        <w:pPrChange w:id="0" w:author="libo" w:date="2015-06-09T15:03:00Z">
          <w:pPr/>
        </w:pPrChange>
      </w:pPr>
      <w:bookmarkStart w:id="1" w:name="_Toc292885391"/>
      <w:bookmarkStart w:id="2" w:name="_Toc326075304"/>
      <w:bookmarkStart w:id="3" w:name="_Toc326875461"/>
      <w:bookmarkStart w:id="4" w:name="_Toc293653220"/>
      <w:bookmarkStart w:id="5" w:name="_Toc356381674"/>
      <w:bookmarkStart w:id="6" w:name="_Toc356337263"/>
      <w:bookmarkStart w:id="7" w:name="_Toc293324742"/>
      <w:bookmarkStart w:id="8" w:name="_Toc325641958"/>
      <w:bookmarkStart w:id="9" w:name="_Toc324692952"/>
      <w:bookmarkStart w:id="10" w:name="_Toc356990795"/>
      <w:bookmarkStart w:id="11" w:name="_Toc356986681"/>
      <w:bookmarkStart w:id="12" w:name="_Toc326848234"/>
      <w:bookmarkStart w:id="13" w:name="_Toc356379943"/>
      <w:bookmarkStart w:id="14" w:name="_Toc421621794"/>
      <w:bookmarkStart w:id="15" w:name="_Toc421618606"/>
      <w:bookmarkStart w:id="16" w:name="_Toc326074850"/>
      <w:bookmarkStart w:id="17" w:name="_Toc326057913"/>
      <w:bookmarkStart w:id="18" w:name="_Toc292874055"/>
      <w:bookmarkStart w:id="19" w:name="_Toc326850735"/>
      <w:bookmarkStart w:id="20" w:name="_Toc356336377"/>
      <w:bookmarkStart w:id="21" w:name="_Toc356378575"/>
      <w:bookmarkStart w:id="22" w:name="_Toc420933101"/>
      <w:bookmarkStart w:id="23" w:name="_Toc293655212"/>
      <w:bookmarkStart w:id="24" w:name="_Toc292885589"/>
      <w:bookmarkStart w:id="25" w:name="_Toc293603960"/>
      <w:bookmarkStart w:id="26" w:name="_Toc356898150"/>
      <w:bookmarkStart w:id="27" w:name="_Toc292872375"/>
      <w:bookmarkStart w:id="28" w:name="_Toc420932602"/>
      <w:bookmarkStart w:id="29" w:name="_Toc421623945"/>
      <w:bookmarkStart w:id="30" w:name="_Toc292897143"/>
      <w:bookmarkStart w:id="31" w:name="_Toc326847971"/>
      <w:bookmarkStart w:id="32" w:name="_Toc293654372"/>
      <w:bookmarkStart w:id="33" w:name="_Toc325641092"/>
      <w:bookmarkStart w:id="34" w:name="_Toc356846127"/>
      <w:bookmarkStart w:id="35" w:name="_Toc325921969"/>
      <w:bookmarkStart w:id="36" w:name="_Toc293475453"/>
      <w:bookmarkStart w:id="37" w:name="_Toc326074697"/>
      <w:bookmarkStart w:id="38" w:name="_Toc293475904"/>
      <w:bookmarkStart w:id="39" w:name="_Toc326074981"/>
      <w:bookmarkStart w:id="40" w:name="_Toc292872868"/>
      <w:bookmarkStart w:id="41" w:name="_Toc326847647"/>
      <w:bookmarkStart w:id="42" w:name="_Toc293604090"/>
      <w:bookmarkStart w:id="43" w:name="_Toc421645234"/>
      <w:r>
        <w:rPr>
          <w:rStyle w:val="1Char"/>
          <w:rFonts w:ascii="黑体" w:eastAsia="黑体" w:hAnsi="黑体"/>
          <w:b w:val="0"/>
          <w:color w:val="000000"/>
          <w:sz w:val="24"/>
        </w:rPr>
        <w:t>摘要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rFonts w:eastAsia="黑体" w:hAnsi="黑体"/>
          <w:color w:val="000000"/>
          <w:kern w:val="0"/>
        </w:rPr>
        <w:t>：</w:t>
      </w:r>
      <w:r>
        <w:rPr>
          <w:rFonts w:ascii="宋体" w:hAnsi="宋体" w:cs="Arial"/>
          <w:color w:val="000000"/>
          <w:kern w:val="0"/>
          <w:sz w:val="24"/>
        </w:rPr>
        <w:t>地理位置数据展示系统</w:t>
      </w:r>
      <w:ins w:id="44" w:author="libo" w:date="2015-06-09T14:53:00Z">
        <w:r>
          <w:rPr>
            <w:rFonts w:ascii="宋体" w:hAnsi="宋体" w:cs="Arial"/>
            <w:color w:val="000000"/>
            <w:kern w:val="0"/>
            <w:sz w:val="24"/>
          </w:rPr>
          <w:t>通过可视化和数据挖掘的手段，实现对公安机关</w:t>
        </w:r>
      </w:ins>
      <w:ins w:id="45" w:author="libo" w:date="2015-06-09T14:54:00Z">
        <w:r>
          <w:rPr>
            <w:rFonts w:ascii="宋体" w:hAnsi="宋体" w:cs="Arial"/>
            <w:color w:val="000000"/>
            <w:kern w:val="0"/>
            <w:sz w:val="24"/>
          </w:rPr>
          <w:t>监控的网络数据进行展示和分析，</w:t>
        </w:r>
      </w:ins>
      <w:del w:id="46" w:author="libo" w:date="2015-06-09T14:54:00Z">
        <w:r>
          <w:rPr>
            <w:rFonts w:ascii="宋体" w:hAnsi="宋体" w:cs="Arial" w:hint="eastAsia"/>
            <w:color w:val="000000"/>
            <w:kern w:val="0"/>
            <w:sz w:val="24"/>
          </w:rPr>
          <w:delText>的目标是丰富公安机关案件</w:delText>
        </w:r>
        <w:r>
          <w:rPr>
            <w:rFonts w:ascii="宋体" w:hAnsi="宋体" w:cs="Arial"/>
            <w:color w:val="000000"/>
            <w:kern w:val="0"/>
            <w:sz w:val="24"/>
          </w:rPr>
          <w:delText>侦破</w:delText>
        </w:r>
        <w:r>
          <w:rPr>
            <w:rFonts w:ascii="宋体" w:hAnsi="宋体" w:cs="Arial" w:hint="eastAsia"/>
            <w:color w:val="000000"/>
            <w:kern w:val="0"/>
            <w:sz w:val="24"/>
          </w:rPr>
          <w:delText>工作的手段，</w:delText>
        </w:r>
      </w:del>
      <w:ins w:id="47" w:author="libo" w:date="2015-06-09T14:54:00Z">
        <w:r>
          <w:rPr>
            <w:rFonts w:ascii="宋体" w:hAnsi="宋体" w:cs="Arial"/>
            <w:color w:val="000000"/>
            <w:kern w:val="0"/>
            <w:sz w:val="24"/>
          </w:rPr>
          <w:t>以</w:t>
        </w:r>
      </w:ins>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ins w:id="48" w:author="libo" w:date="2015-06-09T14:55:00Z">
        <w:r>
          <w:rPr>
            <w:rFonts w:ascii="宋体" w:hAnsi="宋体" w:cs="Arial"/>
            <w:color w:val="000000"/>
            <w:kern w:val="0"/>
            <w:sz w:val="24"/>
          </w:rPr>
          <w:t>该</w:t>
        </w:r>
      </w:ins>
      <w:del w:id="49" w:author="libo" w:date="2015-06-09T14:55:00Z">
        <w:r>
          <w:rPr>
            <w:rFonts w:ascii="宋体" w:hAnsi="宋体" w:cs="Arial" w:hint="eastAsia"/>
            <w:color w:val="000000"/>
            <w:kern w:val="0"/>
            <w:sz w:val="24"/>
          </w:rPr>
          <w:delText>其中的关键问题是</w:delText>
        </w:r>
        <w:r>
          <w:rPr>
            <w:rFonts w:ascii="宋体" w:hAnsi="宋体" w:cs="Arial"/>
            <w:color w:val="000000"/>
            <w:kern w:val="0"/>
            <w:sz w:val="24"/>
          </w:rPr>
          <w:delText>简化</w:delText>
        </w:r>
        <w:r>
          <w:rPr>
            <w:rFonts w:ascii="宋体" w:hAnsi="宋体" w:cs="Arial" w:hint="eastAsia"/>
            <w:color w:val="000000"/>
            <w:kern w:val="0"/>
            <w:sz w:val="24"/>
          </w:rPr>
          <w:delText>人员</w:delText>
        </w:r>
        <w:r>
          <w:rPr>
            <w:rFonts w:ascii="宋体" w:hAnsi="宋体" w:cs="Arial"/>
            <w:color w:val="000000"/>
            <w:kern w:val="0"/>
            <w:sz w:val="24"/>
          </w:rPr>
          <w:delText>追踪流程中各环节的繁琐工作，减少人力、物力的投入，提高</w:delText>
        </w:r>
        <w:r>
          <w:rPr>
            <w:rFonts w:ascii="宋体" w:hAnsi="宋体" w:cs="Arial" w:hint="eastAsia"/>
            <w:color w:val="000000"/>
            <w:kern w:val="0"/>
            <w:sz w:val="24"/>
          </w:rPr>
          <w:delText>追踪</w:delText>
        </w:r>
        <w:r>
          <w:rPr>
            <w:rFonts w:ascii="宋体" w:hAnsi="宋体" w:cs="Arial"/>
            <w:color w:val="000000"/>
            <w:kern w:val="0"/>
            <w:sz w:val="24"/>
          </w:rPr>
          <w:delText>的准确性</w:delText>
        </w:r>
        <w:r>
          <w:rPr>
            <w:rFonts w:ascii="宋体" w:hAnsi="宋体" w:cs="Arial" w:hint="eastAsia"/>
            <w:color w:val="000000"/>
            <w:kern w:val="0"/>
            <w:sz w:val="24"/>
          </w:rPr>
          <w:delText>，</w:delText>
        </w:r>
        <w:r>
          <w:rPr>
            <w:rFonts w:ascii="宋体" w:hAnsi="宋体" w:cs="Arial"/>
            <w:color w:val="000000"/>
            <w:kern w:val="0"/>
            <w:sz w:val="24"/>
          </w:rPr>
          <w:delText>并提供</w:delText>
        </w:r>
        <w:r>
          <w:rPr>
            <w:rFonts w:ascii="宋体" w:hAnsi="宋体" w:cs="Arial" w:hint="eastAsia"/>
            <w:color w:val="000000"/>
            <w:kern w:val="0"/>
            <w:sz w:val="24"/>
          </w:rPr>
          <w:delText>数据</w:delText>
        </w:r>
        <w:r>
          <w:rPr>
            <w:rFonts w:ascii="宋体" w:hAnsi="宋体" w:cs="Arial"/>
            <w:color w:val="000000"/>
            <w:kern w:val="0"/>
            <w:sz w:val="24"/>
          </w:rPr>
          <w:delText>分析</w:delText>
        </w:r>
        <w:r>
          <w:rPr>
            <w:rFonts w:ascii="宋体" w:hAnsi="宋体" w:cs="Arial" w:hint="eastAsia"/>
            <w:color w:val="000000"/>
            <w:kern w:val="0"/>
            <w:sz w:val="24"/>
          </w:rPr>
          <w:delText>。</w:delText>
        </w:r>
      </w:del>
      <w:r>
        <w:rPr>
          <w:rFonts w:ascii="宋体" w:hAnsi="宋体" w:cs="Arial" w:hint="eastAsia"/>
          <w:color w:val="000000"/>
          <w:kern w:val="0"/>
          <w:sz w:val="24"/>
        </w:rPr>
        <w:t>系统采用</w:t>
      </w:r>
      <w:ins w:id="50" w:author="libo" w:date="2015-06-09T14:55:00Z">
        <w:r>
          <w:rPr>
            <w:rFonts w:ascii="宋体" w:hAnsi="宋体" w:cs="Arial"/>
            <w:color w:val="000000"/>
            <w:kern w:val="0"/>
            <w:sz w:val="24"/>
          </w:rPr>
          <w:t>轻量级</w:t>
        </w:r>
      </w:ins>
      <w:r>
        <w:rPr>
          <w:color w:val="000000"/>
          <w:kern w:val="0"/>
          <w:sz w:val="24"/>
        </w:rPr>
        <w:t>J</w:t>
      </w:r>
      <w:r>
        <w:rPr>
          <w:rFonts w:hint="eastAsia"/>
          <w:color w:val="000000"/>
          <w:kern w:val="0"/>
          <w:sz w:val="24"/>
        </w:rPr>
        <w:t>2</w:t>
      </w:r>
      <w:r>
        <w:rPr>
          <w:color w:val="000000"/>
          <w:kern w:val="0"/>
          <w:sz w:val="24"/>
        </w:rPr>
        <w:t>EE</w:t>
      </w:r>
      <w:ins w:id="51" w:author="libo" w:date="2015-06-09T14:55:00Z">
        <w:r>
          <w:rPr>
            <w:color w:val="000000"/>
            <w:kern w:val="0"/>
            <w:sz w:val="24"/>
          </w:rPr>
          <w:t>架构</w:t>
        </w:r>
      </w:ins>
      <w:del w:id="52" w:author="libo" w:date="2015-06-09T14:55:00Z">
        <w:r>
          <w:rPr>
            <w:rFonts w:ascii="宋体" w:hAnsi="宋体" w:cs="Arial" w:hint="eastAsia"/>
            <w:color w:val="000000"/>
            <w:kern w:val="0"/>
            <w:sz w:val="24"/>
          </w:rPr>
          <w:delText>下的</w:delText>
        </w:r>
      </w:del>
      <w:r>
        <w:rPr>
          <w:color w:val="000000"/>
          <w:kern w:val="0"/>
          <w:sz w:val="24"/>
        </w:rPr>
        <w:t>Spring+Mybaits</w:t>
      </w:r>
      <w:del w:id="53" w:author="libo" w:date="2015-06-09T14:55:00Z">
        <w:r>
          <w:rPr>
            <w:rFonts w:ascii="宋体" w:hAnsi="宋体" w:cs="Arial"/>
            <w:color w:val="000000"/>
            <w:kern w:val="0"/>
            <w:sz w:val="24"/>
          </w:rPr>
          <w:delText>架构</w:delText>
        </w:r>
      </w:del>
      <w:ins w:id="54" w:author="libo" w:date="2015-06-09T15:03:00Z">
        <w:r>
          <w:rPr>
            <w:rFonts w:ascii="宋体" w:hAnsi="宋体" w:cs="Arial"/>
            <w:color w:val="000000"/>
            <w:kern w:val="0"/>
            <w:sz w:val="24"/>
          </w:rPr>
          <w:t>和</w:t>
        </w:r>
        <w:r>
          <w:rPr>
            <w:rFonts w:ascii="宋体" w:hAnsi="宋体" w:cs="宋体"/>
            <w:kern w:val="0"/>
            <w:sz w:val="24"/>
          </w:rPr>
          <w:t>Browser/Server模式（浏览器/服务器模式）</w:t>
        </w:r>
      </w:ins>
      <w:del w:id="55" w:author="libo" w:date="2015-06-09T15:03:00Z">
        <w:r>
          <w:rPr>
            <w:rFonts w:ascii="宋体" w:hAnsi="宋体" w:cs="Arial"/>
            <w:color w:val="000000"/>
            <w:kern w:val="0"/>
            <w:sz w:val="24"/>
          </w:rPr>
          <w:delText>，</w:delText>
        </w:r>
      </w:del>
      <w:ins w:id="56" w:author="libo" w:date="2015-06-09T15:02:00Z">
        <w:r>
          <w:rPr>
            <w:rFonts w:ascii="宋体" w:hAnsi="宋体" w:cs="Arial"/>
            <w:color w:val="000000"/>
            <w:kern w:val="0"/>
            <w:sz w:val="24"/>
          </w:rPr>
          <w:t>，</w:t>
        </w:r>
      </w:ins>
      <w:r>
        <w:rPr>
          <w:rFonts w:ascii="宋体" w:hAnsi="宋体" w:cs="Arial" w:hint="eastAsia"/>
          <w:color w:val="000000"/>
          <w:kern w:val="0"/>
          <w:sz w:val="24"/>
        </w:rPr>
        <w:t>以</w:t>
      </w:r>
      <w:r>
        <w:rPr>
          <w:color w:val="000000"/>
          <w:kern w:val="0"/>
          <w:sz w:val="24"/>
        </w:rPr>
        <w:t>MySQL</w:t>
      </w:r>
      <w:r>
        <w:rPr>
          <w:rFonts w:ascii="宋体" w:hAnsi="宋体" w:cs="Arial" w:hint="eastAsia"/>
          <w:color w:val="000000"/>
          <w:kern w:val="0"/>
          <w:sz w:val="24"/>
        </w:rPr>
        <w:t>为数据库，</w:t>
      </w:r>
      <w:del w:id="57" w:author="libo" w:date="2015-06-09T15:03:00Z">
        <w:r>
          <w:rPr>
            <w:rFonts w:ascii="宋体" w:hAnsi="宋体" w:cs="Arial" w:hint="eastAsia"/>
            <w:color w:val="000000"/>
            <w:kern w:val="0"/>
            <w:sz w:val="24"/>
          </w:rPr>
          <w:delText>前端</w:delText>
        </w:r>
        <w:r>
          <w:rPr>
            <w:rFonts w:ascii="宋体" w:hAnsi="宋体" w:cs="Arial"/>
            <w:color w:val="000000"/>
            <w:kern w:val="0"/>
            <w:sz w:val="24"/>
          </w:rPr>
          <w:delText>采用</w:delText>
        </w:r>
      </w:del>
      <w:ins w:id="58" w:author="libo" w:date="2015-06-09T15:03:00Z">
        <w:r>
          <w:rPr>
            <w:rFonts w:ascii="宋体" w:hAnsi="宋体" w:cs="Arial"/>
            <w:color w:val="000000"/>
            <w:kern w:val="0"/>
            <w:sz w:val="24"/>
          </w:rPr>
          <w:t>以</w:t>
        </w:r>
      </w:ins>
      <w:r>
        <w:rPr>
          <w:rFonts w:ascii="宋体" w:hAnsi="宋体" w:cs="Arial"/>
          <w:color w:val="000000"/>
          <w:kern w:val="0"/>
          <w:sz w:val="24"/>
        </w:rPr>
        <w:t>百度提供的</w:t>
      </w:r>
      <w:r>
        <w:rPr>
          <w:color w:val="000000"/>
          <w:kern w:val="0"/>
          <w:sz w:val="24"/>
        </w:rPr>
        <w:t>BaiduMap</w:t>
      </w:r>
      <w:r>
        <w:rPr>
          <w:rFonts w:ascii="宋体" w:hAnsi="宋体" w:cs="Arial" w:hint="eastAsia"/>
          <w:color w:val="000000"/>
          <w:kern w:val="0"/>
          <w:sz w:val="24"/>
        </w:rPr>
        <w:t xml:space="preserve"> </w:t>
      </w:r>
      <w:r>
        <w:rPr>
          <w:color w:val="000000"/>
          <w:kern w:val="0"/>
          <w:sz w:val="24"/>
        </w:rPr>
        <w:t>API</w:t>
      </w:r>
      <w:ins w:id="59" w:author="libo" w:date="2015-06-09T15:04:00Z">
        <w:r>
          <w:rPr>
            <w:color w:val="000000"/>
            <w:kern w:val="0"/>
            <w:sz w:val="24"/>
          </w:rPr>
          <w:t>为前端技术，</w:t>
        </w:r>
      </w:ins>
      <w:ins w:id="60" w:author="libo" w:date="2015-06-09T15:05:00Z">
        <w:r>
          <w:rPr>
            <w:color w:val="000000"/>
            <w:kern w:val="0"/>
            <w:sz w:val="24"/>
          </w:rPr>
          <w:t>针对公安机关监控的网络数据，</w:t>
        </w:r>
      </w:ins>
      <w:del w:id="61" w:author="libo" w:date="2015-06-09T15:04:00Z">
        <w:r>
          <w:rPr>
            <w:rFonts w:ascii="宋体" w:hAnsi="宋体" w:cs="Arial" w:hint="eastAsia"/>
            <w:color w:val="000000"/>
            <w:kern w:val="0"/>
            <w:sz w:val="24"/>
          </w:rPr>
          <w:delText>在</w:delText>
        </w:r>
        <w:r>
          <w:rPr>
            <w:color w:val="000000"/>
            <w:kern w:val="0"/>
            <w:sz w:val="24"/>
          </w:rPr>
          <w:delText>B/S</w:delText>
        </w:r>
        <w:r>
          <w:rPr>
            <w:rFonts w:ascii="宋体" w:hAnsi="宋体" w:cs="Arial"/>
            <w:color w:val="000000"/>
            <w:kern w:val="0"/>
            <w:sz w:val="24"/>
          </w:rPr>
          <w:delText>模式</w:delText>
        </w:r>
      </w:del>
      <w:r>
        <w:rPr>
          <w:rFonts w:ascii="宋体" w:hAnsi="宋体" w:cs="Arial" w:hint="eastAsia"/>
          <w:color w:val="000000"/>
          <w:kern w:val="0"/>
          <w:sz w:val="24"/>
        </w:rPr>
        <w:t>实现了</w:t>
      </w:r>
      <w:ins w:id="62" w:author="libo" w:date="2015-06-09T15:04:00Z">
        <w:r>
          <w:rPr>
            <w:rFonts w:ascii="宋体" w:hAnsi="宋体" w:cs="Arial"/>
            <w:color w:val="000000"/>
            <w:kern w:val="0"/>
            <w:sz w:val="24"/>
          </w:rPr>
          <w:t>对</w:t>
        </w:r>
      </w:ins>
      <w:del w:id="63" w:author="libo" w:date="2015-06-09T14:57:00Z">
        <w:r>
          <w:rPr>
            <w:rFonts w:ascii="宋体" w:hAnsi="宋体" w:cs="Arial" w:hint="eastAsia"/>
            <w:color w:val="000000"/>
            <w:kern w:val="0"/>
            <w:sz w:val="24"/>
          </w:rPr>
          <w:delText>公安</w:delText>
        </w:r>
        <w:r>
          <w:rPr>
            <w:rFonts w:ascii="宋体" w:hAnsi="宋体" w:cs="Arial"/>
            <w:color w:val="000000"/>
            <w:kern w:val="0"/>
            <w:sz w:val="24"/>
          </w:rPr>
          <w:delText>干警</w:delText>
        </w:r>
      </w:del>
      <w:ins w:id="64" w:author="libo" w:date="2015-06-09T14:57:00Z">
        <w:r>
          <w:rPr>
            <w:rFonts w:ascii="宋体" w:hAnsi="宋体" w:cs="Arial"/>
            <w:color w:val="000000"/>
            <w:kern w:val="0"/>
            <w:sz w:val="24"/>
          </w:rPr>
          <w:t>监控对象的</w:t>
        </w:r>
      </w:ins>
      <w:r>
        <w:rPr>
          <w:rFonts w:ascii="宋体" w:hAnsi="宋体" w:cs="Arial" w:hint="eastAsia"/>
          <w:color w:val="000000"/>
          <w:kern w:val="0"/>
          <w:sz w:val="24"/>
        </w:rPr>
        <w:t>在线地理位置展示、地理位置搜索、地理位置</w:t>
      </w:r>
      <w:r>
        <w:rPr>
          <w:rFonts w:ascii="宋体" w:hAnsi="宋体" w:cs="Arial"/>
          <w:color w:val="000000"/>
          <w:kern w:val="0"/>
          <w:sz w:val="24"/>
        </w:rPr>
        <w:t>告警</w:t>
      </w:r>
      <w:r>
        <w:rPr>
          <w:rFonts w:ascii="宋体" w:hAnsi="宋体" w:cs="Arial" w:hint="eastAsia"/>
          <w:color w:val="000000"/>
          <w:kern w:val="0"/>
          <w:sz w:val="24"/>
        </w:rPr>
        <w:t>等功能，可解决公安干警对犯罪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等问题。经过测试，功能上正常流程完全可行，对非正常的操作也做了一定处理，对不可逆操作都有必要的提示；网页性能上能够满足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同时展示的要求，页面在</w:t>
      </w:r>
      <w:r>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Pr>
          <w:color w:val="000000"/>
          <w:sz w:val="24"/>
        </w:rPr>
        <w:t>s</w:t>
      </w:r>
      <w:r>
        <w:rPr>
          <w:rFonts w:ascii="宋体" w:hAnsi="宋体" w:cs="Arial" w:hint="eastAsia"/>
          <w:color w:val="000000"/>
          <w:kern w:val="0"/>
          <w:sz w:val="24"/>
        </w:rPr>
        <w:t>。</w:t>
      </w:r>
    </w:p>
    <w:p w14:paraId="263235BC" w14:textId="77777777" w:rsidR="00E2530E" w:rsidRDefault="009835AA">
      <w:pPr>
        <w:pStyle w:val="ab"/>
        <w:spacing w:before="31" w:after="31" w:line="440" w:lineRule="exact"/>
        <w:ind w:leftChars="0" w:left="0"/>
        <w:rPr>
          <w:color w:val="000000"/>
        </w:rPr>
      </w:pPr>
      <w:r>
        <w:rPr>
          <w:rFonts w:eastAsia="黑体"/>
          <w:color w:val="000000"/>
        </w:rPr>
        <w:t>关键词：</w:t>
      </w:r>
      <w:r>
        <w:rPr>
          <w:rFonts w:ascii="宋体" w:hAnsi="宋体" w:hint="eastAsia"/>
          <w:color w:val="000000"/>
        </w:rPr>
        <w:t>地图</w:t>
      </w:r>
      <w:r>
        <w:rPr>
          <w:rFonts w:ascii="宋体" w:hAnsi="宋体" w:cs="Arial" w:hint="eastAsia"/>
          <w:color w:val="000000"/>
          <w:kern w:val="0"/>
        </w:rPr>
        <w:t>； 轨迹；短信推送；</w:t>
      </w:r>
      <w:r>
        <w:rPr>
          <w:rFonts w:ascii="Times New Roman" w:hAnsi="Times New Roman" w:cs="Times New Roman"/>
          <w:color w:val="000000"/>
          <w:kern w:val="0"/>
        </w:rPr>
        <w:t>BaiduMap</w:t>
      </w:r>
      <w:r>
        <w:rPr>
          <w:rFonts w:ascii="宋体" w:hAnsi="宋体"/>
          <w:color w:val="000000"/>
          <w:kern w:val="0"/>
        </w:rPr>
        <w:t>;</w:t>
      </w:r>
    </w:p>
    <w:p w14:paraId="6F444470" w14:textId="77777777" w:rsidR="00E2530E" w:rsidRDefault="009835AA">
      <w:pPr>
        <w:pStyle w:val="ab"/>
        <w:spacing w:before="31" w:after="31" w:line="440" w:lineRule="exact"/>
        <w:ind w:leftChars="0" w:left="0"/>
        <w:jc w:val="center"/>
        <w:rPr>
          <w:color w:val="000000"/>
        </w:rPr>
      </w:pPr>
      <w:r>
        <w:rPr>
          <w:color w:val="000000"/>
        </w:rPr>
        <w:br w:type="page"/>
      </w:r>
    </w:p>
    <w:p w14:paraId="2902600B" w14:textId="77777777" w:rsidR="00E2530E" w:rsidRDefault="009835AA">
      <w:pPr>
        <w:pStyle w:val="ab"/>
        <w:spacing w:before="31" w:after="31" w:line="440" w:lineRule="exact"/>
        <w:ind w:leftChars="0" w:left="0"/>
        <w:jc w:val="center"/>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The design and implementation of Location data display system</w:t>
      </w:r>
    </w:p>
    <w:p w14:paraId="5B2B5A70" w14:textId="77777777" w:rsidR="00E2530E" w:rsidRDefault="00E2530E">
      <w:pPr>
        <w:pStyle w:val="ab"/>
        <w:spacing w:before="31" w:after="31" w:line="440" w:lineRule="exact"/>
        <w:ind w:leftChars="0" w:left="0"/>
        <w:jc w:val="center"/>
        <w:rPr>
          <w:b/>
          <w:color w:val="000000"/>
          <w:sz w:val="36"/>
          <w:szCs w:val="36"/>
        </w:rPr>
      </w:pPr>
    </w:p>
    <w:p w14:paraId="29396FBA" w14:textId="77777777" w:rsidR="00E2530E" w:rsidRDefault="009835AA">
      <w:pPr>
        <w:autoSpaceDE w:val="0"/>
        <w:autoSpaceDN w:val="0"/>
        <w:rPr>
          <w:rFonts w:eastAsia="黑体"/>
          <w:color w:val="000000"/>
          <w:kern w:val="0"/>
          <w:sz w:val="24"/>
        </w:rPr>
      </w:pPr>
      <w:bookmarkStart w:id="65" w:name="_Toc292874056"/>
      <w:bookmarkStart w:id="66" w:name="_Toc292872869"/>
      <w:bookmarkStart w:id="67" w:name="_Toc292872376"/>
      <w:r>
        <w:rPr>
          <w:b/>
          <w:bCs/>
          <w:color w:val="000000"/>
          <w:sz w:val="24"/>
        </w:rPr>
        <w:t>Abstract</w:t>
      </w:r>
      <w:bookmarkEnd w:id="65"/>
      <w:bookmarkEnd w:id="66"/>
      <w:bookmarkEnd w:id="67"/>
      <w:r>
        <w:rPr>
          <w:rFonts w:eastAsia="黑体"/>
          <w:b/>
          <w:color w:val="000000"/>
          <w:kern w:val="0"/>
          <w:sz w:val="24"/>
        </w:rPr>
        <w:t>：</w:t>
      </w:r>
      <w:r>
        <w:rPr>
          <w:rFonts w:eastAsia="黑体"/>
          <w:color w:val="000000"/>
          <w:kern w:val="0"/>
          <w:sz w:val="24"/>
        </w:rPr>
        <w:t>Target Combat Command System of the Internet as a means rich Cases by the Police detective work to improve the detection efficiency and reduce the difficulty of detection, reducing the detection time.</w:t>
      </w:r>
      <w:r>
        <w:t xml:space="preserve"> </w:t>
      </w:r>
      <w:r>
        <w:rPr>
          <w:rFonts w:eastAsia="黑体"/>
          <w:color w:val="000000"/>
          <w:kern w:val="0"/>
          <w:sz w:val="24"/>
        </w:rPr>
        <w:t>The key issue which is to simplify the tedious work of staff to track all aspects of the process, reduce manpower, material resources, improve tracking accuracy, and data analysis.</w:t>
      </w:r>
      <w:r>
        <w:t xml:space="preserve"> </w:t>
      </w:r>
      <w:r>
        <w:rPr>
          <w:rFonts w:eastAsia="黑体"/>
          <w:color w:val="000000"/>
          <w:kern w:val="0"/>
          <w:sz w:val="24"/>
        </w:rPr>
        <w:t>The system uses Spring + Mybaits under J2EE architecture to MySQL database, front-end BaiduMap API Baidu provided in B / S mode to achieve the policemen online geographical locations, geographical search, location alarm functions, solve policemen suspects geographic information to save, modify, map interface display, active trace exhibitions, events trajectory analysis, analysis of key personnel set alarm conditions and automatically push messages and other issues.</w:t>
      </w:r>
      <w:r>
        <w:t xml:space="preserve"> </w:t>
      </w:r>
      <w:r>
        <w:rPr>
          <w:rFonts w:eastAsia="黑体"/>
          <w:color w:val="000000"/>
          <w:kern w:val="0"/>
          <w:sz w:val="24"/>
        </w:rPr>
        <w:t>After the testing, functional normal flow entirely feasible for non-normal operation is also made certain processed irreversible operation has the necessary tips;</w:t>
      </w:r>
      <w:r>
        <w:t xml:space="preserve"> </w:t>
      </w:r>
      <w:r>
        <w:rPr>
          <w:rFonts w:eastAsia="黑体"/>
          <w:color w:val="000000"/>
          <w:kern w:val="0"/>
          <w:sz w:val="24"/>
        </w:rPr>
        <w:t>On page 1000 performance to meet the requirements of geographic information at the same time show the page at 1000 GIS rendering load time of less than 1s.</w:t>
      </w:r>
    </w:p>
    <w:p w14:paraId="1B8001C6" w14:textId="77777777" w:rsidR="00E2530E" w:rsidRDefault="009835AA">
      <w:pPr>
        <w:pStyle w:val="ab"/>
        <w:spacing w:before="31" w:after="31" w:line="440" w:lineRule="exact"/>
        <w:ind w:leftChars="0" w:left="299" w:hanging="299"/>
        <w:rPr>
          <w:rFonts w:eastAsia="黑体"/>
          <w:color w:val="000000"/>
        </w:rPr>
      </w:pPr>
      <w:r>
        <w:rPr>
          <w:rFonts w:ascii="Times New Roman" w:eastAsia="黑体" w:hAnsi="Times New Roman" w:cs="Times New Roman"/>
          <w:b/>
          <w:color w:val="000000"/>
        </w:rPr>
        <w:t>Key words:</w:t>
      </w:r>
      <w:r>
        <w:rPr>
          <w:rFonts w:ascii="Times New Roman" w:hAnsi="Times New Roman" w:cs="Times New Roman"/>
          <w:color w:val="000000"/>
          <w:sz w:val="21"/>
          <w:szCs w:val="21"/>
        </w:rPr>
        <w:t xml:space="preserve"> </w:t>
      </w:r>
      <w:r>
        <w:rPr>
          <w:rFonts w:ascii="Times New Roman" w:eastAsia="黑体" w:hAnsi="Times New Roman" w:cs="Times New Roman"/>
          <w:color w:val="000000"/>
        </w:rPr>
        <w:t>map</w:t>
      </w:r>
      <w:r>
        <w:rPr>
          <w:rFonts w:ascii="Times New Roman" w:eastAsia="黑体" w:hAnsi="Times New Roman" w:cs="Times New Roman"/>
          <w:color w:val="000000"/>
        </w:rPr>
        <w:t>，</w:t>
      </w:r>
      <w:r>
        <w:rPr>
          <w:rFonts w:ascii="Times New Roman" w:eastAsia="黑体" w:hAnsi="Times New Roman" w:cs="Times New Roman"/>
          <w:color w:val="000000"/>
        </w:rPr>
        <w:t>locus</w:t>
      </w:r>
      <w:r>
        <w:rPr>
          <w:rFonts w:ascii="Times New Roman" w:eastAsia="黑体" w:hAnsi="Times New Roman" w:cs="Times New Roman"/>
          <w:color w:val="000000"/>
        </w:rPr>
        <w:t>，</w:t>
      </w:r>
      <w:r>
        <w:rPr>
          <w:rFonts w:ascii="Times New Roman" w:eastAsia="黑体" w:hAnsi="Times New Roman" w:cs="Times New Roman"/>
          <w:color w:val="000000"/>
        </w:rPr>
        <w:t>SMS push</w:t>
      </w:r>
      <w:r>
        <w:rPr>
          <w:rFonts w:ascii="Times New Roman" w:eastAsia="黑体" w:hAnsi="Times New Roman" w:cs="Times New Roman"/>
          <w:color w:val="000000"/>
        </w:rPr>
        <w:t>，</w:t>
      </w:r>
      <w:r>
        <w:rPr>
          <w:rFonts w:ascii="Times New Roman" w:hAnsi="Times New Roman" w:cs="Times New Roman"/>
          <w:color w:val="000000"/>
          <w:kern w:val="0"/>
        </w:rPr>
        <w:t>BaiduMap</w:t>
      </w:r>
      <w:r>
        <w:rPr>
          <w:color w:val="000000"/>
          <w:kern w:val="0"/>
        </w:rPr>
        <w:t>;</w:t>
      </w:r>
    </w:p>
    <w:p w14:paraId="18D0BC2F" w14:textId="77777777" w:rsidR="00E2530E" w:rsidRDefault="00E2530E">
      <w:pPr>
        <w:pStyle w:val="ab"/>
        <w:spacing w:before="31" w:after="31" w:line="440" w:lineRule="exact"/>
        <w:ind w:leftChars="0" w:left="299" w:hanging="299"/>
        <w:rPr>
          <w:rFonts w:eastAsia="黑体"/>
          <w:color w:val="000000"/>
        </w:rPr>
      </w:pPr>
    </w:p>
    <w:p w14:paraId="1AD013D8" w14:textId="77777777" w:rsidR="00E2530E" w:rsidRDefault="00E2530E">
      <w:pPr>
        <w:pStyle w:val="ab"/>
        <w:spacing w:before="31" w:after="31" w:line="440" w:lineRule="exact"/>
        <w:ind w:leftChars="0" w:left="299" w:hanging="299"/>
        <w:rPr>
          <w:rFonts w:eastAsia="黑体"/>
          <w:color w:val="000000"/>
        </w:rPr>
      </w:pPr>
    </w:p>
    <w:p w14:paraId="3B9604DC" w14:textId="77777777" w:rsidR="00E2530E" w:rsidRDefault="00E2530E">
      <w:pPr>
        <w:pStyle w:val="ab"/>
        <w:spacing w:before="31" w:after="31" w:line="440" w:lineRule="exact"/>
        <w:ind w:leftChars="0" w:left="299" w:hanging="299"/>
        <w:rPr>
          <w:rFonts w:eastAsia="黑体"/>
          <w:color w:val="000000"/>
        </w:rPr>
      </w:pPr>
    </w:p>
    <w:p w14:paraId="05453907" w14:textId="77777777" w:rsidR="00E2530E" w:rsidRDefault="00E2530E">
      <w:pPr>
        <w:pStyle w:val="ab"/>
        <w:spacing w:before="31" w:after="31" w:line="440" w:lineRule="exact"/>
        <w:ind w:leftChars="0" w:left="299" w:hanging="299"/>
        <w:rPr>
          <w:rFonts w:eastAsia="黑体"/>
          <w:color w:val="000000"/>
        </w:rPr>
      </w:pPr>
    </w:p>
    <w:p w14:paraId="4BA9717F" w14:textId="77777777" w:rsidR="00E2530E" w:rsidRDefault="00E2530E">
      <w:pPr>
        <w:pStyle w:val="ab"/>
        <w:spacing w:before="31" w:after="31" w:line="440" w:lineRule="exact"/>
        <w:ind w:leftChars="0" w:left="299" w:hanging="299"/>
        <w:rPr>
          <w:rFonts w:eastAsia="黑体"/>
          <w:color w:val="000000"/>
        </w:rPr>
      </w:pPr>
    </w:p>
    <w:p w14:paraId="3E73F891" w14:textId="77777777" w:rsidR="00E2530E" w:rsidRDefault="00E2530E">
      <w:pPr>
        <w:pStyle w:val="ab"/>
        <w:spacing w:before="31" w:after="31" w:line="440" w:lineRule="exact"/>
        <w:ind w:leftChars="0" w:left="299" w:hanging="299"/>
        <w:rPr>
          <w:rFonts w:eastAsia="黑体"/>
          <w:color w:val="000000"/>
        </w:rPr>
      </w:pPr>
    </w:p>
    <w:p w14:paraId="0213ADF1" w14:textId="77777777" w:rsidR="00E2530E" w:rsidRDefault="00E2530E">
      <w:pPr>
        <w:pStyle w:val="ab"/>
        <w:spacing w:before="31" w:after="31" w:line="440" w:lineRule="exact"/>
        <w:ind w:leftChars="0" w:left="299" w:hanging="299"/>
        <w:rPr>
          <w:rFonts w:eastAsia="黑体"/>
          <w:color w:val="000000"/>
        </w:rPr>
      </w:pPr>
    </w:p>
    <w:p w14:paraId="4804B32B" w14:textId="77777777" w:rsidR="00E2530E" w:rsidRDefault="00E2530E">
      <w:pPr>
        <w:pStyle w:val="ab"/>
        <w:spacing w:before="31" w:after="31" w:line="440" w:lineRule="exact"/>
        <w:ind w:leftChars="0" w:left="299" w:hanging="299"/>
        <w:rPr>
          <w:rFonts w:eastAsia="黑体"/>
          <w:color w:val="000000"/>
        </w:rPr>
      </w:pPr>
    </w:p>
    <w:p w14:paraId="775A5070" w14:textId="77777777" w:rsidR="00E2530E" w:rsidRDefault="00E2530E">
      <w:pPr>
        <w:pStyle w:val="ab"/>
        <w:spacing w:before="31" w:after="31" w:line="440" w:lineRule="exact"/>
        <w:ind w:leftChars="0" w:left="299" w:hanging="299"/>
        <w:rPr>
          <w:rFonts w:eastAsia="黑体"/>
          <w:color w:val="000000"/>
        </w:rPr>
      </w:pPr>
    </w:p>
    <w:p w14:paraId="5ECCC508" w14:textId="77777777" w:rsidR="00E2530E" w:rsidRDefault="00E2530E">
      <w:pPr>
        <w:pStyle w:val="ab"/>
        <w:spacing w:before="31" w:after="31" w:line="440" w:lineRule="exact"/>
        <w:ind w:leftChars="0" w:left="299" w:hanging="299"/>
        <w:rPr>
          <w:rFonts w:eastAsia="黑体"/>
          <w:color w:val="000000"/>
        </w:rPr>
      </w:pPr>
    </w:p>
    <w:p w14:paraId="70AFB6EB" w14:textId="77777777" w:rsidR="00E2530E" w:rsidRDefault="009835AA">
      <w:pPr>
        <w:pStyle w:val="TOC1"/>
        <w:jc w:val="center"/>
        <w:rPr>
          <w:rFonts w:ascii="黑体" w:eastAsia="黑体" w:hAnsi="黑体"/>
          <w:color w:val="auto"/>
          <w:sz w:val="36"/>
          <w:szCs w:val="36"/>
        </w:rPr>
      </w:pPr>
      <w:r>
        <w:rPr>
          <w:rFonts w:ascii="黑体" w:eastAsia="黑体" w:hAnsi="黑体"/>
          <w:color w:val="auto"/>
          <w:sz w:val="36"/>
          <w:szCs w:val="36"/>
          <w:lang w:val="zh-CN"/>
        </w:rPr>
        <w:lastRenderedPageBreak/>
        <w:t>目</w:t>
      </w:r>
      <w:r>
        <w:rPr>
          <w:rFonts w:ascii="黑体" w:eastAsia="黑体" w:hAnsi="黑体" w:hint="eastAsia"/>
          <w:color w:val="auto"/>
          <w:sz w:val="36"/>
          <w:szCs w:val="36"/>
          <w:lang w:val="zh-CN"/>
        </w:rPr>
        <w:t xml:space="preserve">   </w:t>
      </w:r>
      <w:r>
        <w:rPr>
          <w:rFonts w:ascii="黑体" w:eastAsia="黑体" w:hAnsi="黑体"/>
          <w:color w:val="auto"/>
          <w:sz w:val="36"/>
          <w:szCs w:val="36"/>
          <w:lang w:val="zh-CN"/>
        </w:rPr>
        <w:t>录</w:t>
      </w:r>
    </w:p>
    <w:p w14:paraId="629EF5DB" w14:textId="6A0CC5B3" w:rsidR="00E41B79" w:rsidRPr="00B12E57" w:rsidRDefault="009835AA">
      <w:pPr>
        <w:pStyle w:val="10"/>
        <w:rPr>
          <w:ins w:id="68" w:author="Administrator" w:date="2015-06-09T20:31:00Z"/>
          <w:rFonts w:ascii="Times New Roman" w:eastAsia="黑体" w:hAnsi="Times New Roman"/>
          <w:b w:val="0"/>
          <w:bCs w:val="0"/>
          <w:caps w:val="0"/>
          <w:noProof/>
          <w:sz w:val="24"/>
          <w:szCs w:val="24"/>
          <w:rPrChange w:id="69" w:author="Administrator" w:date="2015-06-09T20:36:00Z">
            <w:rPr>
              <w:ins w:id="70" w:author="Administrator" w:date="2015-06-09T20:31:00Z"/>
              <w:b w:val="0"/>
              <w:bCs w:val="0"/>
              <w:caps w:val="0"/>
              <w:noProof/>
              <w:sz w:val="21"/>
              <w:szCs w:val="22"/>
            </w:rPr>
          </w:rPrChange>
        </w:rPr>
      </w:pPr>
      <w:r>
        <w:fldChar w:fldCharType="begin"/>
      </w:r>
      <w:r>
        <w:instrText xml:space="preserve"> TOC \o "1-3" \h \z \u </w:instrText>
      </w:r>
      <w:r>
        <w:fldChar w:fldCharType="separate"/>
      </w:r>
      <w:ins w:id="71" w:author="Administrator" w:date="2015-06-09T20:31:00Z">
        <w:r w:rsidR="00E41B79" w:rsidRPr="00E41B79">
          <w:rPr>
            <w:rStyle w:val="afb"/>
            <w:rFonts w:ascii="黑体" w:eastAsia="黑体" w:hAnsi="黑体"/>
            <w:noProof/>
            <w:sz w:val="24"/>
            <w:szCs w:val="24"/>
            <w:rPrChange w:id="72" w:author="Administrator" w:date="2015-06-09T20:33:00Z">
              <w:rPr>
                <w:rStyle w:val="afb"/>
                <w:noProof/>
              </w:rPr>
            </w:rPrChange>
          </w:rPr>
          <w:fldChar w:fldCharType="begin"/>
        </w:r>
        <w:r w:rsidR="00E41B79" w:rsidRPr="00E41B79">
          <w:rPr>
            <w:rStyle w:val="afb"/>
            <w:rFonts w:ascii="黑体" w:eastAsia="黑体" w:hAnsi="黑体"/>
            <w:noProof/>
            <w:sz w:val="24"/>
            <w:szCs w:val="24"/>
            <w:rPrChange w:id="73" w:author="Administrator" w:date="2015-06-09T20:33:00Z">
              <w:rPr>
                <w:rStyle w:val="afb"/>
                <w:noProof/>
              </w:rPr>
            </w:rPrChange>
          </w:rPr>
          <w:instrText xml:space="preserve"> </w:instrText>
        </w:r>
        <w:r w:rsidR="00E41B79" w:rsidRPr="00E41B79">
          <w:rPr>
            <w:rFonts w:ascii="黑体" w:eastAsia="黑体" w:hAnsi="黑体"/>
            <w:noProof/>
            <w:sz w:val="24"/>
            <w:szCs w:val="24"/>
            <w:rPrChange w:id="74" w:author="Administrator" w:date="2015-06-09T20:33:00Z">
              <w:rPr>
                <w:noProof/>
              </w:rPr>
            </w:rPrChange>
          </w:rPr>
          <w:instrText>HYPERLINK \l "_Toc421645234"</w:instrText>
        </w:r>
        <w:r w:rsidR="00E41B79" w:rsidRPr="00E41B79">
          <w:rPr>
            <w:rStyle w:val="afb"/>
            <w:rFonts w:ascii="黑体" w:eastAsia="黑体" w:hAnsi="黑体"/>
            <w:noProof/>
            <w:sz w:val="24"/>
            <w:szCs w:val="24"/>
            <w:rPrChange w:id="75" w:author="Administrator" w:date="2015-06-09T20:33:00Z">
              <w:rPr>
                <w:rStyle w:val="afb"/>
                <w:noProof/>
              </w:rPr>
            </w:rPrChange>
          </w:rPr>
          <w:instrText xml:space="preserve"> </w:instrText>
        </w:r>
        <w:r w:rsidR="00E41B79" w:rsidRPr="00E41B79">
          <w:rPr>
            <w:rStyle w:val="afb"/>
            <w:rFonts w:ascii="黑体" w:eastAsia="黑体" w:hAnsi="黑体"/>
            <w:noProof/>
            <w:sz w:val="24"/>
            <w:szCs w:val="24"/>
            <w:rPrChange w:id="76" w:author="Administrator" w:date="2015-06-09T20:33:00Z">
              <w:rPr>
                <w:rStyle w:val="afb"/>
                <w:noProof/>
              </w:rPr>
            </w:rPrChange>
          </w:rPr>
        </w:r>
        <w:r w:rsidR="00E41B79" w:rsidRPr="00E41B79">
          <w:rPr>
            <w:rStyle w:val="afb"/>
            <w:rFonts w:ascii="黑体" w:eastAsia="黑体" w:hAnsi="黑体"/>
            <w:noProof/>
            <w:sz w:val="24"/>
            <w:szCs w:val="24"/>
            <w:rPrChange w:id="77" w:author="Administrator" w:date="2015-06-09T20:33:00Z">
              <w:rPr>
                <w:rStyle w:val="afb"/>
                <w:noProof/>
              </w:rPr>
            </w:rPrChange>
          </w:rPr>
          <w:fldChar w:fldCharType="separate"/>
        </w:r>
        <w:r w:rsidR="00E41B79" w:rsidRPr="00E41B79">
          <w:rPr>
            <w:rFonts w:ascii="黑体" w:eastAsia="黑体" w:hAnsi="黑体"/>
            <w:noProof/>
            <w:webHidden/>
            <w:sz w:val="24"/>
            <w:szCs w:val="24"/>
            <w:rPrChange w:id="78" w:author="Administrator" w:date="2015-06-09T20:33:00Z">
              <w:rPr>
                <w:noProof/>
                <w:webHidden/>
              </w:rPr>
            </w:rPrChange>
          </w:rPr>
          <w:fldChar w:fldCharType="begin"/>
        </w:r>
        <w:r w:rsidR="00E41B79" w:rsidRPr="00E41B79">
          <w:rPr>
            <w:rFonts w:ascii="黑体" w:eastAsia="黑体" w:hAnsi="黑体"/>
            <w:noProof/>
            <w:webHidden/>
            <w:sz w:val="24"/>
            <w:szCs w:val="24"/>
            <w:rPrChange w:id="79" w:author="Administrator" w:date="2015-06-09T20:33:00Z">
              <w:rPr>
                <w:noProof/>
                <w:webHidden/>
              </w:rPr>
            </w:rPrChange>
          </w:rPr>
          <w:instrText xml:space="preserve"> PAGEREF _Toc421645234 \h </w:instrText>
        </w:r>
        <w:r w:rsidR="00E41B79" w:rsidRPr="00E41B79">
          <w:rPr>
            <w:rFonts w:ascii="黑体" w:eastAsia="黑体" w:hAnsi="黑体"/>
            <w:noProof/>
            <w:webHidden/>
            <w:sz w:val="24"/>
            <w:szCs w:val="24"/>
            <w:rPrChange w:id="80" w:author="Administrator" w:date="2015-06-09T20:33:00Z">
              <w:rPr>
                <w:noProof/>
                <w:webHidden/>
              </w:rPr>
            </w:rPrChange>
          </w:rPr>
        </w:r>
      </w:ins>
      <w:r w:rsidR="00E41B79" w:rsidRPr="00E41B79">
        <w:rPr>
          <w:rFonts w:ascii="黑体" w:eastAsia="黑体" w:hAnsi="黑体"/>
          <w:noProof/>
          <w:webHidden/>
          <w:sz w:val="24"/>
          <w:szCs w:val="24"/>
          <w:rPrChange w:id="81" w:author="Administrator" w:date="2015-06-09T20:33:00Z">
            <w:rPr>
              <w:noProof/>
              <w:webHidden/>
            </w:rPr>
          </w:rPrChange>
        </w:rPr>
        <w:fldChar w:fldCharType="separate"/>
      </w:r>
      <w:ins w:id="82" w:author="Administrator" w:date="2015-06-09T20:31:00Z">
        <w:r w:rsidR="00E41B79" w:rsidRPr="00E41B79">
          <w:rPr>
            <w:rFonts w:ascii="Times New Roman" w:eastAsia="黑体" w:hAnsi="Times New Roman"/>
            <w:noProof/>
            <w:webHidden/>
            <w:sz w:val="24"/>
            <w:szCs w:val="24"/>
            <w:rPrChange w:id="83" w:author="Administrator" w:date="2015-06-09T20:36:00Z">
              <w:rPr>
                <w:noProof/>
                <w:webHidden/>
              </w:rPr>
            </w:rPrChange>
          </w:rPr>
          <w:t>I</w:t>
        </w:r>
        <w:r w:rsidR="00E41B79" w:rsidRPr="00E41B79">
          <w:rPr>
            <w:rFonts w:ascii="Times New Roman" w:eastAsia="黑体" w:hAnsi="Times New Roman"/>
            <w:noProof/>
            <w:webHidden/>
            <w:sz w:val="24"/>
            <w:szCs w:val="24"/>
            <w:rPrChange w:id="84" w:author="Administrator" w:date="2015-06-09T20:36:00Z">
              <w:rPr>
                <w:noProof/>
                <w:webHidden/>
              </w:rPr>
            </w:rPrChange>
          </w:rPr>
          <w:fldChar w:fldCharType="end"/>
        </w:r>
        <w:r w:rsidR="00E41B79" w:rsidRPr="00E41B79">
          <w:rPr>
            <w:rStyle w:val="afb"/>
            <w:rFonts w:ascii="Times New Roman" w:eastAsia="黑体" w:hAnsi="Times New Roman"/>
            <w:noProof/>
            <w:sz w:val="24"/>
            <w:szCs w:val="24"/>
            <w:rPrChange w:id="85" w:author="Administrator" w:date="2015-06-09T20:36:00Z">
              <w:rPr>
                <w:rStyle w:val="afb"/>
                <w:noProof/>
              </w:rPr>
            </w:rPrChange>
          </w:rPr>
          <w:fldChar w:fldCharType="end"/>
        </w:r>
      </w:ins>
    </w:p>
    <w:p w14:paraId="074AB013" w14:textId="77777777" w:rsidR="00E41B79" w:rsidRPr="00B12E57" w:rsidRDefault="00E41B79">
      <w:pPr>
        <w:pStyle w:val="10"/>
        <w:rPr>
          <w:ins w:id="86" w:author="Administrator" w:date="2015-06-09T20:31:00Z"/>
          <w:rFonts w:ascii="黑体" w:eastAsia="黑体" w:hAnsi="黑体"/>
          <w:b w:val="0"/>
          <w:bCs w:val="0"/>
          <w:caps w:val="0"/>
          <w:noProof/>
          <w:sz w:val="24"/>
          <w:szCs w:val="24"/>
          <w:rPrChange w:id="87" w:author="Administrator" w:date="2015-06-09T20:33:00Z">
            <w:rPr>
              <w:ins w:id="88" w:author="Administrator" w:date="2015-06-09T20:31:00Z"/>
              <w:b w:val="0"/>
              <w:bCs w:val="0"/>
              <w:caps w:val="0"/>
              <w:noProof/>
              <w:sz w:val="21"/>
              <w:szCs w:val="22"/>
            </w:rPr>
          </w:rPrChange>
        </w:rPr>
      </w:pPr>
      <w:ins w:id="89" w:author="Administrator" w:date="2015-06-09T20:31:00Z">
        <w:r w:rsidRPr="00E41B79">
          <w:rPr>
            <w:rStyle w:val="afb"/>
            <w:rFonts w:ascii="黑体" w:eastAsia="黑体" w:hAnsi="黑体"/>
            <w:noProof/>
            <w:sz w:val="24"/>
            <w:szCs w:val="24"/>
            <w:rPrChange w:id="90" w:author="Administrator" w:date="2015-06-09T20:33:00Z">
              <w:rPr>
                <w:rStyle w:val="afb"/>
                <w:noProof/>
              </w:rPr>
            </w:rPrChange>
          </w:rPr>
          <w:fldChar w:fldCharType="begin"/>
        </w:r>
        <w:r w:rsidRPr="00E41B79">
          <w:rPr>
            <w:rStyle w:val="afb"/>
            <w:rFonts w:ascii="黑体" w:eastAsia="黑体" w:hAnsi="黑体"/>
            <w:noProof/>
            <w:sz w:val="24"/>
            <w:szCs w:val="24"/>
            <w:rPrChange w:id="91" w:author="Administrator" w:date="2015-06-09T20:33:00Z">
              <w:rPr>
                <w:rStyle w:val="afb"/>
                <w:noProof/>
              </w:rPr>
            </w:rPrChange>
          </w:rPr>
          <w:instrText xml:space="preserve"> </w:instrText>
        </w:r>
        <w:r w:rsidRPr="00E41B79">
          <w:rPr>
            <w:rFonts w:ascii="黑体" w:eastAsia="黑体" w:hAnsi="黑体"/>
            <w:noProof/>
            <w:sz w:val="24"/>
            <w:szCs w:val="24"/>
            <w:rPrChange w:id="92" w:author="Administrator" w:date="2015-06-09T20:33:00Z">
              <w:rPr>
                <w:noProof/>
              </w:rPr>
            </w:rPrChange>
          </w:rPr>
          <w:instrText>HYPERLINK \l "_Toc421645235"</w:instrText>
        </w:r>
        <w:r w:rsidRPr="00E41B79">
          <w:rPr>
            <w:rStyle w:val="afb"/>
            <w:rFonts w:ascii="黑体" w:eastAsia="黑体" w:hAnsi="黑体"/>
            <w:noProof/>
            <w:sz w:val="24"/>
            <w:szCs w:val="24"/>
            <w:rPrChange w:id="93" w:author="Administrator" w:date="2015-06-09T20:33:00Z">
              <w:rPr>
                <w:rStyle w:val="afb"/>
                <w:noProof/>
              </w:rPr>
            </w:rPrChange>
          </w:rPr>
          <w:instrText xml:space="preserve"> </w:instrText>
        </w:r>
        <w:r w:rsidRPr="00E41B79">
          <w:rPr>
            <w:rStyle w:val="afb"/>
            <w:rFonts w:ascii="黑体" w:eastAsia="黑体" w:hAnsi="黑体"/>
            <w:noProof/>
            <w:sz w:val="24"/>
            <w:szCs w:val="24"/>
            <w:rPrChange w:id="94" w:author="Administrator" w:date="2015-06-09T20:33:00Z">
              <w:rPr>
                <w:rStyle w:val="afb"/>
                <w:noProof/>
              </w:rPr>
            </w:rPrChange>
          </w:rPr>
        </w:r>
        <w:r w:rsidRPr="00E41B79">
          <w:rPr>
            <w:rStyle w:val="afb"/>
            <w:rFonts w:ascii="黑体" w:eastAsia="黑体" w:hAnsi="黑体"/>
            <w:noProof/>
            <w:sz w:val="24"/>
            <w:szCs w:val="24"/>
            <w:rPrChange w:id="95" w:author="Administrator" w:date="2015-06-09T20:33:00Z">
              <w:rPr>
                <w:rStyle w:val="afb"/>
                <w:noProof/>
              </w:rPr>
            </w:rPrChange>
          </w:rPr>
          <w:fldChar w:fldCharType="separate"/>
        </w:r>
        <w:r w:rsidRPr="00E41B79">
          <w:rPr>
            <w:rStyle w:val="afb"/>
            <w:rFonts w:ascii="黑体" w:eastAsia="黑体" w:hAnsi="黑体" w:hint="eastAsia"/>
            <w:noProof/>
            <w:sz w:val="24"/>
            <w:szCs w:val="24"/>
            <w:rPrChange w:id="96" w:author="Administrator" w:date="2015-06-09T20:33:00Z">
              <w:rPr>
                <w:rStyle w:val="afb"/>
                <w:rFonts w:ascii="黑体" w:eastAsia="黑体" w:hAnsi="黑体" w:hint="eastAsia"/>
                <w:noProof/>
              </w:rPr>
            </w:rPrChange>
          </w:rPr>
          <w:t>第一章</w:t>
        </w:r>
        <w:r w:rsidRPr="00E41B79">
          <w:rPr>
            <w:rStyle w:val="afb"/>
            <w:rFonts w:ascii="黑体" w:eastAsia="黑体" w:hAnsi="黑体"/>
            <w:noProof/>
            <w:sz w:val="24"/>
            <w:szCs w:val="24"/>
            <w:rPrChange w:id="97" w:author="Administrator" w:date="2015-06-09T20:33: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98" w:author="Administrator" w:date="2015-06-09T20:33:00Z">
              <w:rPr>
                <w:rStyle w:val="afb"/>
                <w:rFonts w:ascii="黑体" w:eastAsia="黑体" w:hAnsi="黑体" w:hint="eastAsia"/>
                <w:noProof/>
              </w:rPr>
            </w:rPrChange>
          </w:rPr>
          <w:t>绪论</w:t>
        </w:r>
        <w:r w:rsidRPr="00E41B79">
          <w:rPr>
            <w:rFonts w:ascii="黑体" w:eastAsia="黑体" w:hAnsi="黑体"/>
            <w:noProof/>
            <w:webHidden/>
            <w:sz w:val="24"/>
            <w:szCs w:val="24"/>
            <w:rPrChange w:id="99" w:author="Administrator" w:date="2015-06-09T20:33:00Z">
              <w:rPr>
                <w:noProof/>
                <w:webHidden/>
              </w:rPr>
            </w:rPrChange>
          </w:rPr>
          <w:tab/>
        </w:r>
        <w:r w:rsidRPr="00E41B79">
          <w:rPr>
            <w:rFonts w:ascii="黑体" w:eastAsia="黑体" w:hAnsi="黑体"/>
            <w:noProof/>
            <w:webHidden/>
            <w:sz w:val="24"/>
            <w:szCs w:val="24"/>
            <w:rPrChange w:id="100" w:author="Administrator" w:date="2015-06-09T20:33:00Z">
              <w:rPr>
                <w:noProof/>
                <w:webHidden/>
              </w:rPr>
            </w:rPrChange>
          </w:rPr>
          <w:fldChar w:fldCharType="begin"/>
        </w:r>
        <w:r w:rsidRPr="00E41B79">
          <w:rPr>
            <w:rFonts w:ascii="黑体" w:eastAsia="黑体" w:hAnsi="黑体"/>
            <w:noProof/>
            <w:webHidden/>
            <w:sz w:val="24"/>
            <w:szCs w:val="24"/>
            <w:rPrChange w:id="101" w:author="Administrator" w:date="2015-06-09T20:33:00Z">
              <w:rPr>
                <w:noProof/>
                <w:webHidden/>
              </w:rPr>
            </w:rPrChange>
          </w:rPr>
          <w:instrText xml:space="preserve"> PAGEREF _Toc421645235 \h </w:instrText>
        </w:r>
        <w:r w:rsidRPr="00E41B79">
          <w:rPr>
            <w:rFonts w:ascii="黑体" w:eastAsia="黑体" w:hAnsi="黑体"/>
            <w:noProof/>
            <w:webHidden/>
            <w:sz w:val="24"/>
            <w:szCs w:val="24"/>
            <w:rPrChange w:id="102" w:author="Administrator" w:date="2015-06-09T20:33:00Z">
              <w:rPr>
                <w:noProof/>
                <w:webHidden/>
              </w:rPr>
            </w:rPrChange>
          </w:rPr>
        </w:r>
      </w:ins>
      <w:r w:rsidRPr="00E41B79">
        <w:rPr>
          <w:rFonts w:ascii="黑体" w:eastAsia="黑体" w:hAnsi="黑体"/>
          <w:noProof/>
          <w:webHidden/>
          <w:sz w:val="24"/>
          <w:szCs w:val="24"/>
          <w:rPrChange w:id="103" w:author="Administrator" w:date="2015-06-09T20:33:00Z">
            <w:rPr>
              <w:noProof/>
              <w:webHidden/>
            </w:rPr>
          </w:rPrChange>
        </w:rPr>
        <w:fldChar w:fldCharType="separate"/>
      </w:r>
      <w:ins w:id="104" w:author="Administrator" w:date="2015-06-09T20:31:00Z">
        <w:r w:rsidRPr="00E41B79">
          <w:rPr>
            <w:rFonts w:ascii="黑体" w:eastAsia="黑体" w:hAnsi="黑体"/>
            <w:noProof/>
            <w:webHidden/>
            <w:sz w:val="24"/>
            <w:szCs w:val="24"/>
            <w:rPrChange w:id="105" w:author="Administrator" w:date="2015-06-09T20:33:00Z">
              <w:rPr>
                <w:noProof/>
                <w:webHidden/>
              </w:rPr>
            </w:rPrChange>
          </w:rPr>
          <w:t>1</w:t>
        </w:r>
        <w:r w:rsidRPr="00E41B79">
          <w:rPr>
            <w:rFonts w:ascii="黑体" w:eastAsia="黑体" w:hAnsi="黑体"/>
            <w:noProof/>
            <w:webHidden/>
            <w:sz w:val="24"/>
            <w:szCs w:val="24"/>
            <w:rPrChange w:id="106" w:author="Administrator" w:date="2015-06-09T20:33:00Z">
              <w:rPr>
                <w:noProof/>
                <w:webHidden/>
              </w:rPr>
            </w:rPrChange>
          </w:rPr>
          <w:fldChar w:fldCharType="end"/>
        </w:r>
        <w:r w:rsidRPr="00E41B79">
          <w:rPr>
            <w:rStyle w:val="afb"/>
            <w:rFonts w:ascii="黑体" w:eastAsia="黑体" w:hAnsi="黑体"/>
            <w:noProof/>
            <w:sz w:val="24"/>
            <w:szCs w:val="24"/>
            <w:rPrChange w:id="107" w:author="Administrator" w:date="2015-06-09T20:33:00Z">
              <w:rPr>
                <w:rStyle w:val="afb"/>
                <w:noProof/>
              </w:rPr>
            </w:rPrChange>
          </w:rPr>
          <w:fldChar w:fldCharType="end"/>
        </w:r>
      </w:ins>
    </w:p>
    <w:p w14:paraId="57517063" w14:textId="77777777" w:rsidR="00E41B79" w:rsidRPr="00B12E57" w:rsidRDefault="00E41B79">
      <w:pPr>
        <w:pStyle w:val="21"/>
        <w:rPr>
          <w:ins w:id="108" w:author="Administrator" w:date="2015-06-09T20:31:00Z"/>
          <w:rFonts w:ascii="宋体" w:hAnsi="宋体"/>
          <w:smallCaps w:val="0"/>
          <w:noProof/>
          <w:sz w:val="24"/>
          <w:szCs w:val="24"/>
          <w:rPrChange w:id="109" w:author="Administrator" w:date="2015-06-09T20:33:00Z">
            <w:rPr>
              <w:ins w:id="110" w:author="Administrator" w:date="2015-06-09T20:31:00Z"/>
              <w:smallCaps w:val="0"/>
              <w:noProof/>
              <w:sz w:val="21"/>
              <w:szCs w:val="22"/>
            </w:rPr>
          </w:rPrChange>
        </w:rPr>
      </w:pPr>
      <w:ins w:id="111" w:author="Administrator" w:date="2015-06-09T20:31:00Z">
        <w:r w:rsidRPr="00B12E57">
          <w:rPr>
            <w:rStyle w:val="afb"/>
            <w:rFonts w:ascii="宋体" w:hAnsi="宋体"/>
            <w:noProof/>
            <w:sz w:val="24"/>
            <w:szCs w:val="24"/>
            <w:rPrChange w:id="112" w:author="Administrator" w:date="2015-06-09T20:33:00Z">
              <w:rPr>
                <w:rStyle w:val="afb"/>
                <w:noProof/>
              </w:rPr>
            </w:rPrChange>
          </w:rPr>
          <w:fldChar w:fldCharType="begin"/>
        </w:r>
        <w:r w:rsidRPr="00B12E57">
          <w:rPr>
            <w:rStyle w:val="afb"/>
            <w:rFonts w:ascii="宋体" w:hAnsi="宋体"/>
            <w:noProof/>
            <w:sz w:val="24"/>
            <w:szCs w:val="24"/>
            <w:rPrChange w:id="113" w:author="Administrator" w:date="2015-06-09T20:33:00Z">
              <w:rPr>
                <w:rStyle w:val="afb"/>
                <w:noProof/>
              </w:rPr>
            </w:rPrChange>
          </w:rPr>
          <w:instrText xml:space="preserve"> </w:instrText>
        </w:r>
        <w:r w:rsidRPr="00B12E57">
          <w:rPr>
            <w:rFonts w:ascii="宋体" w:hAnsi="宋体"/>
            <w:noProof/>
            <w:sz w:val="24"/>
            <w:szCs w:val="24"/>
            <w:rPrChange w:id="114" w:author="Administrator" w:date="2015-06-09T20:33:00Z">
              <w:rPr>
                <w:noProof/>
              </w:rPr>
            </w:rPrChange>
          </w:rPr>
          <w:instrText>HYPERLINK \l "_Toc421645236"</w:instrText>
        </w:r>
        <w:r w:rsidRPr="00B12E57">
          <w:rPr>
            <w:rStyle w:val="afb"/>
            <w:rFonts w:ascii="宋体" w:hAnsi="宋体"/>
            <w:noProof/>
            <w:sz w:val="24"/>
            <w:szCs w:val="24"/>
            <w:rPrChange w:id="115" w:author="Administrator" w:date="2015-06-09T20:33:00Z">
              <w:rPr>
                <w:rStyle w:val="afb"/>
                <w:noProof/>
              </w:rPr>
            </w:rPrChange>
          </w:rPr>
          <w:instrText xml:space="preserve"> </w:instrText>
        </w:r>
        <w:r w:rsidRPr="00B12E57">
          <w:rPr>
            <w:rStyle w:val="afb"/>
            <w:rFonts w:ascii="宋体" w:hAnsi="宋体"/>
            <w:noProof/>
            <w:sz w:val="24"/>
            <w:szCs w:val="24"/>
            <w:rPrChange w:id="116" w:author="Administrator" w:date="2015-06-09T20:33:00Z">
              <w:rPr>
                <w:rStyle w:val="afb"/>
                <w:noProof/>
              </w:rPr>
            </w:rPrChange>
          </w:rPr>
        </w:r>
        <w:r w:rsidRPr="00B12E57">
          <w:rPr>
            <w:rStyle w:val="afb"/>
            <w:rFonts w:ascii="宋体" w:hAnsi="宋体"/>
            <w:noProof/>
            <w:sz w:val="24"/>
            <w:szCs w:val="24"/>
            <w:rPrChange w:id="117" w:author="Administrator" w:date="2015-06-09T20:33:00Z">
              <w:rPr>
                <w:rStyle w:val="afb"/>
                <w:noProof/>
              </w:rPr>
            </w:rPrChange>
          </w:rPr>
          <w:fldChar w:fldCharType="separate"/>
        </w:r>
        <w:r w:rsidRPr="00B12E57">
          <w:rPr>
            <w:rStyle w:val="afb"/>
            <w:rFonts w:ascii="宋体" w:hAnsi="宋体"/>
            <w:noProof/>
            <w:sz w:val="24"/>
            <w:szCs w:val="24"/>
            <w:rPrChange w:id="118" w:author="Administrator" w:date="2015-06-09T20:33:00Z">
              <w:rPr>
                <w:rStyle w:val="afb"/>
                <w:rFonts w:ascii="黑体" w:eastAsia="黑体" w:hAnsi="黑体"/>
                <w:noProof/>
              </w:rPr>
            </w:rPrChange>
          </w:rPr>
          <w:t>1.1</w:t>
        </w:r>
        <w:r w:rsidRPr="00B12E57">
          <w:rPr>
            <w:rStyle w:val="afb"/>
            <w:rFonts w:ascii="宋体" w:hAnsi="宋体" w:hint="eastAsia"/>
            <w:noProof/>
            <w:sz w:val="24"/>
            <w:szCs w:val="24"/>
            <w:rPrChange w:id="119" w:author="Administrator" w:date="2015-06-09T20:33:00Z">
              <w:rPr>
                <w:rStyle w:val="afb"/>
                <w:rFonts w:ascii="黑体" w:eastAsia="黑体" w:hAnsi="黑体" w:hint="eastAsia"/>
                <w:noProof/>
              </w:rPr>
            </w:rPrChange>
          </w:rPr>
          <w:t>课题意义及目的</w:t>
        </w:r>
        <w:r w:rsidRPr="00B12E57">
          <w:rPr>
            <w:rFonts w:ascii="宋体" w:hAnsi="宋体"/>
            <w:noProof/>
            <w:webHidden/>
            <w:sz w:val="24"/>
            <w:szCs w:val="24"/>
            <w:rPrChange w:id="120" w:author="Administrator" w:date="2015-06-09T20:33:00Z">
              <w:rPr>
                <w:noProof/>
                <w:webHidden/>
              </w:rPr>
            </w:rPrChange>
          </w:rPr>
          <w:tab/>
        </w:r>
        <w:r w:rsidRPr="00B12E57">
          <w:rPr>
            <w:rFonts w:ascii="宋体" w:hAnsi="宋体"/>
            <w:noProof/>
            <w:webHidden/>
            <w:sz w:val="24"/>
            <w:szCs w:val="24"/>
            <w:rPrChange w:id="121" w:author="Administrator" w:date="2015-06-09T20:33:00Z">
              <w:rPr>
                <w:noProof/>
                <w:webHidden/>
              </w:rPr>
            </w:rPrChange>
          </w:rPr>
          <w:fldChar w:fldCharType="begin"/>
        </w:r>
        <w:r w:rsidRPr="00B12E57">
          <w:rPr>
            <w:rFonts w:ascii="宋体" w:hAnsi="宋体"/>
            <w:noProof/>
            <w:webHidden/>
            <w:sz w:val="24"/>
            <w:szCs w:val="24"/>
            <w:rPrChange w:id="122" w:author="Administrator" w:date="2015-06-09T20:33:00Z">
              <w:rPr>
                <w:noProof/>
                <w:webHidden/>
              </w:rPr>
            </w:rPrChange>
          </w:rPr>
          <w:instrText xml:space="preserve"> PAGEREF _Toc421645236 \h </w:instrText>
        </w:r>
        <w:r w:rsidRPr="00B12E57">
          <w:rPr>
            <w:rFonts w:ascii="宋体" w:hAnsi="宋体"/>
            <w:noProof/>
            <w:webHidden/>
            <w:sz w:val="24"/>
            <w:szCs w:val="24"/>
            <w:rPrChange w:id="123" w:author="Administrator" w:date="2015-06-09T20:33:00Z">
              <w:rPr>
                <w:noProof/>
                <w:webHidden/>
              </w:rPr>
            </w:rPrChange>
          </w:rPr>
        </w:r>
      </w:ins>
      <w:r w:rsidRPr="00B12E57">
        <w:rPr>
          <w:rFonts w:ascii="宋体" w:hAnsi="宋体"/>
          <w:noProof/>
          <w:webHidden/>
          <w:sz w:val="24"/>
          <w:szCs w:val="24"/>
          <w:rPrChange w:id="124" w:author="Administrator" w:date="2015-06-09T20:33:00Z">
            <w:rPr>
              <w:noProof/>
              <w:webHidden/>
            </w:rPr>
          </w:rPrChange>
        </w:rPr>
        <w:fldChar w:fldCharType="separate"/>
      </w:r>
      <w:ins w:id="125" w:author="Administrator" w:date="2015-06-09T20:31:00Z">
        <w:r w:rsidRPr="00B12E57">
          <w:rPr>
            <w:rFonts w:ascii="宋体" w:hAnsi="宋体"/>
            <w:noProof/>
            <w:webHidden/>
            <w:sz w:val="24"/>
            <w:szCs w:val="24"/>
            <w:rPrChange w:id="126" w:author="Administrator" w:date="2015-06-09T20:33:00Z">
              <w:rPr>
                <w:noProof/>
                <w:webHidden/>
              </w:rPr>
            </w:rPrChange>
          </w:rPr>
          <w:t>1</w:t>
        </w:r>
        <w:r w:rsidRPr="00B12E57">
          <w:rPr>
            <w:rFonts w:ascii="宋体" w:hAnsi="宋体"/>
            <w:noProof/>
            <w:webHidden/>
            <w:sz w:val="24"/>
            <w:szCs w:val="24"/>
            <w:rPrChange w:id="127" w:author="Administrator" w:date="2015-06-09T20:33:00Z">
              <w:rPr>
                <w:noProof/>
                <w:webHidden/>
              </w:rPr>
            </w:rPrChange>
          </w:rPr>
          <w:fldChar w:fldCharType="end"/>
        </w:r>
        <w:r w:rsidRPr="00B12E57">
          <w:rPr>
            <w:rStyle w:val="afb"/>
            <w:rFonts w:ascii="宋体" w:hAnsi="宋体"/>
            <w:noProof/>
            <w:sz w:val="24"/>
            <w:szCs w:val="24"/>
            <w:rPrChange w:id="128" w:author="Administrator" w:date="2015-06-09T20:33:00Z">
              <w:rPr>
                <w:rStyle w:val="afb"/>
                <w:noProof/>
              </w:rPr>
            </w:rPrChange>
          </w:rPr>
          <w:fldChar w:fldCharType="end"/>
        </w:r>
      </w:ins>
    </w:p>
    <w:p w14:paraId="6A517B9A" w14:textId="77777777" w:rsidR="00E41B79" w:rsidRPr="00B12E57" w:rsidRDefault="00E41B79">
      <w:pPr>
        <w:pStyle w:val="21"/>
        <w:rPr>
          <w:ins w:id="129" w:author="Administrator" w:date="2015-06-09T20:31:00Z"/>
          <w:rFonts w:ascii="宋体" w:hAnsi="宋体"/>
          <w:smallCaps w:val="0"/>
          <w:noProof/>
          <w:sz w:val="24"/>
          <w:szCs w:val="24"/>
          <w:rPrChange w:id="130" w:author="Administrator" w:date="2015-06-09T20:33:00Z">
            <w:rPr>
              <w:ins w:id="131" w:author="Administrator" w:date="2015-06-09T20:31:00Z"/>
              <w:smallCaps w:val="0"/>
              <w:noProof/>
              <w:sz w:val="21"/>
              <w:szCs w:val="22"/>
            </w:rPr>
          </w:rPrChange>
        </w:rPr>
      </w:pPr>
      <w:ins w:id="132" w:author="Administrator" w:date="2015-06-09T20:31:00Z">
        <w:r w:rsidRPr="00B12E57">
          <w:rPr>
            <w:rStyle w:val="afb"/>
            <w:rFonts w:ascii="宋体" w:hAnsi="宋体"/>
            <w:noProof/>
            <w:sz w:val="24"/>
            <w:szCs w:val="24"/>
            <w:rPrChange w:id="133" w:author="Administrator" w:date="2015-06-09T20:33:00Z">
              <w:rPr>
                <w:rStyle w:val="afb"/>
                <w:noProof/>
              </w:rPr>
            </w:rPrChange>
          </w:rPr>
          <w:fldChar w:fldCharType="begin"/>
        </w:r>
        <w:r w:rsidRPr="00B12E57">
          <w:rPr>
            <w:rStyle w:val="afb"/>
            <w:rFonts w:ascii="宋体" w:hAnsi="宋体"/>
            <w:noProof/>
            <w:sz w:val="24"/>
            <w:szCs w:val="24"/>
            <w:rPrChange w:id="134" w:author="Administrator" w:date="2015-06-09T20:33:00Z">
              <w:rPr>
                <w:rStyle w:val="afb"/>
                <w:noProof/>
              </w:rPr>
            </w:rPrChange>
          </w:rPr>
          <w:instrText xml:space="preserve"> </w:instrText>
        </w:r>
        <w:r w:rsidRPr="00B12E57">
          <w:rPr>
            <w:rFonts w:ascii="宋体" w:hAnsi="宋体"/>
            <w:noProof/>
            <w:sz w:val="24"/>
            <w:szCs w:val="24"/>
            <w:rPrChange w:id="135" w:author="Administrator" w:date="2015-06-09T20:33:00Z">
              <w:rPr>
                <w:noProof/>
              </w:rPr>
            </w:rPrChange>
          </w:rPr>
          <w:instrText>HYPERLINK \l "_Toc421645237"</w:instrText>
        </w:r>
        <w:r w:rsidRPr="00B12E57">
          <w:rPr>
            <w:rStyle w:val="afb"/>
            <w:rFonts w:ascii="宋体" w:hAnsi="宋体"/>
            <w:noProof/>
            <w:sz w:val="24"/>
            <w:szCs w:val="24"/>
            <w:rPrChange w:id="136" w:author="Administrator" w:date="2015-06-09T20:33:00Z">
              <w:rPr>
                <w:rStyle w:val="afb"/>
                <w:noProof/>
              </w:rPr>
            </w:rPrChange>
          </w:rPr>
          <w:instrText xml:space="preserve"> </w:instrText>
        </w:r>
        <w:r w:rsidRPr="00B12E57">
          <w:rPr>
            <w:rStyle w:val="afb"/>
            <w:rFonts w:ascii="宋体" w:hAnsi="宋体"/>
            <w:noProof/>
            <w:sz w:val="24"/>
            <w:szCs w:val="24"/>
            <w:rPrChange w:id="137" w:author="Administrator" w:date="2015-06-09T20:33:00Z">
              <w:rPr>
                <w:rStyle w:val="afb"/>
                <w:noProof/>
              </w:rPr>
            </w:rPrChange>
          </w:rPr>
        </w:r>
        <w:r w:rsidRPr="00B12E57">
          <w:rPr>
            <w:rStyle w:val="afb"/>
            <w:rFonts w:ascii="宋体" w:hAnsi="宋体"/>
            <w:noProof/>
            <w:sz w:val="24"/>
            <w:szCs w:val="24"/>
            <w:rPrChange w:id="138" w:author="Administrator" w:date="2015-06-09T20:33:00Z">
              <w:rPr>
                <w:rStyle w:val="afb"/>
                <w:noProof/>
              </w:rPr>
            </w:rPrChange>
          </w:rPr>
          <w:fldChar w:fldCharType="separate"/>
        </w:r>
        <w:r w:rsidRPr="00B12E57">
          <w:rPr>
            <w:rStyle w:val="afb"/>
            <w:rFonts w:ascii="宋体" w:hAnsi="宋体"/>
            <w:noProof/>
            <w:sz w:val="24"/>
            <w:szCs w:val="24"/>
            <w:rPrChange w:id="139" w:author="Administrator" w:date="2015-06-09T20:33:00Z">
              <w:rPr>
                <w:rStyle w:val="afb"/>
                <w:rFonts w:ascii="黑体" w:eastAsia="黑体" w:hAnsi="黑体"/>
                <w:noProof/>
              </w:rPr>
            </w:rPrChange>
          </w:rPr>
          <w:t>1.2</w:t>
        </w:r>
        <w:r w:rsidRPr="00B12E57">
          <w:rPr>
            <w:rStyle w:val="afb"/>
            <w:rFonts w:ascii="宋体" w:hAnsi="宋体" w:hint="eastAsia"/>
            <w:noProof/>
            <w:sz w:val="24"/>
            <w:szCs w:val="24"/>
            <w:rPrChange w:id="140" w:author="Administrator" w:date="2015-06-09T20:33:00Z">
              <w:rPr>
                <w:rStyle w:val="afb"/>
                <w:rFonts w:ascii="黑体" w:eastAsia="黑体" w:hAnsi="黑体" w:hint="eastAsia"/>
                <w:noProof/>
              </w:rPr>
            </w:rPrChange>
          </w:rPr>
          <w:t>国内外发展现状</w:t>
        </w:r>
        <w:r w:rsidRPr="00B12E57">
          <w:rPr>
            <w:rFonts w:ascii="宋体" w:hAnsi="宋体"/>
            <w:noProof/>
            <w:webHidden/>
            <w:sz w:val="24"/>
            <w:szCs w:val="24"/>
            <w:rPrChange w:id="141" w:author="Administrator" w:date="2015-06-09T20:33:00Z">
              <w:rPr>
                <w:noProof/>
                <w:webHidden/>
              </w:rPr>
            </w:rPrChange>
          </w:rPr>
          <w:tab/>
        </w:r>
        <w:r w:rsidRPr="00B12E57">
          <w:rPr>
            <w:rFonts w:ascii="宋体" w:hAnsi="宋体"/>
            <w:noProof/>
            <w:webHidden/>
            <w:sz w:val="24"/>
            <w:szCs w:val="24"/>
            <w:rPrChange w:id="142" w:author="Administrator" w:date="2015-06-09T20:33:00Z">
              <w:rPr>
                <w:noProof/>
                <w:webHidden/>
              </w:rPr>
            </w:rPrChange>
          </w:rPr>
          <w:fldChar w:fldCharType="begin"/>
        </w:r>
        <w:r w:rsidRPr="00B12E57">
          <w:rPr>
            <w:rFonts w:ascii="宋体" w:hAnsi="宋体"/>
            <w:noProof/>
            <w:webHidden/>
            <w:sz w:val="24"/>
            <w:szCs w:val="24"/>
            <w:rPrChange w:id="143" w:author="Administrator" w:date="2015-06-09T20:33:00Z">
              <w:rPr>
                <w:noProof/>
                <w:webHidden/>
              </w:rPr>
            </w:rPrChange>
          </w:rPr>
          <w:instrText xml:space="preserve"> PAGEREF _Toc421645237 \h </w:instrText>
        </w:r>
        <w:r w:rsidRPr="00B12E57">
          <w:rPr>
            <w:rFonts w:ascii="宋体" w:hAnsi="宋体"/>
            <w:noProof/>
            <w:webHidden/>
            <w:sz w:val="24"/>
            <w:szCs w:val="24"/>
            <w:rPrChange w:id="144" w:author="Administrator" w:date="2015-06-09T20:33:00Z">
              <w:rPr>
                <w:noProof/>
                <w:webHidden/>
              </w:rPr>
            </w:rPrChange>
          </w:rPr>
        </w:r>
      </w:ins>
      <w:r w:rsidRPr="00B12E57">
        <w:rPr>
          <w:rFonts w:ascii="宋体" w:hAnsi="宋体"/>
          <w:noProof/>
          <w:webHidden/>
          <w:sz w:val="24"/>
          <w:szCs w:val="24"/>
          <w:rPrChange w:id="145" w:author="Administrator" w:date="2015-06-09T20:33:00Z">
            <w:rPr>
              <w:noProof/>
              <w:webHidden/>
            </w:rPr>
          </w:rPrChange>
        </w:rPr>
        <w:fldChar w:fldCharType="separate"/>
      </w:r>
      <w:ins w:id="146" w:author="Administrator" w:date="2015-06-09T20:31:00Z">
        <w:r w:rsidRPr="00B12E57">
          <w:rPr>
            <w:rFonts w:ascii="宋体" w:hAnsi="宋体"/>
            <w:noProof/>
            <w:webHidden/>
            <w:sz w:val="24"/>
            <w:szCs w:val="24"/>
            <w:rPrChange w:id="147" w:author="Administrator" w:date="2015-06-09T20:33:00Z">
              <w:rPr>
                <w:noProof/>
                <w:webHidden/>
              </w:rPr>
            </w:rPrChange>
          </w:rPr>
          <w:t>1</w:t>
        </w:r>
        <w:r w:rsidRPr="00B12E57">
          <w:rPr>
            <w:rFonts w:ascii="宋体" w:hAnsi="宋体"/>
            <w:noProof/>
            <w:webHidden/>
            <w:sz w:val="24"/>
            <w:szCs w:val="24"/>
            <w:rPrChange w:id="148" w:author="Administrator" w:date="2015-06-09T20:33:00Z">
              <w:rPr>
                <w:noProof/>
                <w:webHidden/>
              </w:rPr>
            </w:rPrChange>
          </w:rPr>
          <w:fldChar w:fldCharType="end"/>
        </w:r>
        <w:r w:rsidRPr="00B12E57">
          <w:rPr>
            <w:rStyle w:val="afb"/>
            <w:rFonts w:ascii="宋体" w:hAnsi="宋体"/>
            <w:noProof/>
            <w:sz w:val="24"/>
            <w:szCs w:val="24"/>
            <w:rPrChange w:id="149" w:author="Administrator" w:date="2015-06-09T20:33:00Z">
              <w:rPr>
                <w:rStyle w:val="afb"/>
                <w:noProof/>
              </w:rPr>
            </w:rPrChange>
          </w:rPr>
          <w:fldChar w:fldCharType="end"/>
        </w:r>
      </w:ins>
    </w:p>
    <w:p w14:paraId="52FFA387" w14:textId="77777777" w:rsidR="00E41B79" w:rsidRPr="00B12E57" w:rsidRDefault="00E41B79">
      <w:pPr>
        <w:pStyle w:val="31"/>
        <w:rPr>
          <w:ins w:id="150" w:author="Administrator" w:date="2015-06-09T20:31:00Z"/>
          <w:rFonts w:ascii="宋体" w:hAnsi="宋体"/>
          <w:iCs w:val="0"/>
          <w:noProof/>
          <w:rPrChange w:id="151" w:author="Administrator" w:date="2015-06-09T20:33:00Z">
            <w:rPr>
              <w:ins w:id="152" w:author="Administrator" w:date="2015-06-09T20:31:00Z"/>
              <w:rFonts w:ascii="Calibri" w:hAnsi="Calibri"/>
              <w:iCs w:val="0"/>
              <w:noProof/>
              <w:sz w:val="21"/>
              <w:szCs w:val="22"/>
            </w:rPr>
          </w:rPrChange>
        </w:rPr>
      </w:pPr>
      <w:ins w:id="153" w:author="Administrator" w:date="2015-06-09T20:31:00Z">
        <w:r w:rsidRPr="00B12E57">
          <w:rPr>
            <w:rStyle w:val="afb"/>
            <w:rFonts w:ascii="宋体" w:hAnsi="宋体"/>
            <w:noProof/>
            <w:rPrChange w:id="154" w:author="Administrator" w:date="2015-06-09T20:33:00Z">
              <w:rPr>
                <w:rStyle w:val="afb"/>
                <w:noProof/>
              </w:rPr>
            </w:rPrChange>
          </w:rPr>
          <w:fldChar w:fldCharType="begin"/>
        </w:r>
        <w:r w:rsidRPr="00B12E57">
          <w:rPr>
            <w:rStyle w:val="afb"/>
            <w:rFonts w:ascii="宋体" w:hAnsi="宋体"/>
            <w:noProof/>
            <w:rPrChange w:id="155" w:author="Administrator" w:date="2015-06-09T20:33:00Z">
              <w:rPr>
                <w:rStyle w:val="afb"/>
                <w:noProof/>
              </w:rPr>
            </w:rPrChange>
          </w:rPr>
          <w:instrText xml:space="preserve"> </w:instrText>
        </w:r>
        <w:r w:rsidRPr="00B12E57">
          <w:rPr>
            <w:rFonts w:ascii="宋体" w:hAnsi="宋体"/>
            <w:noProof/>
            <w:rPrChange w:id="156" w:author="Administrator" w:date="2015-06-09T20:33:00Z">
              <w:rPr>
                <w:noProof/>
              </w:rPr>
            </w:rPrChange>
          </w:rPr>
          <w:instrText>HYPERLINK \l "_Toc421645238"</w:instrText>
        </w:r>
        <w:r w:rsidRPr="00B12E57">
          <w:rPr>
            <w:rStyle w:val="afb"/>
            <w:rFonts w:ascii="宋体" w:hAnsi="宋体"/>
            <w:noProof/>
            <w:rPrChange w:id="157" w:author="Administrator" w:date="2015-06-09T20:33:00Z">
              <w:rPr>
                <w:rStyle w:val="afb"/>
                <w:noProof/>
              </w:rPr>
            </w:rPrChange>
          </w:rPr>
          <w:instrText xml:space="preserve"> </w:instrText>
        </w:r>
        <w:r w:rsidRPr="00B12E57">
          <w:rPr>
            <w:rStyle w:val="afb"/>
            <w:rFonts w:ascii="宋体" w:hAnsi="宋体"/>
            <w:noProof/>
            <w:rPrChange w:id="158" w:author="Administrator" w:date="2015-06-09T20:33:00Z">
              <w:rPr>
                <w:rStyle w:val="afb"/>
                <w:noProof/>
              </w:rPr>
            </w:rPrChange>
          </w:rPr>
        </w:r>
        <w:r w:rsidRPr="00B12E57">
          <w:rPr>
            <w:rStyle w:val="afb"/>
            <w:rFonts w:ascii="宋体" w:hAnsi="宋体"/>
            <w:noProof/>
            <w:rPrChange w:id="159" w:author="Administrator" w:date="2015-06-09T20:33:00Z">
              <w:rPr>
                <w:rStyle w:val="afb"/>
                <w:noProof/>
              </w:rPr>
            </w:rPrChange>
          </w:rPr>
          <w:fldChar w:fldCharType="separate"/>
        </w:r>
        <w:r w:rsidRPr="00B12E57">
          <w:rPr>
            <w:rStyle w:val="afb"/>
            <w:rFonts w:ascii="宋体" w:hAnsi="宋体"/>
            <w:noProof/>
            <w:rPrChange w:id="160" w:author="Administrator" w:date="2015-06-09T20:33:00Z">
              <w:rPr>
                <w:rStyle w:val="afb"/>
                <w:rFonts w:ascii="黑体" w:eastAsia="黑体" w:hAnsi="黑体"/>
                <w:noProof/>
              </w:rPr>
            </w:rPrChange>
          </w:rPr>
          <w:t xml:space="preserve">1.2.1 </w:t>
        </w:r>
        <w:r w:rsidRPr="00B12E57">
          <w:rPr>
            <w:rStyle w:val="afb"/>
            <w:noProof/>
            <w:rPrChange w:id="161" w:author="Administrator" w:date="2015-06-09T20:36:00Z">
              <w:rPr>
                <w:rStyle w:val="afb"/>
                <w:rFonts w:ascii="黑体" w:eastAsia="黑体" w:hAnsi="黑体"/>
                <w:noProof/>
              </w:rPr>
            </w:rPrChange>
          </w:rPr>
          <w:t>LBS</w:t>
        </w:r>
        <w:r w:rsidRPr="00B12E57">
          <w:rPr>
            <w:rStyle w:val="afb"/>
            <w:rFonts w:ascii="宋体" w:hAnsi="宋体"/>
            <w:noProof/>
            <w:rPrChange w:id="162" w:author="Administrator" w:date="2015-06-09T20:33:00Z">
              <w:rPr>
                <w:rStyle w:val="afb"/>
                <w:rFonts w:ascii="黑体" w:eastAsia="黑体" w:hAnsi="黑体"/>
                <w:noProof/>
              </w:rPr>
            </w:rPrChange>
          </w:rPr>
          <w:t xml:space="preserve"> </w:t>
        </w:r>
        <w:r w:rsidRPr="00B12E57">
          <w:rPr>
            <w:rStyle w:val="afb"/>
            <w:rFonts w:ascii="宋体" w:hAnsi="宋体" w:hint="eastAsia"/>
            <w:noProof/>
            <w:rPrChange w:id="163" w:author="Administrator" w:date="2015-06-09T20:33:00Z">
              <w:rPr>
                <w:rStyle w:val="afb"/>
                <w:rFonts w:ascii="黑体" w:eastAsia="黑体" w:hAnsi="黑体" w:hint="eastAsia"/>
                <w:noProof/>
              </w:rPr>
            </w:rPrChange>
          </w:rPr>
          <w:t>的定义</w:t>
        </w:r>
        <w:r w:rsidRPr="00B12E57">
          <w:rPr>
            <w:rFonts w:ascii="宋体" w:hAnsi="宋体"/>
            <w:noProof/>
            <w:webHidden/>
            <w:rPrChange w:id="164" w:author="Administrator" w:date="2015-06-09T20:33:00Z">
              <w:rPr>
                <w:noProof/>
                <w:webHidden/>
              </w:rPr>
            </w:rPrChange>
          </w:rPr>
          <w:tab/>
        </w:r>
        <w:r w:rsidRPr="00B12E57">
          <w:rPr>
            <w:rFonts w:ascii="宋体" w:hAnsi="宋体"/>
            <w:noProof/>
            <w:webHidden/>
            <w:rPrChange w:id="165" w:author="Administrator" w:date="2015-06-09T20:33:00Z">
              <w:rPr>
                <w:noProof/>
                <w:webHidden/>
              </w:rPr>
            </w:rPrChange>
          </w:rPr>
          <w:fldChar w:fldCharType="begin"/>
        </w:r>
        <w:r w:rsidRPr="00B12E57">
          <w:rPr>
            <w:rFonts w:ascii="宋体" w:hAnsi="宋体"/>
            <w:noProof/>
            <w:webHidden/>
            <w:rPrChange w:id="166" w:author="Administrator" w:date="2015-06-09T20:33:00Z">
              <w:rPr>
                <w:noProof/>
                <w:webHidden/>
              </w:rPr>
            </w:rPrChange>
          </w:rPr>
          <w:instrText xml:space="preserve"> PAGEREF _Toc421645238 \h </w:instrText>
        </w:r>
        <w:r w:rsidRPr="00B12E57">
          <w:rPr>
            <w:rFonts w:ascii="宋体" w:hAnsi="宋体"/>
            <w:noProof/>
            <w:webHidden/>
            <w:rPrChange w:id="167" w:author="Administrator" w:date="2015-06-09T20:33:00Z">
              <w:rPr>
                <w:noProof/>
                <w:webHidden/>
              </w:rPr>
            </w:rPrChange>
          </w:rPr>
        </w:r>
      </w:ins>
      <w:r w:rsidRPr="00B12E57">
        <w:rPr>
          <w:rFonts w:ascii="宋体" w:hAnsi="宋体"/>
          <w:noProof/>
          <w:webHidden/>
          <w:rPrChange w:id="168" w:author="Administrator" w:date="2015-06-09T20:33:00Z">
            <w:rPr>
              <w:noProof/>
              <w:webHidden/>
            </w:rPr>
          </w:rPrChange>
        </w:rPr>
        <w:fldChar w:fldCharType="separate"/>
      </w:r>
      <w:ins w:id="169" w:author="Administrator" w:date="2015-06-09T20:31:00Z">
        <w:r w:rsidRPr="00B12E57">
          <w:rPr>
            <w:rFonts w:ascii="宋体" w:hAnsi="宋体"/>
            <w:noProof/>
            <w:webHidden/>
            <w:rPrChange w:id="170" w:author="Administrator" w:date="2015-06-09T20:33:00Z">
              <w:rPr>
                <w:noProof/>
                <w:webHidden/>
              </w:rPr>
            </w:rPrChange>
          </w:rPr>
          <w:t>1</w:t>
        </w:r>
        <w:r w:rsidRPr="00B12E57">
          <w:rPr>
            <w:rFonts w:ascii="宋体" w:hAnsi="宋体"/>
            <w:noProof/>
            <w:webHidden/>
            <w:rPrChange w:id="171" w:author="Administrator" w:date="2015-06-09T20:33:00Z">
              <w:rPr>
                <w:noProof/>
                <w:webHidden/>
              </w:rPr>
            </w:rPrChange>
          </w:rPr>
          <w:fldChar w:fldCharType="end"/>
        </w:r>
        <w:r w:rsidRPr="00B12E57">
          <w:rPr>
            <w:rStyle w:val="afb"/>
            <w:rFonts w:ascii="宋体" w:hAnsi="宋体"/>
            <w:noProof/>
            <w:rPrChange w:id="172" w:author="Administrator" w:date="2015-06-09T20:33:00Z">
              <w:rPr>
                <w:rStyle w:val="afb"/>
                <w:noProof/>
              </w:rPr>
            </w:rPrChange>
          </w:rPr>
          <w:fldChar w:fldCharType="end"/>
        </w:r>
      </w:ins>
    </w:p>
    <w:p w14:paraId="3431510E" w14:textId="77777777" w:rsidR="00E41B79" w:rsidRPr="00B12E57" w:rsidRDefault="00E41B79">
      <w:pPr>
        <w:pStyle w:val="31"/>
        <w:rPr>
          <w:ins w:id="173" w:author="Administrator" w:date="2015-06-09T20:31:00Z"/>
          <w:rFonts w:ascii="宋体" w:hAnsi="宋体"/>
          <w:iCs w:val="0"/>
          <w:noProof/>
          <w:rPrChange w:id="174" w:author="Administrator" w:date="2015-06-09T20:33:00Z">
            <w:rPr>
              <w:ins w:id="175" w:author="Administrator" w:date="2015-06-09T20:31:00Z"/>
              <w:rFonts w:ascii="Calibri" w:hAnsi="Calibri"/>
              <w:iCs w:val="0"/>
              <w:noProof/>
              <w:sz w:val="21"/>
              <w:szCs w:val="22"/>
            </w:rPr>
          </w:rPrChange>
        </w:rPr>
      </w:pPr>
      <w:ins w:id="176" w:author="Administrator" w:date="2015-06-09T20:31:00Z">
        <w:r w:rsidRPr="00B12E57">
          <w:rPr>
            <w:rStyle w:val="afb"/>
            <w:rFonts w:ascii="宋体" w:hAnsi="宋体"/>
            <w:noProof/>
            <w:rPrChange w:id="177" w:author="Administrator" w:date="2015-06-09T20:33:00Z">
              <w:rPr>
                <w:rStyle w:val="afb"/>
                <w:noProof/>
              </w:rPr>
            </w:rPrChange>
          </w:rPr>
          <w:fldChar w:fldCharType="begin"/>
        </w:r>
        <w:r w:rsidRPr="00B12E57">
          <w:rPr>
            <w:rStyle w:val="afb"/>
            <w:rFonts w:ascii="宋体" w:hAnsi="宋体"/>
            <w:noProof/>
            <w:rPrChange w:id="178" w:author="Administrator" w:date="2015-06-09T20:33:00Z">
              <w:rPr>
                <w:rStyle w:val="afb"/>
                <w:noProof/>
              </w:rPr>
            </w:rPrChange>
          </w:rPr>
          <w:instrText xml:space="preserve"> </w:instrText>
        </w:r>
        <w:r w:rsidRPr="00B12E57">
          <w:rPr>
            <w:rFonts w:ascii="宋体" w:hAnsi="宋体"/>
            <w:noProof/>
            <w:rPrChange w:id="179" w:author="Administrator" w:date="2015-06-09T20:33:00Z">
              <w:rPr>
                <w:noProof/>
              </w:rPr>
            </w:rPrChange>
          </w:rPr>
          <w:instrText>HYPERLINK \l "_Toc421645239"</w:instrText>
        </w:r>
        <w:r w:rsidRPr="00B12E57">
          <w:rPr>
            <w:rStyle w:val="afb"/>
            <w:rFonts w:ascii="宋体" w:hAnsi="宋体"/>
            <w:noProof/>
            <w:rPrChange w:id="180" w:author="Administrator" w:date="2015-06-09T20:33:00Z">
              <w:rPr>
                <w:rStyle w:val="afb"/>
                <w:noProof/>
              </w:rPr>
            </w:rPrChange>
          </w:rPr>
          <w:instrText xml:space="preserve"> </w:instrText>
        </w:r>
        <w:r w:rsidRPr="00B12E57">
          <w:rPr>
            <w:rStyle w:val="afb"/>
            <w:rFonts w:ascii="宋体" w:hAnsi="宋体"/>
            <w:noProof/>
            <w:rPrChange w:id="181" w:author="Administrator" w:date="2015-06-09T20:33:00Z">
              <w:rPr>
                <w:rStyle w:val="afb"/>
                <w:noProof/>
              </w:rPr>
            </w:rPrChange>
          </w:rPr>
        </w:r>
        <w:r w:rsidRPr="00B12E57">
          <w:rPr>
            <w:rStyle w:val="afb"/>
            <w:rFonts w:ascii="宋体" w:hAnsi="宋体"/>
            <w:noProof/>
            <w:rPrChange w:id="182" w:author="Administrator" w:date="2015-06-09T20:33:00Z">
              <w:rPr>
                <w:rStyle w:val="afb"/>
                <w:noProof/>
              </w:rPr>
            </w:rPrChange>
          </w:rPr>
          <w:fldChar w:fldCharType="separate"/>
        </w:r>
        <w:r w:rsidRPr="00B12E57">
          <w:rPr>
            <w:rStyle w:val="afb"/>
            <w:rFonts w:ascii="宋体" w:hAnsi="宋体"/>
            <w:noProof/>
            <w:rPrChange w:id="183" w:author="Administrator" w:date="2015-06-09T20:33:00Z">
              <w:rPr>
                <w:rStyle w:val="afb"/>
                <w:rFonts w:ascii="黑体" w:eastAsia="黑体" w:hAnsi="黑体"/>
                <w:noProof/>
              </w:rPr>
            </w:rPrChange>
          </w:rPr>
          <w:t xml:space="preserve">1.2.2 </w:t>
        </w:r>
        <w:r w:rsidRPr="00B12E57">
          <w:rPr>
            <w:rStyle w:val="afb"/>
            <w:noProof/>
            <w:rPrChange w:id="184" w:author="Administrator" w:date="2015-06-09T20:36:00Z">
              <w:rPr>
                <w:rStyle w:val="afb"/>
                <w:rFonts w:ascii="黑体" w:eastAsia="黑体" w:hAnsi="黑体"/>
                <w:noProof/>
              </w:rPr>
            </w:rPrChange>
          </w:rPr>
          <w:t>LBS</w:t>
        </w:r>
        <w:r w:rsidRPr="00B12E57">
          <w:rPr>
            <w:rStyle w:val="afb"/>
            <w:rFonts w:ascii="宋体" w:hAnsi="宋体"/>
            <w:noProof/>
            <w:rPrChange w:id="185" w:author="Administrator" w:date="2015-06-09T20:33:00Z">
              <w:rPr>
                <w:rStyle w:val="afb"/>
                <w:rFonts w:ascii="黑体" w:eastAsia="黑体" w:hAnsi="黑体"/>
                <w:noProof/>
              </w:rPr>
            </w:rPrChange>
          </w:rPr>
          <w:t xml:space="preserve"> </w:t>
        </w:r>
        <w:r w:rsidRPr="00B12E57">
          <w:rPr>
            <w:rStyle w:val="afb"/>
            <w:rFonts w:ascii="宋体" w:hAnsi="宋体" w:hint="eastAsia"/>
            <w:noProof/>
            <w:rPrChange w:id="186" w:author="Administrator" w:date="2015-06-09T20:33:00Z">
              <w:rPr>
                <w:rStyle w:val="afb"/>
                <w:rFonts w:ascii="黑体" w:eastAsia="黑体" w:hAnsi="黑体" w:hint="eastAsia"/>
                <w:noProof/>
              </w:rPr>
            </w:rPrChange>
          </w:rPr>
          <w:t>的发展历程</w:t>
        </w:r>
        <w:r w:rsidRPr="00B12E57">
          <w:rPr>
            <w:rFonts w:ascii="宋体" w:hAnsi="宋体"/>
            <w:noProof/>
            <w:webHidden/>
            <w:rPrChange w:id="187" w:author="Administrator" w:date="2015-06-09T20:33:00Z">
              <w:rPr>
                <w:noProof/>
                <w:webHidden/>
              </w:rPr>
            </w:rPrChange>
          </w:rPr>
          <w:tab/>
        </w:r>
        <w:r w:rsidRPr="00B12E57">
          <w:rPr>
            <w:rFonts w:ascii="宋体" w:hAnsi="宋体"/>
            <w:noProof/>
            <w:webHidden/>
            <w:rPrChange w:id="188" w:author="Administrator" w:date="2015-06-09T20:33:00Z">
              <w:rPr>
                <w:noProof/>
                <w:webHidden/>
              </w:rPr>
            </w:rPrChange>
          </w:rPr>
          <w:fldChar w:fldCharType="begin"/>
        </w:r>
        <w:r w:rsidRPr="00B12E57">
          <w:rPr>
            <w:rFonts w:ascii="宋体" w:hAnsi="宋体"/>
            <w:noProof/>
            <w:webHidden/>
            <w:rPrChange w:id="189" w:author="Administrator" w:date="2015-06-09T20:33:00Z">
              <w:rPr>
                <w:noProof/>
                <w:webHidden/>
              </w:rPr>
            </w:rPrChange>
          </w:rPr>
          <w:instrText xml:space="preserve"> PAGEREF _Toc421645239 \h </w:instrText>
        </w:r>
        <w:r w:rsidRPr="00B12E57">
          <w:rPr>
            <w:rFonts w:ascii="宋体" w:hAnsi="宋体"/>
            <w:noProof/>
            <w:webHidden/>
            <w:rPrChange w:id="190" w:author="Administrator" w:date="2015-06-09T20:33:00Z">
              <w:rPr>
                <w:noProof/>
                <w:webHidden/>
              </w:rPr>
            </w:rPrChange>
          </w:rPr>
        </w:r>
      </w:ins>
      <w:r w:rsidRPr="00B12E57">
        <w:rPr>
          <w:rFonts w:ascii="宋体" w:hAnsi="宋体"/>
          <w:noProof/>
          <w:webHidden/>
          <w:rPrChange w:id="191" w:author="Administrator" w:date="2015-06-09T20:33:00Z">
            <w:rPr>
              <w:noProof/>
              <w:webHidden/>
            </w:rPr>
          </w:rPrChange>
        </w:rPr>
        <w:fldChar w:fldCharType="separate"/>
      </w:r>
      <w:ins w:id="192" w:author="Administrator" w:date="2015-06-09T20:31:00Z">
        <w:r w:rsidRPr="00B12E57">
          <w:rPr>
            <w:rFonts w:ascii="宋体" w:hAnsi="宋体"/>
            <w:noProof/>
            <w:webHidden/>
            <w:rPrChange w:id="193" w:author="Administrator" w:date="2015-06-09T20:33:00Z">
              <w:rPr>
                <w:noProof/>
                <w:webHidden/>
              </w:rPr>
            </w:rPrChange>
          </w:rPr>
          <w:t>2</w:t>
        </w:r>
        <w:r w:rsidRPr="00B12E57">
          <w:rPr>
            <w:rFonts w:ascii="宋体" w:hAnsi="宋体"/>
            <w:noProof/>
            <w:webHidden/>
            <w:rPrChange w:id="194" w:author="Administrator" w:date="2015-06-09T20:33:00Z">
              <w:rPr>
                <w:noProof/>
                <w:webHidden/>
              </w:rPr>
            </w:rPrChange>
          </w:rPr>
          <w:fldChar w:fldCharType="end"/>
        </w:r>
        <w:r w:rsidRPr="00B12E57">
          <w:rPr>
            <w:rStyle w:val="afb"/>
            <w:rFonts w:ascii="宋体" w:hAnsi="宋体"/>
            <w:noProof/>
            <w:rPrChange w:id="195" w:author="Administrator" w:date="2015-06-09T20:33:00Z">
              <w:rPr>
                <w:rStyle w:val="afb"/>
                <w:noProof/>
              </w:rPr>
            </w:rPrChange>
          </w:rPr>
          <w:fldChar w:fldCharType="end"/>
        </w:r>
      </w:ins>
    </w:p>
    <w:p w14:paraId="62FF45D9" w14:textId="77777777" w:rsidR="00E41B79" w:rsidRPr="00B12E57" w:rsidRDefault="00E41B79">
      <w:pPr>
        <w:pStyle w:val="31"/>
        <w:rPr>
          <w:ins w:id="196" w:author="Administrator" w:date="2015-06-09T20:31:00Z"/>
          <w:rFonts w:ascii="宋体" w:hAnsi="宋体"/>
          <w:iCs w:val="0"/>
          <w:noProof/>
          <w:rPrChange w:id="197" w:author="Administrator" w:date="2015-06-09T20:33:00Z">
            <w:rPr>
              <w:ins w:id="198" w:author="Administrator" w:date="2015-06-09T20:31:00Z"/>
              <w:rFonts w:ascii="Calibri" w:hAnsi="Calibri"/>
              <w:iCs w:val="0"/>
              <w:noProof/>
              <w:sz w:val="21"/>
              <w:szCs w:val="22"/>
            </w:rPr>
          </w:rPrChange>
        </w:rPr>
      </w:pPr>
      <w:ins w:id="199" w:author="Administrator" w:date="2015-06-09T20:31:00Z">
        <w:r w:rsidRPr="00B12E57">
          <w:rPr>
            <w:rStyle w:val="afb"/>
            <w:rFonts w:ascii="宋体" w:hAnsi="宋体"/>
            <w:noProof/>
            <w:rPrChange w:id="200" w:author="Administrator" w:date="2015-06-09T20:33:00Z">
              <w:rPr>
                <w:rStyle w:val="afb"/>
                <w:noProof/>
              </w:rPr>
            </w:rPrChange>
          </w:rPr>
          <w:fldChar w:fldCharType="begin"/>
        </w:r>
        <w:r w:rsidRPr="00B12E57">
          <w:rPr>
            <w:rStyle w:val="afb"/>
            <w:rFonts w:ascii="宋体" w:hAnsi="宋体"/>
            <w:noProof/>
            <w:rPrChange w:id="201" w:author="Administrator" w:date="2015-06-09T20:33:00Z">
              <w:rPr>
                <w:rStyle w:val="afb"/>
                <w:noProof/>
              </w:rPr>
            </w:rPrChange>
          </w:rPr>
          <w:instrText xml:space="preserve"> </w:instrText>
        </w:r>
        <w:r w:rsidRPr="00B12E57">
          <w:rPr>
            <w:rFonts w:ascii="宋体" w:hAnsi="宋体"/>
            <w:noProof/>
            <w:rPrChange w:id="202" w:author="Administrator" w:date="2015-06-09T20:33:00Z">
              <w:rPr>
                <w:noProof/>
              </w:rPr>
            </w:rPrChange>
          </w:rPr>
          <w:instrText>HYPERLINK \l "_Toc421645240"</w:instrText>
        </w:r>
        <w:r w:rsidRPr="00B12E57">
          <w:rPr>
            <w:rStyle w:val="afb"/>
            <w:rFonts w:ascii="宋体" w:hAnsi="宋体"/>
            <w:noProof/>
            <w:rPrChange w:id="203" w:author="Administrator" w:date="2015-06-09T20:33:00Z">
              <w:rPr>
                <w:rStyle w:val="afb"/>
                <w:noProof/>
              </w:rPr>
            </w:rPrChange>
          </w:rPr>
          <w:instrText xml:space="preserve"> </w:instrText>
        </w:r>
        <w:r w:rsidRPr="00B12E57">
          <w:rPr>
            <w:rStyle w:val="afb"/>
            <w:rFonts w:ascii="宋体" w:hAnsi="宋体"/>
            <w:noProof/>
            <w:rPrChange w:id="204" w:author="Administrator" w:date="2015-06-09T20:33:00Z">
              <w:rPr>
                <w:rStyle w:val="afb"/>
                <w:noProof/>
              </w:rPr>
            </w:rPrChange>
          </w:rPr>
        </w:r>
        <w:r w:rsidRPr="00B12E57">
          <w:rPr>
            <w:rStyle w:val="afb"/>
            <w:rFonts w:ascii="宋体" w:hAnsi="宋体"/>
            <w:noProof/>
            <w:rPrChange w:id="205" w:author="Administrator" w:date="2015-06-09T20:33:00Z">
              <w:rPr>
                <w:rStyle w:val="afb"/>
                <w:noProof/>
              </w:rPr>
            </w:rPrChange>
          </w:rPr>
          <w:fldChar w:fldCharType="separate"/>
        </w:r>
        <w:r w:rsidRPr="00B12E57">
          <w:rPr>
            <w:rStyle w:val="afb"/>
            <w:rFonts w:ascii="宋体" w:hAnsi="宋体"/>
            <w:noProof/>
            <w:rPrChange w:id="206" w:author="Administrator" w:date="2015-06-09T20:33:00Z">
              <w:rPr>
                <w:rStyle w:val="afb"/>
                <w:rFonts w:ascii="黑体" w:eastAsia="黑体" w:hAnsi="黑体"/>
                <w:noProof/>
              </w:rPr>
            </w:rPrChange>
          </w:rPr>
          <w:t xml:space="preserve">1.2.3 </w:t>
        </w:r>
        <w:r w:rsidRPr="00B12E57">
          <w:rPr>
            <w:rStyle w:val="afb"/>
            <w:noProof/>
            <w:rPrChange w:id="207" w:author="Administrator" w:date="2015-06-09T20:36:00Z">
              <w:rPr>
                <w:rStyle w:val="afb"/>
                <w:rFonts w:ascii="黑体" w:eastAsia="黑体" w:hAnsi="黑体"/>
                <w:noProof/>
              </w:rPr>
            </w:rPrChange>
          </w:rPr>
          <w:t>LBS</w:t>
        </w:r>
        <w:r w:rsidRPr="00B12E57">
          <w:rPr>
            <w:rStyle w:val="afb"/>
            <w:rFonts w:ascii="宋体" w:hAnsi="宋体"/>
            <w:noProof/>
            <w:rPrChange w:id="208" w:author="Administrator" w:date="2015-06-09T20:33:00Z">
              <w:rPr>
                <w:rStyle w:val="afb"/>
                <w:rFonts w:ascii="黑体" w:eastAsia="黑体" w:hAnsi="黑体"/>
                <w:noProof/>
              </w:rPr>
            </w:rPrChange>
          </w:rPr>
          <w:t xml:space="preserve"> </w:t>
        </w:r>
        <w:r w:rsidRPr="00B12E57">
          <w:rPr>
            <w:rStyle w:val="afb"/>
            <w:rFonts w:ascii="宋体" w:hAnsi="宋体" w:hint="eastAsia"/>
            <w:noProof/>
            <w:rPrChange w:id="209" w:author="Administrator" w:date="2015-06-09T20:33:00Z">
              <w:rPr>
                <w:rStyle w:val="afb"/>
                <w:rFonts w:ascii="黑体" w:eastAsia="黑体" w:hAnsi="黑体" w:hint="eastAsia"/>
                <w:noProof/>
              </w:rPr>
            </w:rPrChange>
          </w:rPr>
          <w:t>的潜力</w:t>
        </w:r>
        <w:r w:rsidRPr="00B12E57">
          <w:rPr>
            <w:rFonts w:ascii="宋体" w:hAnsi="宋体"/>
            <w:noProof/>
            <w:webHidden/>
            <w:rPrChange w:id="210" w:author="Administrator" w:date="2015-06-09T20:33:00Z">
              <w:rPr>
                <w:noProof/>
                <w:webHidden/>
              </w:rPr>
            </w:rPrChange>
          </w:rPr>
          <w:tab/>
        </w:r>
        <w:r w:rsidRPr="00B12E57">
          <w:rPr>
            <w:rFonts w:ascii="宋体" w:hAnsi="宋体"/>
            <w:noProof/>
            <w:webHidden/>
            <w:rPrChange w:id="211" w:author="Administrator" w:date="2015-06-09T20:33:00Z">
              <w:rPr>
                <w:noProof/>
                <w:webHidden/>
              </w:rPr>
            </w:rPrChange>
          </w:rPr>
          <w:fldChar w:fldCharType="begin"/>
        </w:r>
        <w:r w:rsidRPr="00B12E57">
          <w:rPr>
            <w:rFonts w:ascii="宋体" w:hAnsi="宋体"/>
            <w:noProof/>
            <w:webHidden/>
            <w:rPrChange w:id="212" w:author="Administrator" w:date="2015-06-09T20:33:00Z">
              <w:rPr>
                <w:noProof/>
                <w:webHidden/>
              </w:rPr>
            </w:rPrChange>
          </w:rPr>
          <w:instrText xml:space="preserve"> PAGEREF _Toc421645240 \h </w:instrText>
        </w:r>
        <w:r w:rsidRPr="00B12E57">
          <w:rPr>
            <w:rFonts w:ascii="宋体" w:hAnsi="宋体"/>
            <w:noProof/>
            <w:webHidden/>
            <w:rPrChange w:id="213" w:author="Administrator" w:date="2015-06-09T20:33:00Z">
              <w:rPr>
                <w:noProof/>
                <w:webHidden/>
              </w:rPr>
            </w:rPrChange>
          </w:rPr>
        </w:r>
      </w:ins>
      <w:r w:rsidRPr="00B12E57">
        <w:rPr>
          <w:rFonts w:ascii="宋体" w:hAnsi="宋体"/>
          <w:noProof/>
          <w:webHidden/>
          <w:rPrChange w:id="214" w:author="Administrator" w:date="2015-06-09T20:33:00Z">
            <w:rPr>
              <w:noProof/>
              <w:webHidden/>
            </w:rPr>
          </w:rPrChange>
        </w:rPr>
        <w:fldChar w:fldCharType="separate"/>
      </w:r>
      <w:ins w:id="215" w:author="Administrator" w:date="2015-06-09T20:31:00Z">
        <w:r w:rsidRPr="00B12E57">
          <w:rPr>
            <w:rFonts w:ascii="宋体" w:hAnsi="宋体"/>
            <w:noProof/>
            <w:webHidden/>
            <w:rPrChange w:id="216" w:author="Administrator" w:date="2015-06-09T20:33:00Z">
              <w:rPr>
                <w:noProof/>
                <w:webHidden/>
              </w:rPr>
            </w:rPrChange>
          </w:rPr>
          <w:t>2</w:t>
        </w:r>
        <w:r w:rsidRPr="00B12E57">
          <w:rPr>
            <w:rFonts w:ascii="宋体" w:hAnsi="宋体"/>
            <w:noProof/>
            <w:webHidden/>
            <w:rPrChange w:id="217" w:author="Administrator" w:date="2015-06-09T20:33:00Z">
              <w:rPr>
                <w:noProof/>
                <w:webHidden/>
              </w:rPr>
            </w:rPrChange>
          </w:rPr>
          <w:fldChar w:fldCharType="end"/>
        </w:r>
        <w:r w:rsidRPr="00B12E57">
          <w:rPr>
            <w:rStyle w:val="afb"/>
            <w:rFonts w:ascii="宋体" w:hAnsi="宋体"/>
            <w:noProof/>
            <w:rPrChange w:id="218" w:author="Administrator" w:date="2015-06-09T20:33:00Z">
              <w:rPr>
                <w:rStyle w:val="afb"/>
                <w:noProof/>
              </w:rPr>
            </w:rPrChange>
          </w:rPr>
          <w:fldChar w:fldCharType="end"/>
        </w:r>
      </w:ins>
    </w:p>
    <w:p w14:paraId="762785C6" w14:textId="77777777" w:rsidR="00E41B79" w:rsidRPr="00B12E57" w:rsidRDefault="00E41B79">
      <w:pPr>
        <w:pStyle w:val="31"/>
        <w:rPr>
          <w:ins w:id="219" w:author="Administrator" w:date="2015-06-09T20:31:00Z"/>
          <w:rFonts w:ascii="宋体" w:hAnsi="宋体"/>
          <w:iCs w:val="0"/>
          <w:noProof/>
          <w:rPrChange w:id="220" w:author="Administrator" w:date="2015-06-09T20:33:00Z">
            <w:rPr>
              <w:ins w:id="221" w:author="Administrator" w:date="2015-06-09T20:31:00Z"/>
              <w:rFonts w:ascii="Calibri" w:hAnsi="Calibri"/>
              <w:iCs w:val="0"/>
              <w:noProof/>
              <w:sz w:val="21"/>
              <w:szCs w:val="22"/>
            </w:rPr>
          </w:rPrChange>
        </w:rPr>
      </w:pPr>
      <w:ins w:id="222" w:author="Administrator" w:date="2015-06-09T20:31:00Z">
        <w:r w:rsidRPr="00B12E57">
          <w:rPr>
            <w:rStyle w:val="afb"/>
            <w:rFonts w:ascii="宋体" w:hAnsi="宋体"/>
            <w:noProof/>
            <w:rPrChange w:id="223" w:author="Administrator" w:date="2015-06-09T20:33:00Z">
              <w:rPr>
                <w:rStyle w:val="afb"/>
                <w:noProof/>
              </w:rPr>
            </w:rPrChange>
          </w:rPr>
          <w:fldChar w:fldCharType="begin"/>
        </w:r>
        <w:r w:rsidRPr="00B12E57">
          <w:rPr>
            <w:rStyle w:val="afb"/>
            <w:rFonts w:ascii="宋体" w:hAnsi="宋体"/>
            <w:noProof/>
            <w:rPrChange w:id="224" w:author="Administrator" w:date="2015-06-09T20:33:00Z">
              <w:rPr>
                <w:rStyle w:val="afb"/>
                <w:noProof/>
              </w:rPr>
            </w:rPrChange>
          </w:rPr>
          <w:instrText xml:space="preserve"> </w:instrText>
        </w:r>
        <w:r w:rsidRPr="00B12E57">
          <w:rPr>
            <w:rFonts w:ascii="宋体" w:hAnsi="宋体"/>
            <w:noProof/>
            <w:rPrChange w:id="225" w:author="Administrator" w:date="2015-06-09T20:33:00Z">
              <w:rPr>
                <w:noProof/>
              </w:rPr>
            </w:rPrChange>
          </w:rPr>
          <w:instrText>HYPERLINK \l "_Toc421645241"</w:instrText>
        </w:r>
        <w:r w:rsidRPr="00B12E57">
          <w:rPr>
            <w:rStyle w:val="afb"/>
            <w:rFonts w:ascii="宋体" w:hAnsi="宋体"/>
            <w:noProof/>
            <w:rPrChange w:id="226" w:author="Administrator" w:date="2015-06-09T20:33:00Z">
              <w:rPr>
                <w:rStyle w:val="afb"/>
                <w:noProof/>
              </w:rPr>
            </w:rPrChange>
          </w:rPr>
          <w:instrText xml:space="preserve"> </w:instrText>
        </w:r>
        <w:r w:rsidRPr="00B12E57">
          <w:rPr>
            <w:rStyle w:val="afb"/>
            <w:rFonts w:ascii="宋体" w:hAnsi="宋体"/>
            <w:noProof/>
            <w:rPrChange w:id="227" w:author="Administrator" w:date="2015-06-09T20:33:00Z">
              <w:rPr>
                <w:rStyle w:val="afb"/>
                <w:noProof/>
              </w:rPr>
            </w:rPrChange>
          </w:rPr>
        </w:r>
        <w:r w:rsidRPr="00B12E57">
          <w:rPr>
            <w:rStyle w:val="afb"/>
            <w:rFonts w:ascii="宋体" w:hAnsi="宋体"/>
            <w:noProof/>
            <w:rPrChange w:id="228" w:author="Administrator" w:date="2015-06-09T20:33:00Z">
              <w:rPr>
                <w:rStyle w:val="afb"/>
                <w:noProof/>
              </w:rPr>
            </w:rPrChange>
          </w:rPr>
          <w:fldChar w:fldCharType="separate"/>
        </w:r>
        <w:r w:rsidRPr="00B12E57">
          <w:rPr>
            <w:rStyle w:val="afb"/>
            <w:rFonts w:ascii="宋体" w:hAnsi="宋体"/>
            <w:noProof/>
            <w:rPrChange w:id="229" w:author="Administrator" w:date="2015-06-09T20:33:00Z">
              <w:rPr>
                <w:rStyle w:val="afb"/>
                <w:rFonts w:ascii="黑体" w:eastAsia="黑体" w:hAnsi="黑体"/>
                <w:noProof/>
              </w:rPr>
            </w:rPrChange>
          </w:rPr>
          <w:t xml:space="preserve">1.2.4 </w:t>
        </w:r>
        <w:r w:rsidRPr="00B12E57">
          <w:rPr>
            <w:rStyle w:val="afb"/>
            <w:rFonts w:ascii="宋体" w:hAnsi="宋体" w:hint="eastAsia"/>
            <w:noProof/>
            <w:rPrChange w:id="230" w:author="Administrator" w:date="2015-06-09T20:33:00Z">
              <w:rPr>
                <w:rStyle w:val="afb"/>
                <w:rFonts w:ascii="黑体" w:eastAsia="黑体" w:hAnsi="黑体" w:hint="eastAsia"/>
                <w:noProof/>
              </w:rPr>
            </w:rPrChange>
          </w:rPr>
          <w:t>百度地图</w:t>
        </w:r>
        <w:r w:rsidRPr="00B12E57">
          <w:rPr>
            <w:rFonts w:ascii="宋体" w:hAnsi="宋体"/>
            <w:noProof/>
            <w:webHidden/>
            <w:rPrChange w:id="231" w:author="Administrator" w:date="2015-06-09T20:33:00Z">
              <w:rPr>
                <w:noProof/>
                <w:webHidden/>
              </w:rPr>
            </w:rPrChange>
          </w:rPr>
          <w:tab/>
        </w:r>
        <w:r w:rsidRPr="00B12E57">
          <w:rPr>
            <w:rFonts w:ascii="宋体" w:hAnsi="宋体"/>
            <w:noProof/>
            <w:webHidden/>
            <w:rPrChange w:id="232" w:author="Administrator" w:date="2015-06-09T20:33:00Z">
              <w:rPr>
                <w:noProof/>
                <w:webHidden/>
              </w:rPr>
            </w:rPrChange>
          </w:rPr>
          <w:fldChar w:fldCharType="begin"/>
        </w:r>
        <w:r w:rsidRPr="00B12E57">
          <w:rPr>
            <w:rFonts w:ascii="宋体" w:hAnsi="宋体"/>
            <w:noProof/>
            <w:webHidden/>
            <w:rPrChange w:id="233" w:author="Administrator" w:date="2015-06-09T20:33:00Z">
              <w:rPr>
                <w:noProof/>
                <w:webHidden/>
              </w:rPr>
            </w:rPrChange>
          </w:rPr>
          <w:instrText xml:space="preserve"> PAGEREF _Toc421645241 \h </w:instrText>
        </w:r>
        <w:r w:rsidRPr="00B12E57">
          <w:rPr>
            <w:rFonts w:ascii="宋体" w:hAnsi="宋体"/>
            <w:noProof/>
            <w:webHidden/>
            <w:rPrChange w:id="234" w:author="Administrator" w:date="2015-06-09T20:33:00Z">
              <w:rPr>
                <w:noProof/>
                <w:webHidden/>
              </w:rPr>
            </w:rPrChange>
          </w:rPr>
        </w:r>
      </w:ins>
      <w:r w:rsidRPr="00B12E57">
        <w:rPr>
          <w:rFonts w:ascii="宋体" w:hAnsi="宋体"/>
          <w:noProof/>
          <w:webHidden/>
          <w:rPrChange w:id="235" w:author="Administrator" w:date="2015-06-09T20:33:00Z">
            <w:rPr>
              <w:noProof/>
              <w:webHidden/>
            </w:rPr>
          </w:rPrChange>
        </w:rPr>
        <w:fldChar w:fldCharType="separate"/>
      </w:r>
      <w:ins w:id="236" w:author="Administrator" w:date="2015-06-09T20:31:00Z">
        <w:r w:rsidRPr="00B12E57">
          <w:rPr>
            <w:rFonts w:ascii="宋体" w:hAnsi="宋体"/>
            <w:noProof/>
            <w:webHidden/>
            <w:rPrChange w:id="237" w:author="Administrator" w:date="2015-06-09T20:33:00Z">
              <w:rPr>
                <w:noProof/>
                <w:webHidden/>
              </w:rPr>
            </w:rPrChange>
          </w:rPr>
          <w:t>3</w:t>
        </w:r>
        <w:r w:rsidRPr="00B12E57">
          <w:rPr>
            <w:rFonts w:ascii="宋体" w:hAnsi="宋体"/>
            <w:noProof/>
            <w:webHidden/>
            <w:rPrChange w:id="238" w:author="Administrator" w:date="2015-06-09T20:33:00Z">
              <w:rPr>
                <w:noProof/>
                <w:webHidden/>
              </w:rPr>
            </w:rPrChange>
          </w:rPr>
          <w:fldChar w:fldCharType="end"/>
        </w:r>
        <w:r w:rsidRPr="00B12E57">
          <w:rPr>
            <w:rStyle w:val="afb"/>
            <w:rFonts w:ascii="宋体" w:hAnsi="宋体"/>
            <w:noProof/>
            <w:rPrChange w:id="239" w:author="Administrator" w:date="2015-06-09T20:33:00Z">
              <w:rPr>
                <w:rStyle w:val="afb"/>
                <w:noProof/>
              </w:rPr>
            </w:rPrChange>
          </w:rPr>
          <w:fldChar w:fldCharType="end"/>
        </w:r>
      </w:ins>
    </w:p>
    <w:p w14:paraId="6543E501" w14:textId="77777777" w:rsidR="00E41B79" w:rsidRPr="00B12E57" w:rsidRDefault="00E41B79">
      <w:pPr>
        <w:pStyle w:val="31"/>
        <w:rPr>
          <w:ins w:id="240" w:author="Administrator" w:date="2015-06-09T20:31:00Z"/>
          <w:rFonts w:ascii="宋体" w:hAnsi="宋体"/>
          <w:iCs w:val="0"/>
          <w:noProof/>
          <w:rPrChange w:id="241" w:author="Administrator" w:date="2015-06-09T20:33:00Z">
            <w:rPr>
              <w:ins w:id="242" w:author="Administrator" w:date="2015-06-09T20:31:00Z"/>
              <w:rFonts w:ascii="Calibri" w:hAnsi="Calibri"/>
              <w:iCs w:val="0"/>
              <w:noProof/>
              <w:sz w:val="21"/>
              <w:szCs w:val="22"/>
            </w:rPr>
          </w:rPrChange>
        </w:rPr>
      </w:pPr>
      <w:ins w:id="243" w:author="Administrator" w:date="2015-06-09T20:31:00Z">
        <w:r w:rsidRPr="00B12E57">
          <w:rPr>
            <w:rStyle w:val="afb"/>
            <w:rFonts w:ascii="宋体" w:hAnsi="宋体"/>
            <w:noProof/>
            <w:rPrChange w:id="244" w:author="Administrator" w:date="2015-06-09T20:33:00Z">
              <w:rPr>
                <w:rStyle w:val="afb"/>
                <w:noProof/>
              </w:rPr>
            </w:rPrChange>
          </w:rPr>
          <w:fldChar w:fldCharType="begin"/>
        </w:r>
        <w:r w:rsidRPr="00B12E57">
          <w:rPr>
            <w:rStyle w:val="afb"/>
            <w:rFonts w:ascii="宋体" w:hAnsi="宋体"/>
            <w:noProof/>
            <w:rPrChange w:id="245" w:author="Administrator" w:date="2015-06-09T20:33:00Z">
              <w:rPr>
                <w:rStyle w:val="afb"/>
                <w:noProof/>
              </w:rPr>
            </w:rPrChange>
          </w:rPr>
          <w:instrText xml:space="preserve"> </w:instrText>
        </w:r>
        <w:r w:rsidRPr="00B12E57">
          <w:rPr>
            <w:rFonts w:ascii="宋体" w:hAnsi="宋体"/>
            <w:noProof/>
            <w:rPrChange w:id="246" w:author="Administrator" w:date="2015-06-09T20:33:00Z">
              <w:rPr>
                <w:noProof/>
              </w:rPr>
            </w:rPrChange>
          </w:rPr>
          <w:instrText>HYPERLINK \l "_Toc421645242"</w:instrText>
        </w:r>
        <w:r w:rsidRPr="00B12E57">
          <w:rPr>
            <w:rStyle w:val="afb"/>
            <w:rFonts w:ascii="宋体" w:hAnsi="宋体"/>
            <w:noProof/>
            <w:rPrChange w:id="247" w:author="Administrator" w:date="2015-06-09T20:33:00Z">
              <w:rPr>
                <w:rStyle w:val="afb"/>
                <w:noProof/>
              </w:rPr>
            </w:rPrChange>
          </w:rPr>
          <w:instrText xml:space="preserve"> </w:instrText>
        </w:r>
        <w:r w:rsidRPr="00B12E57">
          <w:rPr>
            <w:rStyle w:val="afb"/>
            <w:rFonts w:ascii="宋体" w:hAnsi="宋体"/>
            <w:noProof/>
            <w:rPrChange w:id="248" w:author="Administrator" w:date="2015-06-09T20:33:00Z">
              <w:rPr>
                <w:rStyle w:val="afb"/>
                <w:noProof/>
              </w:rPr>
            </w:rPrChange>
          </w:rPr>
        </w:r>
        <w:r w:rsidRPr="00B12E57">
          <w:rPr>
            <w:rStyle w:val="afb"/>
            <w:rFonts w:ascii="宋体" w:hAnsi="宋体"/>
            <w:noProof/>
            <w:rPrChange w:id="249" w:author="Administrator" w:date="2015-06-09T20:33:00Z">
              <w:rPr>
                <w:rStyle w:val="afb"/>
                <w:noProof/>
              </w:rPr>
            </w:rPrChange>
          </w:rPr>
          <w:fldChar w:fldCharType="separate"/>
        </w:r>
        <w:r w:rsidRPr="00B12E57">
          <w:rPr>
            <w:rStyle w:val="afb"/>
            <w:rFonts w:ascii="宋体" w:hAnsi="宋体"/>
            <w:noProof/>
            <w:rPrChange w:id="250" w:author="Administrator" w:date="2015-06-09T20:33:00Z">
              <w:rPr>
                <w:rStyle w:val="afb"/>
                <w:rFonts w:ascii="黑体" w:eastAsia="黑体" w:hAnsi="黑体"/>
                <w:noProof/>
              </w:rPr>
            </w:rPrChange>
          </w:rPr>
          <w:t xml:space="preserve">1.2.5 </w:t>
        </w:r>
        <w:r w:rsidRPr="00B12E57">
          <w:rPr>
            <w:rStyle w:val="afb"/>
            <w:noProof/>
            <w:rPrChange w:id="251" w:author="Administrator" w:date="2015-06-09T20:36:00Z">
              <w:rPr>
                <w:rStyle w:val="afb"/>
                <w:rFonts w:ascii="黑体" w:eastAsia="黑体" w:hAnsi="黑体"/>
                <w:noProof/>
              </w:rPr>
            </w:rPrChange>
          </w:rPr>
          <w:t>GIS</w:t>
        </w:r>
        <w:r w:rsidRPr="00B12E57">
          <w:rPr>
            <w:rStyle w:val="afb"/>
            <w:rFonts w:ascii="宋体" w:hAnsi="宋体" w:hint="eastAsia"/>
            <w:noProof/>
            <w:rPrChange w:id="252" w:author="Administrator" w:date="2015-06-09T20:33:00Z">
              <w:rPr>
                <w:rStyle w:val="afb"/>
                <w:rFonts w:ascii="黑体" w:eastAsia="黑体" w:hAnsi="黑体" w:hint="eastAsia"/>
                <w:noProof/>
              </w:rPr>
            </w:rPrChange>
          </w:rPr>
          <w:t>系统</w:t>
        </w:r>
        <w:r w:rsidRPr="00B12E57">
          <w:rPr>
            <w:rFonts w:ascii="宋体" w:hAnsi="宋体"/>
            <w:noProof/>
            <w:webHidden/>
            <w:rPrChange w:id="253" w:author="Administrator" w:date="2015-06-09T20:33:00Z">
              <w:rPr>
                <w:noProof/>
                <w:webHidden/>
              </w:rPr>
            </w:rPrChange>
          </w:rPr>
          <w:tab/>
        </w:r>
        <w:r w:rsidRPr="00B12E57">
          <w:rPr>
            <w:rFonts w:ascii="宋体" w:hAnsi="宋体"/>
            <w:noProof/>
            <w:webHidden/>
            <w:rPrChange w:id="254" w:author="Administrator" w:date="2015-06-09T20:33:00Z">
              <w:rPr>
                <w:noProof/>
                <w:webHidden/>
              </w:rPr>
            </w:rPrChange>
          </w:rPr>
          <w:fldChar w:fldCharType="begin"/>
        </w:r>
        <w:r w:rsidRPr="00B12E57">
          <w:rPr>
            <w:rFonts w:ascii="宋体" w:hAnsi="宋体"/>
            <w:noProof/>
            <w:webHidden/>
            <w:rPrChange w:id="255" w:author="Administrator" w:date="2015-06-09T20:33:00Z">
              <w:rPr>
                <w:noProof/>
                <w:webHidden/>
              </w:rPr>
            </w:rPrChange>
          </w:rPr>
          <w:instrText xml:space="preserve"> PAGEREF _Toc421645242 \h </w:instrText>
        </w:r>
        <w:r w:rsidRPr="00B12E57">
          <w:rPr>
            <w:rFonts w:ascii="宋体" w:hAnsi="宋体"/>
            <w:noProof/>
            <w:webHidden/>
            <w:rPrChange w:id="256" w:author="Administrator" w:date="2015-06-09T20:33:00Z">
              <w:rPr>
                <w:noProof/>
                <w:webHidden/>
              </w:rPr>
            </w:rPrChange>
          </w:rPr>
        </w:r>
      </w:ins>
      <w:r w:rsidRPr="00B12E57">
        <w:rPr>
          <w:rFonts w:ascii="宋体" w:hAnsi="宋体"/>
          <w:noProof/>
          <w:webHidden/>
          <w:rPrChange w:id="257" w:author="Administrator" w:date="2015-06-09T20:33:00Z">
            <w:rPr>
              <w:noProof/>
              <w:webHidden/>
            </w:rPr>
          </w:rPrChange>
        </w:rPr>
        <w:fldChar w:fldCharType="separate"/>
      </w:r>
      <w:ins w:id="258" w:author="Administrator" w:date="2015-06-09T20:31:00Z">
        <w:r w:rsidRPr="00B12E57">
          <w:rPr>
            <w:rFonts w:ascii="宋体" w:hAnsi="宋体"/>
            <w:noProof/>
            <w:webHidden/>
            <w:rPrChange w:id="259" w:author="Administrator" w:date="2015-06-09T20:33:00Z">
              <w:rPr>
                <w:noProof/>
                <w:webHidden/>
              </w:rPr>
            </w:rPrChange>
          </w:rPr>
          <w:t>3</w:t>
        </w:r>
        <w:r w:rsidRPr="00B12E57">
          <w:rPr>
            <w:rFonts w:ascii="宋体" w:hAnsi="宋体"/>
            <w:noProof/>
            <w:webHidden/>
            <w:rPrChange w:id="260" w:author="Administrator" w:date="2015-06-09T20:33:00Z">
              <w:rPr>
                <w:noProof/>
                <w:webHidden/>
              </w:rPr>
            </w:rPrChange>
          </w:rPr>
          <w:fldChar w:fldCharType="end"/>
        </w:r>
        <w:r w:rsidRPr="00B12E57">
          <w:rPr>
            <w:rStyle w:val="afb"/>
            <w:rFonts w:ascii="宋体" w:hAnsi="宋体"/>
            <w:noProof/>
            <w:rPrChange w:id="261" w:author="Administrator" w:date="2015-06-09T20:33:00Z">
              <w:rPr>
                <w:rStyle w:val="afb"/>
                <w:noProof/>
              </w:rPr>
            </w:rPrChange>
          </w:rPr>
          <w:fldChar w:fldCharType="end"/>
        </w:r>
      </w:ins>
    </w:p>
    <w:p w14:paraId="78B53CBD" w14:textId="77777777" w:rsidR="00E41B79" w:rsidRPr="00B12E57" w:rsidRDefault="00E41B79">
      <w:pPr>
        <w:pStyle w:val="21"/>
        <w:rPr>
          <w:ins w:id="262" w:author="Administrator" w:date="2015-06-09T20:31:00Z"/>
          <w:rFonts w:ascii="宋体" w:hAnsi="宋体"/>
          <w:smallCaps w:val="0"/>
          <w:noProof/>
          <w:sz w:val="24"/>
          <w:szCs w:val="24"/>
          <w:rPrChange w:id="263" w:author="Administrator" w:date="2015-06-09T20:33:00Z">
            <w:rPr>
              <w:ins w:id="264" w:author="Administrator" w:date="2015-06-09T20:31:00Z"/>
              <w:smallCaps w:val="0"/>
              <w:noProof/>
              <w:sz w:val="21"/>
              <w:szCs w:val="22"/>
            </w:rPr>
          </w:rPrChange>
        </w:rPr>
      </w:pPr>
      <w:ins w:id="265" w:author="Administrator" w:date="2015-06-09T20:31:00Z">
        <w:r w:rsidRPr="00B12E57">
          <w:rPr>
            <w:rStyle w:val="afb"/>
            <w:rFonts w:ascii="宋体" w:hAnsi="宋体"/>
            <w:noProof/>
            <w:sz w:val="24"/>
            <w:szCs w:val="24"/>
            <w:rPrChange w:id="266" w:author="Administrator" w:date="2015-06-09T20:33:00Z">
              <w:rPr>
                <w:rStyle w:val="afb"/>
                <w:noProof/>
              </w:rPr>
            </w:rPrChange>
          </w:rPr>
          <w:fldChar w:fldCharType="begin"/>
        </w:r>
        <w:r w:rsidRPr="00B12E57">
          <w:rPr>
            <w:rStyle w:val="afb"/>
            <w:rFonts w:ascii="宋体" w:hAnsi="宋体"/>
            <w:noProof/>
            <w:sz w:val="24"/>
            <w:szCs w:val="24"/>
            <w:rPrChange w:id="267" w:author="Administrator" w:date="2015-06-09T20:33:00Z">
              <w:rPr>
                <w:rStyle w:val="afb"/>
                <w:noProof/>
              </w:rPr>
            </w:rPrChange>
          </w:rPr>
          <w:instrText xml:space="preserve"> </w:instrText>
        </w:r>
        <w:r w:rsidRPr="00B12E57">
          <w:rPr>
            <w:rFonts w:ascii="宋体" w:hAnsi="宋体"/>
            <w:noProof/>
            <w:sz w:val="24"/>
            <w:szCs w:val="24"/>
            <w:rPrChange w:id="268" w:author="Administrator" w:date="2015-06-09T20:33:00Z">
              <w:rPr>
                <w:noProof/>
              </w:rPr>
            </w:rPrChange>
          </w:rPr>
          <w:instrText>HYPERLINK \l "_Toc421645243"</w:instrText>
        </w:r>
        <w:r w:rsidRPr="00B12E57">
          <w:rPr>
            <w:rStyle w:val="afb"/>
            <w:rFonts w:ascii="宋体" w:hAnsi="宋体"/>
            <w:noProof/>
            <w:sz w:val="24"/>
            <w:szCs w:val="24"/>
            <w:rPrChange w:id="269" w:author="Administrator" w:date="2015-06-09T20:33:00Z">
              <w:rPr>
                <w:rStyle w:val="afb"/>
                <w:noProof/>
              </w:rPr>
            </w:rPrChange>
          </w:rPr>
          <w:instrText xml:space="preserve"> </w:instrText>
        </w:r>
        <w:r w:rsidRPr="00B12E57">
          <w:rPr>
            <w:rStyle w:val="afb"/>
            <w:rFonts w:ascii="宋体" w:hAnsi="宋体"/>
            <w:noProof/>
            <w:sz w:val="24"/>
            <w:szCs w:val="24"/>
            <w:rPrChange w:id="270" w:author="Administrator" w:date="2015-06-09T20:33:00Z">
              <w:rPr>
                <w:rStyle w:val="afb"/>
                <w:noProof/>
              </w:rPr>
            </w:rPrChange>
          </w:rPr>
        </w:r>
        <w:r w:rsidRPr="00B12E57">
          <w:rPr>
            <w:rStyle w:val="afb"/>
            <w:rFonts w:ascii="宋体" w:hAnsi="宋体"/>
            <w:noProof/>
            <w:sz w:val="24"/>
            <w:szCs w:val="24"/>
            <w:rPrChange w:id="271" w:author="Administrator" w:date="2015-06-09T20:33:00Z">
              <w:rPr>
                <w:rStyle w:val="afb"/>
                <w:noProof/>
              </w:rPr>
            </w:rPrChange>
          </w:rPr>
          <w:fldChar w:fldCharType="separate"/>
        </w:r>
        <w:r w:rsidRPr="00B12E57">
          <w:rPr>
            <w:rStyle w:val="afb"/>
            <w:rFonts w:ascii="宋体" w:hAnsi="宋体"/>
            <w:noProof/>
            <w:sz w:val="24"/>
            <w:szCs w:val="24"/>
            <w:rPrChange w:id="272" w:author="Administrator" w:date="2015-06-09T20:33:00Z">
              <w:rPr>
                <w:rStyle w:val="afb"/>
                <w:rFonts w:ascii="黑体" w:eastAsia="黑体" w:hAnsi="黑体"/>
                <w:noProof/>
              </w:rPr>
            </w:rPrChange>
          </w:rPr>
          <w:t>1.3</w:t>
        </w:r>
        <w:r w:rsidRPr="00B12E57">
          <w:rPr>
            <w:rStyle w:val="afb"/>
            <w:rFonts w:ascii="宋体" w:hAnsi="宋体" w:hint="eastAsia"/>
            <w:noProof/>
            <w:sz w:val="24"/>
            <w:szCs w:val="24"/>
            <w:rPrChange w:id="273" w:author="Administrator" w:date="2015-06-09T20:33:00Z">
              <w:rPr>
                <w:rStyle w:val="afb"/>
                <w:rFonts w:ascii="黑体" w:eastAsia="黑体" w:hAnsi="黑体" w:hint="eastAsia"/>
                <w:noProof/>
              </w:rPr>
            </w:rPrChange>
          </w:rPr>
          <w:t>系统目标</w:t>
        </w:r>
        <w:r w:rsidRPr="00B12E57">
          <w:rPr>
            <w:rFonts w:ascii="宋体" w:hAnsi="宋体"/>
            <w:noProof/>
            <w:webHidden/>
            <w:sz w:val="24"/>
            <w:szCs w:val="24"/>
            <w:rPrChange w:id="274" w:author="Administrator" w:date="2015-06-09T20:33:00Z">
              <w:rPr>
                <w:noProof/>
                <w:webHidden/>
              </w:rPr>
            </w:rPrChange>
          </w:rPr>
          <w:tab/>
        </w:r>
        <w:r w:rsidRPr="00B12E57">
          <w:rPr>
            <w:rFonts w:ascii="宋体" w:hAnsi="宋体"/>
            <w:noProof/>
            <w:webHidden/>
            <w:sz w:val="24"/>
            <w:szCs w:val="24"/>
            <w:rPrChange w:id="275" w:author="Administrator" w:date="2015-06-09T20:33:00Z">
              <w:rPr>
                <w:noProof/>
                <w:webHidden/>
              </w:rPr>
            </w:rPrChange>
          </w:rPr>
          <w:fldChar w:fldCharType="begin"/>
        </w:r>
        <w:r w:rsidRPr="00B12E57">
          <w:rPr>
            <w:rFonts w:ascii="宋体" w:hAnsi="宋体"/>
            <w:noProof/>
            <w:webHidden/>
            <w:sz w:val="24"/>
            <w:szCs w:val="24"/>
            <w:rPrChange w:id="276" w:author="Administrator" w:date="2015-06-09T20:33:00Z">
              <w:rPr>
                <w:noProof/>
                <w:webHidden/>
              </w:rPr>
            </w:rPrChange>
          </w:rPr>
          <w:instrText xml:space="preserve"> PAGEREF _Toc421645243 \h </w:instrText>
        </w:r>
        <w:r w:rsidRPr="00B12E57">
          <w:rPr>
            <w:rFonts w:ascii="宋体" w:hAnsi="宋体"/>
            <w:noProof/>
            <w:webHidden/>
            <w:sz w:val="24"/>
            <w:szCs w:val="24"/>
            <w:rPrChange w:id="277" w:author="Administrator" w:date="2015-06-09T20:33:00Z">
              <w:rPr>
                <w:noProof/>
                <w:webHidden/>
              </w:rPr>
            </w:rPrChange>
          </w:rPr>
        </w:r>
      </w:ins>
      <w:r w:rsidRPr="00B12E57">
        <w:rPr>
          <w:rFonts w:ascii="宋体" w:hAnsi="宋体"/>
          <w:noProof/>
          <w:webHidden/>
          <w:sz w:val="24"/>
          <w:szCs w:val="24"/>
          <w:rPrChange w:id="278" w:author="Administrator" w:date="2015-06-09T20:33:00Z">
            <w:rPr>
              <w:noProof/>
              <w:webHidden/>
            </w:rPr>
          </w:rPrChange>
        </w:rPr>
        <w:fldChar w:fldCharType="separate"/>
      </w:r>
      <w:ins w:id="279" w:author="Administrator" w:date="2015-06-09T20:31:00Z">
        <w:r w:rsidRPr="00B12E57">
          <w:rPr>
            <w:rFonts w:ascii="宋体" w:hAnsi="宋体"/>
            <w:noProof/>
            <w:webHidden/>
            <w:sz w:val="24"/>
            <w:szCs w:val="24"/>
            <w:rPrChange w:id="280" w:author="Administrator" w:date="2015-06-09T20:33:00Z">
              <w:rPr>
                <w:noProof/>
                <w:webHidden/>
              </w:rPr>
            </w:rPrChange>
          </w:rPr>
          <w:t>3</w:t>
        </w:r>
        <w:r w:rsidRPr="00B12E57">
          <w:rPr>
            <w:rFonts w:ascii="宋体" w:hAnsi="宋体"/>
            <w:noProof/>
            <w:webHidden/>
            <w:sz w:val="24"/>
            <w:szCs w:val="24"/>
            <w:rPrChange w:id="281" w:author="Administrator" w:date="2015-06-09T20:33:00Z">
              <w:rPr>
                <w:noProof/>
                <w:webHidden/>
              </w:rPr>
            </w:rPrChange>
          </w:rPr>
          <w:fldChar w:fldCharType="end"/>
        </w:r>
        <w:r w:rsidRPr="00B12E57">
          <w:rPr>
            <w:rStyle w:val="afb"/>
            <w:rFonts w:ascii="宋体" w:hAnsi="宋体"/>
            <w:noProof/>
            <w:sz w:val="24"/>
            <w:szCs w:val="24"/>
            <w:rPrChange w:id="282" w:author="Administrator" w:date="2015-06-09T20:33:00Z">
              <w:rPr>
                <w:rStyle w:val="afb"/>
                <w:noProof/>
              </w:rPr>
            </w:rPrChange>
          </w:rPr>
          <w:fldChar w:fldCharType="end"/>
        </w:r>
      </w:ins>
    </w:p>
    <w:p w14:paraId="5BE815A5" w14:textId="77777777" w:rsidR="00E41B79" w:rsidRPr="00B12E57" w:rsidRDefault="00E41B79">
      <w:pPr>
        <w:pStyle w:val="10"/>
        <w:rPr>
          <w:ins w:id="283" w:author="Administrator" w:date="2015-06-09T20:31:00Z"/>
          <w:rFonts w:ascii="黑体" w:eastAsia="黑体" w:hAnsi="黑体"/>
          <w:b w:val="0"/>
          <w:bCs w:val="0"/>
          <w:caps w:val="0"/>
          <w:noProof/>
          <w:sz w:val="24"/>
          <w:szCs w:val="24"/>
          <w:rPrChange w:id="284" w:author="Administrator" w:date="2015-06-09T20:33:00Z">
            <w:rPr>
              <w:ins w:id="285" w:author="Administrator" w:date="2015-06-09T20:31:00Z"/>
              <w:b w:val="0"/>
              <w:bCs w:val="0"/>
              <w:caps w:val="0"/>
              <w:noProof/>
              <w:sz w:val="21"/>
              <w:szCs w:val="22"/>
            </w:rPr>
          </w:rPrChange>
        </w:rPr>
      </w:pPr>
      <w:ins w:id="286" w:author="Administrator" w:date="2015-06-09T20:31:00Z">
        <w:r w:rsidRPr="00E41B79">
          <w:rPr>
            <w:rStyle w:val="afb"/>
            <w:rFonts w:ascii="黑体" w:eastAsia="黑体" w:hAnsi="黑体"/>
            <w:noProof/>
            <w:sz w:val="24"/>
            <w:szCs w:val="24"/>
            <w:rPrChange w:id="287" w:author="Administrator" w:date="2015-06-09T20:33:00Z">
              <w:rPr>
                <w:rStyle w:val="afb"/>
                <w:noProof/>
              </w:rPr>
            </w:rPrChange>
          </w:rPr>
          <w:fldChar w:fldCharType="begin"/>
        </w:r>
        <w:r w:rsidRPr="00E41B79">
          <w:rPr>
            <w:rStyle w:val="afb"/>
            <w:rFonts w:ascii="黑体" w:eastAsia="黑体" w:hAnsi="黑体"/>
            <w:noProof/>
            <w:sz w:val="24"/>
            <w:szCs w:val="24"/>
            <w:rPrChange w:id="288" w:author="Administrator" w:date="2015-06-09T20:33:00Z">
              <w:rPr>
                <w:rStyle w:val="afb"/>
                <w:noProof/>
              </w:rPr>
            </w:rPrChange>
          </w:rPr>
          <w:instrText xml:space="preserve"> </w:instrText>
        </w:r>
        <w:r w:rsidRPr="00E41B79">
          <w:rPr>
            <w:rFonts w:ascii="黑体" w:eastAsia="黑体" w:hAnsi="黑体"/>
            <w:noProof/>
            <w:sz w:val="24"/>
            <w:szCs w:val="24"/>
            <w:rPrChange w:id="289" w:author="Administrator" w:date="2015-06-09T20:33:00Z">
              <w:rPr>
                <w:noProof/>
              </w:rPr>
            </w:rPrChange>
          </w:rPr>
          <w:instrText>HYPERLINK \l "_Toc421645244"</w:instrText>
        </w:r>
        <w:r w:rsidRPr="00E41B79">
          <w:rPr>
            <w:rStyle w:val="afb"/>
            <w:rFonts w:ascii="黑体" w:eastAsia="黑体" w:hAnsi="黑体"/>
            <w:noProof/>
            <w:sz w:val="24"/>
            <w:szCs w:val="24"/>
            <w:rPrChange w:id="290" w:author="Administrator" w:date="2015-06-09T20:33:00Z">
              <w:rPr>
                <w:rStyle w:val="afb"/>
                <w:noProof/>
              </w:rPr>
            </w:rPrChange>
          </w:rPr>
          <w:instrText xml:space="preserve"> </w:instrText>
        </w:r>
        <w:r w:rsidRPr="00E41B79">
          <w:rPr>
            <w:rStyle w:val="afb"/>
            <w:rFonts w:ascii="黑体" w:eastAsia="黑体" w:hAnsi="黑体"/>
            <w:noProof/>
            <w:sz w:val="24"/>
            <w:szCs w:val="24"/>
            <w:rPrChange w:id="291" w:author="Administrator" w:date="2015-06-09T20:33:00Z">
              <w:rPr>
                <w:rStyle w:val="afb"/>
                <w:noProof/>
              </w:rPr>
            </w:rPrChange>
          </w:rPr>
        </w:r>
        <w:r w:rsidRPr="00E41B79">
          <w:rPr>
            <w:rStyle w:val="afb"/>
            <w:rFonts w:ascii="黑体" w:eastAsia="黑体" w:hAnsi="黑体"/>
            <w:noProof/>
            <w:sz w:val="24"/>
            <w:szCs w:val="24"/>
            <w:rPrChange w:id="292" w:author="Administrator" w:date="2015-06-09T20:33:00Z">
              <w:rPr>
                <w:rStyle w:val="afb"/>
                <w:noProof/>
              </w:rPr>
            </w:rPrChange>
          </w:rPr>
          <w:fldChar w:fldCharType="separate"/>
        </w:r>
        <w:r w:rsidRPr="00E41B79">
          <w:rPr>
            <w:rStyle w:val="afb"/>
            <w:rFonts w:ascii="黑体" w:eastAsia="黑体" w:hAnsi="黑体" w:hint="eastAsia"/>
            <w:noProof/>
            <w:sz w:val="24"/>
            <w:szCs w:val="24"/>
            <w:rPrChange w:id="293" w:author="Administrator" w:date="2015-06-09T20:33:00Z">
              <w:rPr>
                <w:rStyle w:val="afb"/>
                <w:rFonts w:ascii="黑体" w:eastAsia="黑体" w:hAnsi="黑体" w:hint="eastAsia"/>
                <w:noProof/>
              </w:rPr>
            </w:rPrChange>
          </w:rPr>
          <w:t>第二章</w:t>
        </w:r>
        <w:r w:rsidRPr="00E41B79">
          <w:rPr>
            <w:rStyle w:val="afb"/>
            <w:rFonts w:ascii="黑体" w:eastAsia="黑体" w:hAnsi="黑体"/>
            <w:noProof/>
            <w:sz w:val="24"/>
            <w:szCs w:val="24"/>
            <w:rPrChange w:id="294" w:author="Administrator" w:date="2015-06-09T20:33: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295" w:author="Administrator" w:date="2015-06-09T20:33:00Z">
              <w:rPr>
                <w:rStyle w:val="afb"/>
                <w:rFonts w:ascii="黑体" w:eastAsia="黑体" w:hAnsi="黑体" w:hint="eastAsia"/>
                <w:noProof/>
              </w:rPr>
            </w:rPrChange>
          </w:rPr>
          <w:t>需求分析</w:t>
        </w:r>
        <w:r w:rsidRPr="00E41B79">
          <w:rPr>
            <w:rFonts w:ascii="黑体" w:eastAsia="黑体" w:hAnsi="黑体"/>
            <w:noProof/>
            <w:webHidden/>
            <w:sz w:val="24"/>
            <w:szCs w:val="24"/>
            <w:rPrChange w:id="296" w:author="Administrator" w:date="2015-06-09T20:33:00Z">
              <w:rPr>
                <w:noProof/>
                <w:webHidden/>
              </w:rPr>
            </w:rPrChange>
          </w:rPr>
          <w:tab/>
        </w:r>
        <w:r w:rsidRPr="00E41B79">
          <w:rPr>
            <w:rFonts w:ascii="黑体" w:eastAsia="黑体" w:hAnsi="黑体"/>
            <w:noProof/>
            <w:webHidden/>
            <w:sz w:val="24"/>
            <w:szCs w:val="24"/>
            <w:rPrChange w:id="297" w:author="Administrator" w:date="2015-06-09T20:33:00Z">
              <w:rPr>
                <w:noProof/>
                <w:webHidden/>
              </w:rPr>
            </w:rPrChange>
          </w:rPr>
          <w:fldChar w:fldCharType="begin"/>
        </w:r>
        <w:r w:rsidRPr="00E41B79">
          <w:rPr>
            <w:rFonts w:ascii="黑体" w:eastAsia="黑体" w:hAnsi="黑体"/>
            <w:noProof/>
            <w:webHidden/>
            <w:sz w:val="24"/>
            <w:szCs w:val="24"/>
            <w:rPrChange w:id="298" w:author="Administrator" w:date="2015-06-09T20:33:00Z">
              <w:rPr>
                <w:noProof/>
                <w:webHidden/>
              </w:rPr>
            </w:rPrChange>
          </w:rPr>
          <w:instrText xml:space="preserve"> PAGEREF _Toc421645244 \h </w:instrText>
        </w:r>
        <w:r w:rsidRPr="00E41B79">
          <w:rPr>
            <w:rFonts w:ascii="黑体" w:eastAsia="黑体" w:hAnsi="黑体"/>
            <w:noProof/>
            <w:webHidden/>
            <w:sz w:val="24"/>
            <w:szCs w:val="24"/>
            <w:rPrChange w:id="299" w:author="Administrator" w:date="2015-06-09T20:33:00Z">
              <w:rPr>
                <w:noProof/>
                <w:webHidden/>
              </w:rPr>
            </w:rPrChange>
          </w:rPr>
        </w:r>
      </w:ins>
      <w:r w:rsidRPr="00E41B79">
        <w:rPr>
          <w:rFonts w:ascii="黑体" w:eastAsia="黑体" w:hAnsi="黑体"/>
          <w:noProof/>
          <w:webHidden/>
          <w:sz w:val="24"/>
          <w:szCs w:val="24"/>
          <w:rPrChange w:id="300" w:author="Administrator" w:date="2015-06-09T20:33:00Z">
            <w:rPr>
              <w:noProof/>
              <w:webHidden/>
            </w:rPr>
          </w:rPrChange>
        </w:rPr>
        <w:fldChar w:fldCharType="separate"/>
      </w:r>
      <w:ins w:id="301" w:author="Administrator" w:date="2015-06-09T20:31:00Z">
        <w:r w:rsidRPr="00E41B79">
          <w:rPr>
            <w:rFonts w:ascii="黑体" w:eastAsia="黑体" w:hAnsi="黑体"/>
            <w:noProof/>
            <w:webHidden/>
            <w:sz w:val="24"/>
            <w:szCs w:val="24"/>
            <w:rPrChange w:id="302" w:author="Administrator" w:date="2015-06-09T20:33:00Z">
              <w:rPr>
                <w:noProof/>
                <w:webHidden/>
              </w:rPr>
            </w:rPrChange>
          </w:rPr>
          <w:t>4</w:t>
        </w:r>
        <w:r w:rsidRPr="00E41B79">
          <w:rPr>
            <w:rFonts w:ascii="黑体" w:eastAsia="黑体" w:hAnsi="黑体"/>
            <w:noProof/>
            <w:webHidden/>
            <w:sz w:val="24"/>
            <w:szCs w:val="24"/>
            <w:rPrChange w:id="303" w:author="Administrator" w:date="2015-06-09T20:33:00Z">
              <w:rPr>
                <w:noProof/>
                <w:webHidden/>
              </w:rPr>
            </w:rPrChange>
          </w:rPr>
          <w:fldChar w:fldCharType="end"/>
        </w:r>
        <w:r w:rsidRPr="00E41B79">
          <w:rPr>
            <w:rStyle w:val="afb"/>
            <w:rFonts w:ascii="黑体" w:eastAsia="黑体" w:hAnsi="黑体"/>
            <w:noProof/>
            <w:sz w:val="24"/>
            <w:szCs w:val="24"/>
            <w:rPrChange w:id="304" w:author="Administrator" w:date="2015-06-09T20:33:00Z">
              <w:rPr>
                <w:rStyle w:val="afb"/>
                <w:noProof/>
              </w:rPr>
            </w:rPrChange>
          </w:rPr>
          <w:fldChar w:fldCharType="end"/>
        </w:r>
      </w:ins>
    </w:p>
    <w:p w14:paraId="719345DD" w14:textId="77777777" w:rsidR="00E41B79" w:rsidRPr="00B12E57" w:rsidRDefault="00E41B79">
      <w:pPr>
        <w:pStyle w:val="21"/>
        <w:rPr>
          <w:ins w:id="305" w:author="Administrator" w:date="2015-06-09T20:31:00Z"/>
          <w:rFonts w:ascii="宋体" w:hAnsi="宋体"/>
          <w:smallCaps w:val="0"/>
          <w:noProof/>
          <w:sz w:val="24"/>
          <w:szCs w:val="24"/>
          <w:rPrChange w:id="306" w:author="Administrator" w:date="2015-06-09T20:34:00Z">
            <w:rPr>
              <w:ins w:id="307" w:author="Administrator" w:date="2015-06-09T20:31:00Z"/>
              <w:smallCaps w:val="0"/>
              <w:noProof/>
              <w:sz w:val="21"/>
              <w:szCs w:val="22"/>
            </w:rPr>
          </w:rPrChange>
        </w:rPr>
      </w:pPr>
      <w:ins w:id="308" w:author="Administrator" w:date="2015-06-09T20:31:00Z">
        <w:r w:rsidRPr="00E41B79">
          <w:rPr>
            <w:rStyle w:val="afb"/>
            <w:rFonts w:ascii="宋体" w:hAnsi="宋体"/>
            <w:noProof/>
            <w:sz w:val="24"/>
            <w:szCs w:val="24"/>
            <w:rPrChange w:id="309" w:author="Administrator" w:date="2015-06-09T20:34:00Z">
              <w:rPr>
                <w:rStyle w:val="afb"/>
                <w:noProof/>
              </w:rPr>
            </w:rPrChange>
          </w:rPr>
          <w:fldChar w:fldCharType="begin"/>
        </w:r>
        <w:r w:rsidRPr="00E41B79">
          <w:rPr>
            <w:rStyle w:val="afb"/>
            <w:rFonts w:ascii="宋体" w:hAnsi="宋体"/>
            <w:noProof/>
            <w:sz w:val="24"/>
            <w:szCs w:val="24"/>
            <w:rPrChange w:id="310" w:author="Administrator" w:date="2015-06-09T20:34:00Z">
              <w:rPr>
                <w:rStyle w:val="afb"/>
                <w:noProof/>
              </w:rPr>
            </w:rPrChange>
          </w:rPr>
          <w:instrText xml:space="preserve"> </w:instrText>
        </w:r>
        <w:r w:rsidRPr="00E41B79">
          <w:rPr>
            <w:rFonts w:ascii="宋体" w:hAnsi="宋体"/>
            <w:noProof/>
            <w:sz w:val="24"/>
            <w:szCs w:val="24"/>
            <w:rPrChange w:id="311" w:author="Administrator" w:date="2015-06-09T20:34:00Z">
              <w:rPr>
                <w:noProof/>
              </w:rPr>
            </w:rPrChange>
          </w:rPr>
          <w:instrText>HYPERLINK \l "_Toc421645245"</w:instrText>
        </w:r>
        <w:r w:rsidRPr="00E41B79">
          <w:rPr>
            <w:rStyle w:val="afb"/>
            <w:rFonts w:ascii="宋体" w:hAnsi="宋体"/>
            <w:noProof/>
            <w:sz w:val="24"/>
            <w:szCs w:val="24"/>
            <w:rPrChange w:id="312" w:author="Administrator" w:date="2015-06-09T20:34:00Z">
              <w:rPr>
                <w:rStyle w:val="afb"/>
                <w:noProof/>
              </w:rPr>
            </w:rPrChange>
          </w:rPr>
          <w:instrText xml:space="preserve"> </w:instrText>
        </w:r>
        <w:r w:rsidRPr="00E41B79">
          <w:rPr>
            <w:rStyle w:val="afb"/>
            <w:rFonts w:ascii="宋体" w:hAnsi="宋体"/>
            <w:noProof/>
            <w:sz w:val="24"/>
            <w:szCs w:val="24"/>
            <w:rPrChange w:id="313" w:author="Administrator" w:date="2015-06-09T20:34:00Z">
              <w:rPr>
                <w:rStyle w:val="afb"/>
                <w:noProof/>
              </w:rPr>
            </w:rPrChange>
          </w:rPr>
        </w:r>
        <w:r w:rsidRPr="00E41B79">
          <w:rPr>
            <w:rStyle w:val="afb"/>
            <w:rFonts w:ascii="宋体" w:hAnsi="宋体"/>
            <w:noProof/>
            <w:sz w:val="24"/>
            <w:szCs w:val="24"/>
            <w:rPrChange w:id="314" w:author="Administrator" w:date="2015-06-09T20:34:00Z">
              <w:rPr>
                <w:rStyle w:val="afb"/>
                <w:noProof/>
              </w:rPr>
            </w:rPrChange>
          </w:rPr>
          <w:fldChar w:fldCharType="separate"/>
        </w:r>
        <w:r w:rsidRPr="00E41B79">
          <w:rPr>
            <w:rStyle w:val="afb"/>
            <w:rFonts w:ascii="宋体" w:hAnsi="宋体"/>
            <w:noProof/>
            <w:sz w:val="24"/>
            <w:szCs w:val="24"/>
            <w:rPrChange w:id="315" w:author="Administrator" w:date="2015-06-09T20:34:00Z">
              <w:rPr>
                <w:rStyle w:val="afb"/>
                <w:rFonts w:ascii="黑体" w:eastAsia="黑体" w:hAnsi="黑体"/>
                <w:noProof/>
              </w:rPr>
            </w:rPrChange>
          </w:rPr>
          <w:t>2.1</w:t>
        </w:r>
        <w:r w:rsidRPr="00E41B79">
          <w:rPr>
            <w:rStyle w:val="afb"/>
            <w:rFonts w:ascii="宋体" w:hAnsi="宋体" w:hint="eastAsia"/>
            <w:noProof/>
            <w:sz w:val="24"/>
            <w:szCs w:val="24"/>
            <w:rPrChange w:id="316" w:author="Administrator" w:date="2015-06-09T20:34:00Z">
              <w:rPr>
                <w:rStyle w:val="afb"/>
                <w:rFonts w:ascii="黑体" w:eastAsia="黑体" w:hAnsi="黑体" w:hint="eastAsia"/>
                <w:noProof/>
              </w:rPr>
            </w:rPrChange>
          </w:rPr>
          <w:t>提出问题</w:t>
        </w:r>
        <w:r w:rsidRPr="00E41B79">
          <w:rPr>
            <w:rFonts w:ascii="宋体" w:hAnsi="宋体"/>
            <w:noProof/>
            <w:webHidden/>
            <w:sz w:val="24"/>
            <w:szCs w:val="24"/>
            <w:rPrChange w:id="317" w:author="Administrator" w:date="2015-06-09T20:34:00Z">
              <w:rPr>
                <w:noProof/>
                <w:webHidden/>
              </w:rPr>
            </w:rPrChange>
          </w:rPr>
          <w:tab/>
        </w:r>
        <w:r w:rsidRPr="00E41B79">
          <w:rPr>
            <w:rFonts w:ascii="宋体" w:hAnsi="宋体"/>
            <w:noProof/>
            <w:webHidden/>
            <w:sz w:val="24"/>
            <w:szCs w:val="24"/>
            <w:rPrChange w:id="318" w:author="Administrator" w:date="2015-06-09T20:34:00Z">
              <w:rPr>
                <w:noProof/>
                <w:webHidden/>
              </w:rPr>
            </w:rPrChange>
          </w:rPr>
          <w:fldChar w:fldCharType="begin"/>
        </w:r>
        <w:r w:rsidRPr="00E41B79">
          <w:rPr>
            <w:rFonts w:ascii="宋体" w:hAnsi="宋体"/>
            <w:noProof/>
            <w:webHidden/>
            <w:sz w:val="24"/>
            <w:szCs w:val="24"/>
            <w:rPrChange w:id="319" w:author="Administrator" w:date="2015-06-09T20:34:00Z">
              <w:rPr>
                <w:noProof/>
                <w:webHidden/>
              </w:rPr>
            </w:rPrChange>
          </w:rPr>
          <w:instrText xml:space="preserve"> PAGEREF _Toc421645245 \h </w:instrText>
        </w:r>
        <w:r w:rsidRPr="00E41B79">
          <w:rPr>
            <w:rFonts w:ascii="宋体" w:hAnsi="宋体"/>
            <w:noProof/>
            <w:webHidden/>
            <w:sz w:val="24"/>
            <w:szCs w:val="24"/>
            <w:rPrChange w:id="320" w:author="Administrator" w:date="2015-06-09T20:34:00Z">
              <w:rPr>
                <w:noProof/>
                <w:webHidden/>
              </w:rPr>
            </w:rPrChange>
          </w:rPr>
        </w:r>
      </w:ins>
      <w:r w:rsidRPr="00E41B79">
        <w:rPr>
          <w:rFonts w:ascii="宋体" w:hAnsi="宋体"/>
          <w:noProof/>
          <w:webHidden/>
          <w:sz w:val="24"/>
          <w:szCs w:val="24"/>
          <w:rPrChange w:id="321" w:author="Administrator" w:date="2015-06-09T20:34:00Z">
            <w:rPr>
              <w:noProof/>
              <w:webHidden/>
            </w:rPr>
          </w:rPrChange>
        </w:rPr>
        <w:fldChar w:fldCharType="separate"/>
      </w:r>
      <w:ins w:id="322" w:author="Administrator" w:date="2015-06-09T20:31:00Z">
        <w:r w:rsidRPr="00E41B79">
          <w:rPr>
            <w:rFonts w:ascii="宋体" w:hAnsi="宋体"/>
            <w:noProof/>
            <w:webHidden/>
            <w:sz w:val="24"/>
            <w:szCs w:val="24"/>
            <w:rPrChange w:id="323" w:author="Administrator" w:date="2015-06-09T20:34:00Z">
              <w:rPr>
                <w:noProof/>
                <w:webHidden/>
              </w:rPr>
            </w:rPrChange>
          </w:rPr>
          <w:t>4</w:t>
        </w:r>
        <w:r w:rsidRPr="00E41B79">
          <w:rPr>
            <w:rFonts w:ascii="宋体" w:hAnsi="宋体"/>
            <w:noProof/>
            <w:webHidden/>
            <w:sz w:val="24"/>
            <w:szCs w:val="24"/>
            <w:rPrChange w:id="324" w:author="Administrator" w:date="2015-06-09T20:34:00Z">
              <w:rPr>
                <w:noProof/>
                <w:webHidden/>
              </w:rPr>
            </w:rPrChange>
          </w:rPr>
          <w:fldChar w:fldCharType="end"/>
        </w:r>
        <w:r w:rsidRPr="00E41B79">
          <w:rPr>
            <w:rStyle w:val="afb"/>
            <w:rFonts w:ascii="宋体" w:hAnsi="宋体"/>
            <w:noProof/>
            <w:sz w:val="24"/>
            <w:szCs w:val="24"/>
            <w:rPrChange w:id="325" w:author="Administrator" w:date="2015-06-09T20:34:00Z">
              <w:rPr>
                <w:rStyle w:val="afb"/>
                <w:noProof/>
              </w:rPr>
            </w:rPrChange>
          </w:rPr>
          <w:fldChar w:fldCharType="end"/>
        </w:r>
      </w:ins>
    </w:p>
    <w:p w14:paraId="39EC10D8" w14:textId="77777777" w:rsidR="00E41B79" w:rsidRPr="00B12E57" w:rsidRDefault="00E41B79">
      <w:pPr>
        <w:pStyle w:val="21"/>
        <w:rPr>
          <w:ins w:id="326" w:author="Administrator" w:date="2015-06-09T20:31:00Z"/>
          <w:rFonts w:ascii="宋体" w:hAnsi="宋体"/>
          <w:smallCaps w:val="0"/>
          <w:noProof/>
          <w:sz w:val="24"/>
          <w:szCs w:val="24"/>
          <w:rPrChange w:id="327" w:author="Administrator" w:date="2015-06-09T20:34:00Z">
            <w:rPr>
              <w:ins w:id="328" w:author="Administrator" w:date="2015-06-09T20:31:00Z"/>
              <w:smallCaps w:val="0"/>
              <w:noProof/>
              <w:sz w:val="21"/>
              <w:szCs w:val="22"/>
            </w:rPr>
          </w:rPrChange>
        </w:rPr>
      </w:pPr>
      <w:ins w:id="329" w:author="Administrator" w:date="2015-06-09T20:31:00Z">
        <w:r w:rsidRPr="00E41B79">
          <w:rPr>
            <w:rStyle w:val="afb"/>
            <w:rFonts w:ascii="宋体" w:hAnsi="宋体"/>
            <w:noProof/>
            <w:sz w:val="24"/>
            <w:szCs w:val="24"/>
            <w:rPrChange w:id="330" w:author="Administrator" w:date="2015-06-09T20:34:00Z">
              <w:rPr>
                <w:rStyle w:val="afb"/>
                <w:noProof/>
              </w:rPr>
            </w:rPrChange>
          </w:rPr>
          <w:fldChar w:fldCharType="begin"/>
        </w:r>
        <w:r w:rsidRPr="00E41B79">
          <w:rPr>
            <w:rStyle w:val="afb"/>
            <w:rFonts w:ascii="宋体" w:hAnsi="宋体"/>
            <w:noProof/>
            <w:sz w:val="24"/>
            <w:szCs w:val="24"/>
            <w:rPrChange w:id="331" w:author="Administrator" w:date="2015-06-09T20:34:00Z">
              <w:rPr>
                <w:rStyle w:val="afb"/>
                <w:noProof/>
              </w:rPr>
            </w:rPrChange>
          </w:rPr>
          <w:instrText xml:space="preserve"> </w:instrText>
        </w:r>
        <w:r w:rsidRPr="00E41B79">
          <w:rPr>
            <w:rFonts w:ascii="宋体" w:hAnsi="宋体"/>
            <w:noProof/>
            <w:sz w:val="24"/>
            <w:szCs w:val="24"/>
            <w:rPrChange w:id="332" w:author="Administrator" w:date="2015-06-09T20:34:00Z">
              <w:rPr>
                <w:noProof/>
              </w:rPr>
            </w:rPrChange>
          </w:rPr>
          <w:instrText>HYPERLINK \l "_Toc421645246"</w:instrText>
        </w:r>
        <w:r w:rsidRPr="00E41B79">
          <w:rPr>
            <w:rStyle w:val="afb"/>
            <w:rFonts w:ascii="宋体" w:hAnsi="宋体"/>
            <w:noProof/>
            <w:sz w:val="24"/>
            <w:szCs w:val="24"/>
            <w:rPrChange w:id="333" w:author="Administrator" w:date="2015-06-09T20:34:00Z">
              <w:rPr>
                <w:rStyle w:val="afb"/>
                <w:noProof/>
              </w:rPr>
            </w:rPrChange>
          </w:rPr>
          <w:instrText xml:space="preserve"> </w:instrText>
        </w:r>
        <w:r w:rsidRPr="00E41B79">
          <w:rPr>
            <w:rStyle w:val="afb"/>
            <w:rFonts w:ascii="宋体" w:hAnsi="宋体"/>
            <w:noProof/>
            <w:sz w:val="24"/>
            <w:szCs w:val="24"/>
            <w:rPrChange w:id="334" w:author="Administrator" w:date="2015-06-09T20:34:00Z">
              <w:rPr>
                <w:rStyle w:val="afb"/>
                <w:noProof/>
              </w:rPr>
            </w:rPrChange>
          </w:rPr>
        </w:r>
        <w:r w:rsidRPr="00E41B79">
          <w:rPr>
            <w:rStyle w:val="afb"/>
            <w:rFonts w:ascii="宋体" w:hAnsi="宋体"/>
            <w:noProof/>
            <w:sz w:val="24"/>
            <w:szCs w:val="24"/>
            <w:rPrChange w:id="335" w:author="Administrator" w:date="2015-06-09T20:34:00Z">
              <w:rPr>
                <w:rStyle w:val="afb"/>
                <w:noProof/>
              </w:rPr>
            </w:rPrChange>
          </w:rPr>
          <w:fldChar w:fldCharType="separate"/>
        </w:r>
        <w:r w:rsidRPr="00E41B79">
          <w:rPr>
            <w:rStyle w:val="afb"/>
            <w:rFonts w:ascii="宋体" w:hAnsi="宋体"/>
            <w:noProof/>
            <w:sz w:val="24"/>
            <w:szCs w:val="24"/>
            <w:rPrChange w:id="336" w:author="Administrator" w:date="2015-06-09T20:34:00Z">
              <w:rPr>
                <w:rStyle w:val="afb"/>
                <w:rFonts w:ascii="黑体" w:eastAsia="黑体" w:hAnsi="黑体"/>
                <w:noProof/>
              </w:rPr>
            </w:rPrChange>
          </w:rPr>
          <w:t xml:space="preserve">2.2 </w:t>
        </w:r>
        <w:r w:rsidRPr="00E41B79">
          <w:rPr>
            <w:rStyle w:val="afb"/>
            <w:rFonts w:ascii="宋体" w:hAnsi="宋体" w:hint="eastAsia"/>
            <w:noProof/>
            <w:sz w:val="24"/>
            <w:szCs w:val="24"/>
            <w:rPrChange w:id="337" w:author="Administrator" w:date="2015-06-09T20:34:00Z">
              <w:rPr>
                <w:rStyle w:val="afb"/>
                <w:rFonts w:ascii="黑体" w:eastAsia="黑体" w:hAnsi="黑体" w:hint="eastAsia"/>
                <w:noProof/>
              </w:rPr>
            </w:rPrChange>
          </w:rPr>
          <w:t>解决方案</w:t>
        </w:r>
        <w:r w:rsidRPr="00E41B79">
          <w:rPr>
            <w:rFonts w:ascii="宋体" w:hAnsi="宋体"/>
            <w:noProof/>
            <w:webHidden/>
            <w:sz w:val="24"/>
            <w:szCs w:val="24"/>
            <w:rPrChange w:id="338" w:author="Administrator" w:date="2015-06-09T20:34:00Z">
              <w:rPr>
                <w:noProof/>
                <w:webHidden/>
              </w:rPr>
            </w:rPrChange>
          </w:rPr>
          <w:tab/>
        </w:r>
        <w:r w:rsidRPr="00E41B79">
          <w:rPr>
            <w:rFonts w:ascii="宋体" w:hAnsi="宋体"/>
            <w:noProof/>
            <w:webHidden/>
            <w:sz w:val="24"/>
            <w:szCs w:val="24"/>
            <w:rPrChange w:id="339" w:author="Administrator" w:date="2015-06-09T20:34:00Z">
              <w:rPr>
                <w:noProof/>
                <w:webHidden/>
              </w:rPr>
            </w:rPrChange>
          </w:rPr>
          <w:fldChar w:fldCharType="begin"/>
        </w:r>
        <w:r w:rsidRPr="00E41B79">
          <w:rPr>
            <w:rFonts w:ascii="宋体" w:hAnsi="宋体"/>
            <w:noProof/>
            <w:webHidden/>
            <w:sz w:val="24"/>
            <w:szCs w:val="24"/>
            <w:rPrChange w:id="340" w:author="Administrator" w:date="2015-06-09T20:34:00Z">
              <w:rPr>
                <w:noProof/>
                <w:webHidden/>
              </w:rPr>
            </w:rPrChange>
          </w:rPr>
          <w:instrText xml:space="preserve"> PAGEREF _Toc421645246 \h </w:instrText>
        </w:r>
        <w:r w:rsidRPr="00E41B79">
          <w:rPr>
            <w:rFonts w:ascii="宋体" w:hAnsi="宋体"/>
            <w:noProof/>
            <w:webHidden/>
            <w:sz w:val="24"/>
            <w:szCs w:val="24"/>
            <w:rPrChange w:id="341" w:author="Administrator" w:date="2015-06-09T20:34:00Z">
              <w:rPr>
                <w:noProof/>
                <w:webHidden/>
              </w:rPr>
            </w:rPrChange>
          </w:rPr>
        </w:r>
      </w:ins>
      <w:r w:rsidRPr="00E41B79">
        <w:rPr>
          <w:rFonts w:ascii="宋体" w:hAnsi="宋体"/>
          <w:noProof/>
          <w:webHidden/>
          <w:sz w:val="24"/>
          <w:szCs w:val="24"/>
          <w:rPrChange w:id="342" w:author="Administrator" w:date="2015-06-09T20:34:00Z">
            <w:rPr>
              <w:noProof/>
              <w:webHidden/>
            </w:rPr>
          </w:rPrChange>
        </w:rPr>
        <w:fldChar w:fldCharType="separate"/>
      </w:r>
      <w:ins w:id="343" w:author="Administrator" w:date="2015-06-09T20:31:00Z">
        <w:r w:rsidRPr="00E41B79">
          <w:rPr>
            <w:rFonts w:ascii="宋体" w:hAnsi="宋体"/>
            <w:noProof/>
            <w:webHidden/>
            <w:sz w:val="24"/>
            <w:szCs w:val="24"/>
            <w:rPrChange w:id="344" w:author="Administrator" w:date="2015-06-09T20:34:00Z">
              <w:rPr>
                <w:noProof/>
                <w:webHidden/>
              </w:rPr>
            </w:rPrChange>
          </w:rPr>
          <w:t>4</w:t>
        </w:r>
        <w:r w:rsidRPr="00E41B79">
          <w:rPr>
            <w:rFonts w:ascii="宋体" w:hAnsi="宋体"/>
            <w:noProof/>
            <w:webHidden/>
            <w:sz w:val="24"/>
            <w:szCs w:val="24"/>
            <w:rPrChange w:id="345" w:author="Administrator" w:date="2015-06-09T20:34:00Z">
              <w:rPr>
                <w:noProof/>
                <w:webHidden/>
              </w:rPr>
            </w:rPrChange>
          </w:rPr>
          <w:fldChar w:fldCharType="end"/>
        </w:r>
        <w:r w:rsidRPr="00E41B79">
          <w:rPr>
            <w:rStyle w:val="afb"/>
            <w:rFonts w:ascii="宋体" w:hAnsi="宋体"/>
            <w:noProof/>
            <w:sz w:val="24"/>
            <w:szCs w:val="24"/>
            <w:rPrChange w:id="346" w:author="Administrator" w:date="2015-06-09T20:34:00Z">
              <w:rPr>
                <w:rStyle w:val="afb"/>
                <w:noProof/>
              </w:rPr>
            </w:rPrChange>
          </w:rPr>
          <w:fldChar w:fldCharType="end"/>
        </w:r>
      </w:ins>
    </w:p>
    <w:p w14:paraId="304EF521" w14:textId="77777777" w:rsidR="00E41B79" w:rsidRPr="00B12E57" w:rsidRDefault="00E41B79">
      <w:pPr>
        <w:pStyle w:val="21"/>
        <w:rPr>
          <w:ins w:id="347" w:author="Administrator" w:date="2015-06-09T20:31:00Z"/>
          <w:rFonts w:ascii="宋体" w:hAnsi="宋体"/>
          <w:smallCaps w:val="0"/>
          <w:noProof/>
          <w:sz w:val="24"/>
          <w:szCs w:val="24"/>
          <w:rPrChange w:id="348" w:author="Administrator" w:date="2015-06-09T20:34:00Z">
            <w:rPr>
              <w:ins w:id="349" w:author="Administrator" w:date="2015-06-09T20:31:00Z"/>
              <w:smallCaps w:val="0"/>
              <w:noProof/>
              <w:sz w:val="21"/>
              <w:szCs w:val="22"/>
            </w:rPr>
          </w:rPrChange>
        </w:rPr>
      </w:pPr>
      <w:ins w:id="350" w:author="Administrator" w:date="2015-06-09T20:31:00Z">
        <w:r w:rsidRPr="00E41B79">
          <w:rPr>
            <w:rStyle w:val="afb"/>
            <w:rFonts w:ascii="宋体" w:hAnsi="宋体"/>
            <w:noProof/>
            <w:sz w:val="24"/>
            <w:szCs w:val="24"/>
            <w:rPrChange w:id="351" w:author="Administrator" w:date="2015-06-09T20:34:00Z">
              <w:rPr>
                <w:rStyle w:val="afb"/>
                <w:noProof/>
              </w:rPr>
            </w:rPrChange>
          </w:rPr>
          <w:fldChar w:fldCharType="begin"/>
        </w:r>
        <w:r w:rsidRPr="00E41B79">
          <w:rPr>
            <w:rStyle w:val="afb"/>
            <w:rFonts w:ascii="宋体" w:hAnsi="宋体"/>
            <w:noProof/>
            <w:sz w:val="24"/>
            <w:szCs w:val="24"/>
            <w:rPrChange w:id="352" w:author="Administrator" w:date="2015-06-09T20:34:00Z">
              <w:rPr>
                <w:rStyle w:val="afb"/>
                <w:noProof/>
              </w:rPr>
            </w:rPrChange>
          </w:rPr>
          <w:instrText xml:space="preserve"> </w:instrText>
        </w:r>
        <w:r w:rsidRPr="00E41B79">
          <w:rPr>
            <w:rFonts w:ascii="宋体" w:hAnsi="宋体"/>
            <w:noProof/>
            <w:sz w:val="24"/>
            <w:szCs w:val="24"/>
            <w:rPrChange w:id="353" w:author="Administrator" w:date="2015-06-09T20:34:00Z">
              <w:rPr>
                <w:noProof/>
              </w:rPr>
            </w:rPrChange>
          </w:rPr>
          <w:instrText>HYPERLINK \l "_Toc421645247"</w:instrText>
        </w:r>
        <w:r w:rsidRPr="00E41B79">
          <w:rPr>
            <w:rStyle w:val="afb"/>
            <w:rFonts w:ascii="宋体" w:hAnsi="宋体"/>
            <w:noProof/>
            <w:sz w:val="24"/>
            <w:szCs w:val="24"/>
            <w:rPrChange w:id="354" w:author="Administrator" w:date="2015-06-09T20:34:00Z">
              <w:rPr>
                <w:rStyle w:val="afb"/>
                <w:noProof/>
              </w:rPr>
            </w:rPrChange>
          </w:rPr>
          <w:instrText xml:space="preserve"> </w:instrText>
        </w:r>
        <w:r w:rsidRPr="00E41B79">
          <w:rPr>
            <w:rStyle w:val="afb"/>
            <w:rFonts w:ascii="宋体" w:hAnsi="宋体"/>
            <w:noProof/>
            <w:sz w:val="24"/>
            <w:szCs w:val="24"/>
            <w:rPrChange w:id="355" w:author="Administrator" w:date="2015-06-09T20:34:00Z">
              <w:rPr>
                <w:rStyle w:val="afb"/>
                <w:noProof/>
              </w:rPr>
            </w:rPrChange>
          </w:rPr>
        </w:r>
        <w:r w:rsidRPr="00E41B79">
          <w:rPr>
            <w:rStyle w:val="afb"/>
            <w:rFonts w:ascii="宋体" w:hAnsi="宋体"/>
            <w:noProof/>
            <w:sz w:val="24"/>
            <w:szCs w:val="24"/>
            <w:rPrChange w:id="356" w:author="Administrator" w:date="2015-06-09T20:34:00Z">
              <w:rPr>
                <w:rStyle w:val="afb"/>
                <w:noProof/>
              </w:rPr>
            </w:rPrChange>
          </w:rPr>
          <w:fldChar w:fldCharType="separate"/>
        </w:r>
        <w:r w:rsidRPr="00E41B79">
          <w:rPr>
            <w:rStyle w:val="afb"/>
            <w:rFonts w:ascii="宋体" w:hAnsi="宋体"/>
            <w:noProof/>
            <w:sz w:val="24"/>
            <w:szCs w:val="24"/>
            <w:rPrChange w:id="357" w:author="Administrator" w:date="2015-06-09T20:34:00Z">
              <w:rPr>
                <w:rStyle w:val="afb"/>
                <w:rFonts w:ascii="黑体" w:eastAsia="黑体" w:hAnsi="黑体"/>
                <w:noProof/>
              </w:rPr>
            </w:rPrChange>
          </w:rPr>
          <w:t>2.3</w:t>
        </w:r>
        <w:r w:rsidRPr="00E41B79">
          <w:rPr>
            <w:rStyle w:val="afb"/>
            <w:rFonts w:ascii="宋体" w:hAnsi="宋体" w:hint="eastAsia"/>
            <w:noProof/>
            <w:sz w:val="24"/>
            <w:szCs w:val="24"/>
            <w:rPrChange w:id="358" w:author="Administrator" w:date="2015-06-09T20:34:00Z">
              <w:rPr>
                <w:rStyle w:val="afb"/>
                <w:rFonts w:ascii="黑体" w:eastAsia="黑体" w:hAnsi="黑体" w:hint="eastAsia"/>
                <w:noProof/>
              </w:rPr>
            </w:rPrChange>
          </w:rPr>
          <w:t>可行性分析</w:t>
        </w:r>
        <w:r w:rsidRPr="00E41B79">
          <w:rPr>
            <w:rFonts w:ascii="宋体" w:hAnsi="宋体"/>
            <w:noProof/>
            <w:webHidden/>
            <w:sz w:val="24"/>
            <w:szCs w:val="24"/>
            <w:rPrChange w:id="359" w:author="Administrator" w:date="2015-06-09T20:34:00Z">
              <w:rPr>
                <w:noProof/>
                <w:webHidden/>
              </w:rPr>
            </w:rPrChange>
          </w:rPr>
          <w:tab/>
        </w:r>
        <w:r w:rsidRPr="00E41B79">
          <w:rPr>
            <w:rFonts w:ascii="宋体" w:hAnsi="宋体"/>
            <w:noProof/>
            <w:webHidden/>
            <w:sz w:val="24"/>
            <w:szCs w:val="24"/>
            <w:rPrChange w:id="360" w:author="Administrator" w:date="2015-06-09T20:34:00Z">
              <w:rPr>
                <w:noProof/>
                <w:webHidden/>
              </w:rPr>
            </w:rPrChange>
          </w:rPr>
          <w:fldChar w:fldCharType="begin"/>
        </w:r>
        <w:r w:rsidRPr="00E41B79">
          <w:rPr>
            <w:rFonts w:ascii="宋体" w:hAnsi="宋体"/>
            <w:noProof/>
            <w:webHidden/>
            <w:sz w:val="24"/>
            <w:szCs w:val="24"/>
            <w:rPrChange w:id="361" w:author="Administrator" w:date="2015-06-09T20:34:00Z">
              <w:rPr>
                <w:noProof/>
                <w:webHidden/>
              </w:rPr>
            </w:rPrChange>
          </w:rPr>
          <w:instrText xml:space="preserve"> PAGEREF _Toc421645247 \h </w:instrText>
        </w:r>
        <w:r w:rsidRPr="00E41B79">
          <w:rPr>
            <w:rFonts w:ascii="宋体" w:hAnsi="宋体"/>
            <w:noProof/>
            <w:webHidden/>
            <w:sz w:val="24"/>
            <w:szCs w:val="24"/>
            <w:rPrChange w:id="362" w:author="Administrator" w:date="2015-06-09T20:34:00Z">
              <w:rPr>
                <w:noProof/>
                <w:webHidden/>
              </w:rPr>
            </w:rPrChange>
          </w:rPr>
        </w:r>
      </w:ins>
      <w:r w:rsidRPr="00E41B79">
        <w:rPr>
          <w:rFonts w:ascii="宋体" w:hAnsi="宋体"/>
          <w:noProof/>
          <w:webHidden/>
          <w:sz w:val="24"/>
          <w:szCs w:val="24"/>
          <w:rPrChange w:id="363" w:author="Administrator" w:date="2015-06-09T20:34:00Z">
            <w:rPr>
              <w:noProof/>
              <w:webHidden/>
            </w:rPr>
          </w:rPrChange>
        </w:rPr>
        <w:fldChar w:fldCharType="separate"/>
      </w:r>
      <w:ins w:id="364" w:author="Administrator" w:date="2015-06-09T20:31:00Z">
        <w:r w:rsidRPr="00E41B79">
          <w:rPr>
            <w:rFonts w:ascii="宋体" w:hAnsi="宋体"/>
            <w:noProof/>
            <w:webHidden/>
            <w:sz w:val="24"/>
            <w:szCs w:val="24"/>
            <w:rPrChange w:id="365" w:author="Administrator" w:date="2015-06-09T20:34:00Z">
              <w:rPr>
                <w:noProof/>
                <w:webHidden/>
              </w:rPr>
            </w:rPrChange>
          </w:rPr>
          <w:t>5</w:t>
        </w:r>
        <w:r w:rsidRPr="00E41B79">
          <w:rPr>
            <w:rFonts w:ascii="宋体" w:hAnsi="宋体"/>
            <w:noProof/>
            <w:webHidden/>
            <w:sz w:val="24"/>
            <w:szCs w:val="24"/>
            <w:rPrChange w:id="366" w:author="Administrator" w:date="2015-06-09T20:34:00Z">
              <w:rPr>
                <w:noProof/>
                <w:webHidden/>
              </w:rPr>
            </w:rPrChange>
          </w:rPr>
          <w:fldChar w:fldCharType="end"/>
        </w:r>
        <w:r w:rsidRPr="00E41B79">
          <w:rPr>
            <w:rStyle w:val="afb"/>
            <w:rFonts w:ascii="宋体" w:hAnsi="宋体"/>
            <w:noProof/>
            <w:sz w:val="24"/>
            <w:szCs w:val="24"/>
            <w:rPrChange w:id="367" w:author="Administrator" w:date="2015-06-09T20:34:00Z">
              <w:rPr>
                <w:rStyle w:val="afb"/>
                <w:noProof/>
              </w:rPr>
            </w:rPrChange>
          </w:rPr>
          <w:fldChar w:fldCharType="end"/>
        </w:r>
      </w:ins>
    </w:p>
    <w:p w14:paraId="601EB17A" w14:textId="77777777" w:rsidR="00E41B79" w:rsidRPr="00B12E57" w:rsidRDefault="00E41B79">
      <w:pPr>
        <w:pStyle w:val="31"/>
        <w:rPr>
          <w:ins w:id="368" w:author="Administrator" w:date="2015-06-09T20:31:00Z"/>
          <w:rFonts w:ascii="宋体" w:hAnsi="宋体"/>
          <w:iCs w:val="0"/>
          <w:noProof/>
          <w:rPrChange w:id="369" w:author="Administrator" w:date="2015-06-09T20:34:00Z">
            <w:rPr>
              <w:ins w:id="370" w:author="Administrator" w:date="2015-06-09T20:31:00Z"/>
              <w:rFonts w:ascii="Calibri" w:hAnsi="Calibri"/>
              <w:iCs w:val="0"/>
              <w:noProof/>
              <w:sz w:val="21"/>
              <w:szCs w:val="22"/>
            </w:rPr>
          </w:rPrChange>
        </w:rPr>
      </w:pPr>
      <w:ins w:id="371" w:author="Administrator" w:date="2015-06-09T20:31:00Z">
        <w:r w:rsidRPr="00E41B79">
          <w:rPr>
            <w:rStyle w:val="afb"/>
            <w:rFonts w:ascii="宋体" w:hAnsi="宋体"/>
            <w:noProof/>
            <w:rPrChange w:id="372" w:author="Administrator" w:date="2015-06-09T20:34:00Z">
              <w:rPr>
                <w:rStyle w:val="afb"/>
                <w:noProof/>
              </w:rPr>
            </w:rPrChange>
          </w:rPr>
          <w:fldChar w:fldCharType="begin"/>
        </w:r>
        <w:r w:rsidRPr="00E41B79">
          <w:rPr>
            <w:rStyle w:val="afb"/>
            <w:rFonts w:ascii="宋体" w:hAnsi="宋体"/>
            <w:noProof/>
            <w:rPrChange w:id="373" w:author="Administrator" w:date="2015-06-09T20:34:00Z">
              <w:rPr>
                <w:rStyle w:val="afb"/>
                <w:noProof/>
              </w:rPr>
            </w:rPrChange>
          </w:rPr>
          <w:instrText xml:space="preserve"> </w:instrText>
        </w:r>
        <w:r w:rsidRPr="00E41B79">
          <w:rPr>
            <w:rFonts w:ascii="宋体" w:hAnsi="宋体"/>
            <w:noProof/>
            <w:rPrChange w:id="374" w:author="Administrator" w:date="2015-06-09T20:34:00Z">
              <w:rPr>
                <w:noProof/>
              </w:rPr>
            </w:rPrChange>
          </w:rPr>
          <w:instrText>HYPERLINK \l "_Toc421645248"</w:instrText>
        </w:r>
        <w:r w:rsidRPr="00E41B79">
          <w:rPr>
            <w:rStyle w:val="afb"/>
            <w:rFonts w:ascii="宋体" w:hAnsi="宋体"/>
            <w:noProof/>
            <w:rPrChange w:id="375" w:author="Administrator" w:date="2015-06-09T20:34:00Z">
              <w:rPr>
                <w:rStyle w:val="afb"/>
                <w:noProof/>
              </w:rPr>
            </w:rPrChange>
          </w:rPr>
          <w:instrText xml:space="preserve"> </w:instrText>
        </w:r>
        <w:r w:rsidRPr="00E41B79">
          <w:rPr>
            <w:rStyle w:val="afb"/>
            <w:rFonts w:ascii="宋体" w:hAnsi="宋体"/>
            <w:noProof/>
            <w:rPrChange w:id="376" w:author="Administrator" w:date="2015-06-09T20:34:00Z">
              <w:rPr>
                <w:rStyle w:val="afb"/>
                <w:noProof/>
              </w:rPr>
            </w:rPrChange>
          </w:rPr>
        </w:r>
        <w:r w:rsidRPr="00E41B79">
          <w:rPr>
            <w:rStyle w:val="afb"/>
            <w:rFonts w:ascii="宋体" w:hAnsi="宋体"/>
            <w:noProof/>
            <w:rPrChange w:id="377" w:author="Administrator" w:date="2015-06-09T20:34:00Z">
              <w:rPr>
                <w:rStyle w:val="afb"/>
                <w:noProof/>
              </w:rPr>
            </w:rPrChange>
          </w:rPr>
          <w:fldChar w:fldCharType="separate"/>
        </w:r>
        <w:r w:rsidRPr="00E41B79">
          <w:rPr>
            <w:rStyle w:val="afb"/>
            <w:rFonts w:ascii="宋体" w:hAnsi="宋体"/>
            <w:noProof/>
            <w:rPrChange w:id="378" w:author="Administrator" w:date="2015-06-09T20:34:00Z">
              <w:rPr>
                <w:rStyle w:val="afb"/>
                <w:rFonts w:ascii="黑体" w:eastAsia="黑体" w:hAnsi="黑体"/>
                <w:noProof/>
              </w:rPr>
            </w:rPrChange>
          </w:rPr>
          <w:t>2.3.1</w:t>
        </w:r>
        <w:r w:rsidRPr="00E41B79">
          <w:rPr>
            <w:rStyle w:val="afb"/>
            <w:rFonts w:ascii="宋体" w:hAnsi="宋体" w:hint="eastAsia"/>
            <w:noProof/>
            <w:rPrChange w:id="379" w:author="Administrator" w:date="2015-06-09T20:34:00Z">
              <w:rPr>
                <w:rStyle w:val="afb"/>
                <w:rFonts w:ascii="黑体" w:eastAsia="黑体" w:hAnsi="黑体" w:hint="eastAsia"/>
                <w:noProof/>
              </w:rPr>
            </w:rPrChange>
          </w:rPr>
          <w:t>技术可行性</w:t>
        </w:r>
        <w:r w:rsidRPr="00E41B79">
          <w:rPr>
            <w:rFonts w:ascii="宋体" w:hAnsi="宋体"/>
            <w:noProof/>
            <w:webHidden/>
            <w:rPrChange w:id="380" w:author="Administrator" w:date="2015-06-09T20:34:00Z">
              <w:rPr>
                <w:noProof/>
                <w:webHidden/>
              </w:rPr>
            </w:rPrChange>
          </w:rPr>
          <w:tab/>
        </w:r>
        <w:r w:rsidRPr="00E41B79">
          <w:rPr>
            <w:rFonts w:ascii="宋体" w:hAnsi="宋体"/>
            <w:noProof/>
            <w:webHidden/>
            <w:rPrChange w:id="381" w:author="Administrator" w:date="2015-06-09T20:34:00Z">
              <w:rPr>
                <w:noProof/>
                <w:webHidden/>
              </w:rPr>
            </w:rPrChange>
          </w:rPr>
          <w:fldChar w:fldCharType="begin"/>
        </w:r>
        <w:r w:rsidRPr="00E41B79">
          <w:rPr>
            <w:rFonts w:ascii="宋体" w:hAnsi="宋体"/>
            <w:noProof/>
            <w:webHidden/>
            <w:rPrChange w:id="382" w:author="Administrator" w:date="2015-06-09T20:34:00Z">
              <w:rPr>
                <w:noProof/>
                <w:webHidden/>
              </w:rPr>
            </w:rPrChange>
          </w:rPr>
          <w:instrText xml:space="preserve"> PAGEREF _Toc421645248 \h </w:instrText>
        </w:r>
        <w:r w:rsidRPr="00E41B79">
          <w:rPr>
            <w:rFonts w:ascii="宋体" w:hAnsi="宋体"/>
            <w:noProof/>
            <w:webHidden/>
            <w:rPrChange w:id="383" w:author="Administrator" w:date="2015-06-09T20:34:00Z">
              <w:rPr>
                <w:noProof/>
                <w:webHidden/>
              </w:rPr>
            </w:rPrChange>
          </w:rPr>
        </w:r>
      </w:ins>
      <w:r w:rsidRPr="00E41B79">
        <w:rPr>
          <w:rFonts w:ascii="宋体" w:hAnsi="宋体"/>
          <w:noProof/>
          <w:webHidden/>
          <w:rPrChange w:id="384" w:author="Administrator" w:date="2015-06-09T20:34:00Z">
            <w:rPr>
              <w:noProof/>
              <w:webHidden/>
            </w:rPr>
          </w:rPrChange>
        </w:rPr>
        <w:fldChar w:fldCharType="separate"/>
      </w:r>
      <w:ins w:id="385" w:author="Administrator" w:date="2015-06-09T20:31:00Z">
        <w:r w:rsidRPr="00E41B79">
          <w:rPr>
            <w:rFonts w:ascii="宋体" w:hAnsi="宋体"/>
            <w:noProof/>
            <w:webHidden/>
            <w:rPrChange w:id="386" w:author="Administrator" w:date="2015-06-09T20:34:00Z">
              <w:rPr>
                <w:noProof/>
                <w:webHidden/>
              </w:rPr>
            </w:rPrChange>
          </w:rPr>
          <w:t>5</w:t>
        </w:r>
        <w:r w:rsidRPr="00E41B79">
          <w:rPr>
            <w:rFonts w:ascii="宋体" w:hAnsi="宋体"/>
            <w:noProof/>
            <w:webHidden/>
            <w:rPrChange w:id="387" w:author="Administrator" w:date="2015-06-09T20:34:00Z">
              <w:rPr>
                <w:noProof/>
                <w:webHidden/>
              </w:rPr>
            </w:rPrChange>
          </w:rPr>
          <w:fldChar w:fldCharType="end"/>
        </w:r>
        <w:r w:rsidRPr="00E41B79">
          <w:rPr>
            <w:rStyle w:val="afb"/>
            <w:rFonts w:ascii="宋体" w:hAnsi="宋体"/>
            <w:noProof/>
            <w:rPrChange w:id="388" w:author="Administrator" w:date="2015-06-09T20:34:00Z">
              <w:rPr>
                <w:rStyle w:val="afb"/>
                <w:noProof/>
              </w:rPr>
            </w:rPrChange>
          </w:rPr>
          <w:fldChar w:fldCharType="end"/>
        </w:r>
      </w:ins>
    </w:p>
    <w:p w14:paraId="148B81E5" w14:textId="77777777" w:rsidR="00E41B79" w:rsidRPr="00B12E57" w:rsidRDefault="00E41B79">
      <w:pPr>
        <w:pStyle w:val="31"/>
        <w:rPr>
          <w:ins w:id="389" w:author="Administrator" w:date="2015-06-09T20:31:00Z"/>
          <w:rFonts w:ascii="宋体" w:hAnsi="宋体"/>
          <w:iCs w:val="0"/>
          <w:noProof/>
          <w:rPrChange w:id="390" w:author="Administrator" w:date="2015-06-09T20:34:00Z">
            <w:rPr>
              <w:ins w:id="391" w:author="Administrator" w:date="2015-06-09T20:31:00Z"/>
              <w:rFonts w:ascii="Calibri" w:hAnsi="Calibri"/>
              <w:iCs w:val="0"/>
              <w:noProof/>
              <w:sz w:val="21"/>
              <w:szCs w:val="22"/>
            </w:rPr>
          </w:rPrChange>
        </w:rPr>
      </w:pPr>
      <w:ins w:id="392" w:author="Administrator" w:date="2015-06-09T20:31:00Z">
        <w:r w:rsidRPr="00E41B79">
          <w:rPr>
            <w:rStyle w:val="afb"/>
            <w:rFonts w:ascii="宋体" w:hAnsi="宋体"/>
            <w:noProof/>
            <w:rPrChange w:id="393" w:author="Administrator" w:date="2015-06-09T20:34:00Z">
              <w:rPr>
                <w:rStyle w:val="afb"/>
                <w:noProof/>
              </w:rPr>
            </w:rPrChange>
          </w:rPr>
          <w:fldChar w:fldCharType="begin"/>
        </w:r>
        <w:r w:rsidRPr="00E41B79">
          <w:rPr>
            <w:rStyle w:val="afb"/>
            <w:rFonts w:ascii="宋体" w:hAnsi="宋体"/>
            <w:noProof/>
            <w:rPrChange w:id="394" w:author="Administrator" w:date="2015-06-09T20:34:00Z">
              <w:rPr>
                <w:rStyle w:val="afb"/>
                <w:noProof/>
              </w:rPr>
            </w:rPrChange>
          </w:rPr>
          <w:instrText xml:space="preserve"> </w:instrText>
        </w:r>
        <w:r w:rsidRPr="00E41B79">
          <w:rPr>
            <w:rFonts w:ascii="宋体" w:hAnsi="宋体"/>
            <w:noProof/>
            <w:rPrChange w:id="395" w:author="Administrator" w:date="2015-06-09T20:34:00Z">
              <w:rPr>
                <w:noProof/>
              </w:rPr>
            </w:rPrChange>
          </w:rPr>
          <w:instrText>HYPERLINK \l "_Toc421645249"</w:instrText>
        </w:r>
        <w:r w:rsidRPr="00E41B79">
          <w:rPr>
            <w:rStyle w:val="afb"/>
            <w:rFonts w:ascii="宋体" w:hAnsi="宋体"/>
            <w:noProof/>
            <w:rPrChange w:id="396" w:author="Administrator" w:date="2015-06-09T20:34:00Z">
              <w:rPr>
                <w:rStyle w:val="afb"/>
                <w:noProof/>
              </w:rPr>
            </w:rPrChange>
          </w:rPr>
          <w:instrText xml:space="preserve"> </w:instrText>
        </w:r>
        <w:r w:rsidRPr="00E41B79">
          <w:rPr>
            <w:rStyle w:val="afb"/>
            <w:rFonts w:ascii="宋体" w:hAnsi="宋体"/>
            <w:noProof/>
            <w:rPrChange w:id="397" w:author="Administrator" w:date="2015-06-09T20:34:00Z">
              <w:rPr>
                <w:rStyle w:val="afb"/>
                <w:noProof/>
              </w:rPr>
            </w:rPrChange>
          </w:rPr>
        </w:r>
        <w:r w:rsidRPr="00E41B79">
          <w:rPr>
            <w:rStyle w:val="afb"/>
            <w:rFonts w:ascii="宋体" w:hAnsi="宋体"/>
            <w:noProof/>
            <w:rPrChange w:id="398" w:author="Administrator" w:date="2015-06-09T20:34:00Z">
              <w:rPr>
                <w:rStyle w:val="afb"/>
                <w:noProof/>
              </w:rPr>
            </w:rPrChange>
          </w:rPr>
          <w:fldChar w:fldCharType="separate"/>
        </w:r>
        <w:r w:rsidRPr="00E41B79">
          <w:rPr>
            <w:rStyle w:val="afb"/>
            <w:rFonts w:ascii="宋体" w:hAnsi="宋体"/>
            <w:noProof/>
            <w:rPrChange w:id="399" w:author="Administrator" w:date="2015-06-09T20:34:00Z">
              <w:rPr>
                <w:rStyle w:val="afb"/>
                <w:rFonts w:ascii="黑体" w:eastAsia="黑体" w:hAnsi="黑体"/>
                <w:noProof/>
              </w:rPr>
            </w:rPrChange>
          </w:rPr>
          <w:t>2.3.2</w:t>
        </w:r>
        <w:r w:rsidRPr="00E41B79">
          <w:rPr>
            <w:rStyle w:val="afb"/>
            <w:rFonts w:ascii="宋体" w:hAnsi="宋体" w:hint="eastAsia"/>
            <w:noProof/>
            <w:rPrChange w:id="400" w:author="Administrator" w:date="2015-06-09T20:34:00Z">
              <w:rPr>
                <w:rStyle w:val="afb"/>
                <w:rFonts w:ascii="黑体" w:eastAsia="黑体" w:hAnsi="黑体" w:hint="eastAsia"/>
                <w:noProof/>
              </w:rPr>
            </w:rPrChange>
          </w:rPr>
          <w:t>经济可行性</w:t>
        </w:r>
        <w:r w:rsidRPr="00E41B79">
          <w:rPr>
            <w:rFonts w:ascii="宋体" w:hAnsi="宋体"/>
            <w:noProof/>
            <w:webHidden/>
            <w:rPrChange w:id="401" w:author="Administrator" w:date="2015-06-09T20:34:00Z">
              <w:rPr>
                <w:noProof/>
                <w:webHidden/>
              </w:rPr>
            </w:rPrChange>
          </w:rPr>
          <w:tab/>
        </w:r>
        <w:r w:rsidRPr="00E41B79">
          <w:rPr>
            <w:rFonts w:ascii="宋体" w:hAnsi="宋体"/>
            <w:noProof/>
            <w:webHidden/>
            <w:rPrChange w:id="402" w:author="Administrator" w:date="2015-06-09T20:34:00Z">
              <w:rPr>
                <w:noProof/>
                <w:webHidden/>
              </w:rPr>
            </w:rPrChange>
          </w:rPr>
          <w:fldChar w:fldCharType="begin"/>
        </w:r>
        <w:r w:rsidRPr="00E41B79">
          <w:rPr>
            <w:rFonts w:ascii="宋体" w:hAnsi="宋体"/>
            <w:noProof/>
            <w:webHidden/>
            <w:rPrChange w:id="403" w:author="Administrator" w:date="2015-06-09T20:34:00Z">
              <w:rPr>
                <w:noProof/>
                <w:webHidden/>
              </w:rPr>
            </w:rPrChange>
          </w:rPr>
          <w:instrText xml:space="preserve"> PAGEREF _Toc421645249 \h </w:instrText>
        </w:r>
        <w:r w:rsidRPr="00E41B79">
          <w:rPr>
            <w:rFonts w:ascii="宋体" w:hAnsi="宋体"/>
            <w:noProof/>
            <w:webHidden/>
            <w:rPrChange w:id="404" w:author="Administrator" w:date="2015-06-09T20:34:00Z">
              <w:rPr>
                <w:noProof/>
                <w:webHidden/>
              </w:rPr>
            </w:rPrChange>
          </w:rPr>
        </w:r>
      </w:ins>
      <w:r w:rsidRPr="00E41B79">
        <w:rPr>
          <w:rFonts w:ascii="宋体" w:hAnsi="宋体"/>
          <w:noProof/>
          <w:webHidden/>
          <w:rPrChange w:id="405" w:author="Administrator" w:date="2015-06-09T20:34:00Z">
            <w:rPr>
              <w:noProof/>
              <w:webHidden/>
            </w:rPr>
          </w:rPrChange>
        </w:rPr>
        <w:fldChar w:fldCharType="separate"/>
      </w:r>
      <w:ins w:id="406" w:author="Administrator" w:date="2015-06-09T20:31:00Z">
        <w:r w:rsidRPr="00E41B79">
          <w:rPr>
            <w:rFonts w:ascii="宋体" w:hAnsi="宋体"/>
            <w:noProof/>
            <w:webHidden/>
            <w:rPrChange w:id="407" w:author="Administrator" w:date="2015-06-09T20:34:00Z">
              <w:rPr>
                <w:noProof/>
                <w:webHidden/>
              </w:rPr>
            </w:rPrChange>
          </w:rPr>
          <w:t>5</w:t>
        </w:r>
        <w:r w:rsidRPr="00E41B79">
          <w:rPr>
            <w:rFonts w:ascii="宋体" w:hAnsi="宋体"/>
            <w:noProof/>
            <w:webHidden/>
            <w:rPrChange w:id="408" w:author="Administrator" w:date="2015-06-09T20:34:00Z">
              <w:rPr>
                <w:noProof/>
                <w:webHidden/>
              </w:rPr>
            </w:rPrChange>
          </w:rPr>
          <w:fldChar w:fldCharType="end"/>
        </w:r>
        <w:r w:rsidRPr="00E41B79">
          <w:rPr>
            <w:rStyle w:val="afb"/>
            <w:rFonts w:ascii="宋体" w:hAnsi="宋体"/>
            <w:noProof/>
            <w:rPrChange w:id="409" w:author="Administrator" w:date="2015-06-09T20:34:00Z">
              <w:rPr>
                <w:rStyle w:val="afb"/>
                <w:noProof/>
              </w:rPr>
            </w:rPrChange>
          </w:rPr>
          <w:fldChar w:fldCharType="end"/>
        </w:r>
      </w:ins>
    </w:p>
    <w:p w14:paraId="4702E93C" w14:textId="77777777" w:rsidR="00E41B79" w:rsidRPr="00B12E57" w:rsidRDefault="00E41B79">
      <w:pPr>
        <w:pStyle w:val="31"/>
        <w:rPr>
          <w:ins w:id="410" w:author="Administrator" w:date="2015-06-09T20:31:00Z"/>
          <w:rFonts w:ascii="宋体" w:hAnsi="宋体"/>
          <w:iCs w:val="0"/>
          <w:noProof/>
          <w:rPrChange w:id="411" w:author="Administrator" w:date="2015-06-09T20:34:00Z">
            <w:rPr>
              <w:ins w:id="412" w:author="Administrator" w:date="2015-06-09T20:31:00Z"/>
              <w:rFonts w:ascii="Calibri" w:hAnsi="Calibri"/>
              <w:iCs w:val="0"/>
              <w:noProof/>
              <w:sz w:val="21"/>
              <w:szCs w:val="22"/>
            </w:rPr>
          </w:rPrChange>
        </w:rPr>
      </w:pPr>
      <w:ins w:id="413" w:author="Administrator" w:date="2015-06-09T20:31:00Z">
        <w:r w:rsidRPr="00E41B79">
          <w:rPr>
            <w:rStyle w:val="afb"/>
            <w:rFonts w:ascii="宋体" w:hAnsi="宋体"/>
            <w:noProof/>
            <w:rPrChange w:id="414" w:author="Administrator" w:date="2015-06-09T20:34:00Z">
              <w:rPr>
                <w:rStyle w:val="afb"/>
                <w:noProof/>
              </w:rPr>
            </w:rPrChange>
          </w:rPr>
          <w:fldChar w:fldCharType="begin"/>
        </w:r>
        <w:r w:rsidRPr="00E41B79">
          <w:rPr>
            <w:rStyle w:val="afb"/>
            <w:rFonts w:ascii="宋体" w:hAnsi="宋体"/>
            <w:noProof/>
            <w:rPrChange w:id="415" w:author="Administrator" w:date="2015-06-09T20:34:00Z">
              <w:rPr>
                <w:rStyle w:val="afb"/>
                <w:noProof/>
              </w:rPr>
            </w:rPrChange>
          </w:rPr>
          <w:instrText xml:space="preserve"> </w:instrText>
        </w:r>
        <w:r w:rsidRPr="00E41B79">
          <w:rPr>
            <w:rFonts w:ascii="宋体" w:hAnsi="宋体"/>
            <w:noProof/>
            <w:rPrChange w:id="416" w:author="Administrator" w:date="2015-06-09T20:34:00Z">
              <w:rPr>
                <w:noProof/>
              </w:rPr>
            </w:rPrChange>
          </w:rPr>
          <w:instrText>HYPERLINK \l "_Toc421645250"</w:instrText>
        </w:r>
        <w:r w:rsidRPr="00E41B79">
          <w:rPr>
            <w:rStyle w:val="afb"/>
            <w:rFonts w:ascii="宋体" w:hAnsi="宋体"/>
            <w:noProof/>
            <w:rPrChange w:id="417" w:author="Administrator" w:date="2015-06-09T20:34:00Z">
              <w:rPr>
                <w:rStyle w:val="afb"/>
                <w:noProof/>
              </w:rPr>
            </w:rPrChange>
          </w:rPr>
          <w:instrText xml:space="preserve"> </w:instrText>
        </w:r>
        <w:r w:rsidRPr="00E41B79">
          <w:rPr>
            <w:rStyle w:val="afb"/>
            <w:rFonts w:ascii="宋体" w:hAnsi="宋体"/>
            <w:noProof/>
            <w:rPrChange w:id="418" w:author="Administrator" w:date="2015-06-09T20:34:00Z">
              <w:rPr>
                <w:rStyle w:val="afb"/>
                <w:noProof/>
              </w:rPr>
            </w:rPrChange>
          </w:rPr>
        </w:r>
        <w:r w:rsidRPr="00E41B79">
          <w:rPr>
            <w:rStyle w:val="afb"/>
            <w:rFonts w:ascii="宋体" w:hAnsi="宋体"/>
            <w:noProof/>
            <w:rPrChange w:id="419" w:author="Administrator" w:date="2015-06-09T20:34:00Z">
              <w:rPr>
                <w:rStyle w:val="afb"/>
                <w:noProof/>
              </w:rPr>
            </w:rPrChange>
          </w:rPr>
          <w:fldChar w:fldCharType="separate"/>
        </w:r>
        <w:r w:rsidRPr="00E41B79">
          <w:rPr>
            <w:rStyle w:val="afb"/>
            <w:rFonts w:ascii="宋体" w:hAnsi="宋体"/>
            <w:noProof/>
            <w:rPrChange w:id="420" w:author="Administrator" w:date="2015-06-09T20:34:00Z">
              <w:rPr>
                <w:rStyle w:val="afb"/>
                <w:rFonts w:ascii="黑体" w:eastAsia="黑体" w:hAnsi="黑体"/>
                <w:noProof/>
              </w:rPr>
            </w:rPrChange>
          </w:rPr>
          <w:t>2.3.3</w:t>
        </w:r>
        <w:r w:rsidRPr="00E41B79">
          <w:rPr>
            <w:rStyle w:val="afb"/>
            <w:rFonts w:ascii="宋体" w:hAnsi="宋体" w:hint="eastAsia"/>
            <w:noProof/>
            <w:rPrChange w:id="421" w:author="Administrator" w:date="2015-06-09T20:34:00Z">
              <w:rPr>
                <w:rStyle w:val="afb"/>
                <w:rFonts w:ascii="黑体" w:eastAsia="黑体" w:hAnsi="黑体" w:hint="eastAsia"/>
                <w:noProof/>
              </w:rPr>
            </w:rPrChange>
          </w:rPr>
          <w:t>运行可行性</w:t>
        </w:r>
        <w:r w:rsidRPr="00E41B79">
          <w:rPr>
            <w:rFonts w:ascii="宋体" w:hAnsi="宋体"/>
            <w:noProof/>
            <w:webHidden/>
            <w:rPrChange w:id="422" w:author="Administrator" w:date="2015-06-09T20:34:00Z">
              <w:rPr>
                <w:noProof/>
                <w:webHidden/>
              </w:rPr>
            </w:rPrChange>
          </w:rPr>
          <w:tab/>
        </w:r>
        <w:r w:rsidRPr="00E41B79">
          <w:rPr>
            <w:rFonts w:ascii="宋体" w:hAnsi="宋体"/>
            <w:noProof/>
            <w:webHidden/>
            <w:rPrChange w:id="423" w:author="Administrator" w:date="2015-06-09T20:34:00Z">
              <w:rPr>
                <w:noProof/>
                <w:webHidden/>
              </w:rPr>
            </w:rPrChange>
          </w:rPr>
          <w:fldChar w:fldCharType="begin"/>
        </w:r>
        <w:r w:rsidRPr="00E41B79">
          <w:rPr>
            <w:rFonts w:ascii="宋体" w:hAnsi="宋体"/>
            <w:noProof/>
            <w:webHidden/>
            <w:rPrChange w:id="424" w:author="Administrator" w:date="2015-06-09T20:34:00Z">
              <w:rPr>
                <w:noProof/>
                <w:webHidden/>
              </w:rPr>
            </w:rPrChange>
          </w:rPr>
          <w:instrText xml:space="preserve"> PAGEREF _Toc421645250 \h </w:instrText>
        </w:r>
        <w:r w:rsidRPr="00E41B79">
          <w:rPr>
            <w:rFonts w:ascii="宋体" w:hAnsi="宋体"/>
            <w:noProof/>
            <w:webHidden/>
            <w:rPrChange w:id="425" w:author="Administrator" w:date="2015-06-09T20:34:00Z">
              <w:rPr>
                <w:noProof/>
                <w:webHidden/>
              </w:rPr>
            </w:rPrChange>
          </w:rPr>
        </w:r>
      </w:ins>
      <w:r w:rsidRPr="00E41B79">
        <w:rPr>
          <w:rFonts w:ascii="宋体" w:hAnsi="宋体"/>
          <w:noProof/>
          <w:webHidden/>
          <w:rPrChange w:id="426" w:author="Administrator" w:date="2015-06-09T20:34:00Z">
            <w:rPr>
              <w:noProof/>
              <w:webHidden/>
            </w:rPr>
          </w:rPrChange>
        </w:rPr>
        <w:fldChar w:fldCharType="separate"/>
      </w:r>
      <w:ins w:id="427" w:author="Administrator" w:date="2015-06-09T20:31:00Z">
        <w:r w:rsidRPr="00E41B79">
          <w:rPr>
            <w:rFonts w:ascii="宋体" w:hAnsi="宋体"/>
            <w:noProof/>
            <w:webHidden/>
            <w:rPrChange w:id="428" w:author="Administrator" w:date="2015-06-09T20:34:00Z">
              <w:rPr>
                <w:noProof/>
                <w:webHidden/>
              </w:rPr>
            </w:rPrChange>
          </w:rPr>
          <w:t>6</w:t>
        </w:r>
        <w:r w:rsidRPr="00E41B79">
          <w:rPr>
            <w:rFonts w:ascii="宋体" w:hAnsi="宋体"/>
            <w:noProof/>
            <w:webHidden/>
            <w:rPrChange w:id="429" w:author="Administrator" w:date="2015-06-09T20:34:00Z">
              <w:rPr>
                <w:noProof/>
                <w:webHidden/>
              </w:rPr>
            </w:rPrChange>
          </w:rPr>
          <w:fldChar w:fldCharType="end"/>
        </w:r>
        <w:r w:rsidRPr="00E41B79">
          <w:rPr>
            <w:rStyle w:val="afb"/>
            <w:rFonts w:ascii="宋体" w:hAnsi="宋体"/>
            <w:noProof/>
            <w:rPrChange w:id="430" w:author="Administrator" w:date="2015-06-09T20:34:00Z">
              <w:rPr>
                <w:rStyle w:val="afb"/>
                <w:noProof/>
              </w:rPr>
            </w:rPrChange>
          </w:rPr>
          <w:fldChar w:fldCharType="end"/>
        </w:r>
      </w:ins>
    </w:p>
    <w:p w14:paraId="55BA81BB" w14:textId="77777777" w:rsidR="00E41B79" w:rsidRPr="00B12E57" w:rsidRDefault="00E41B79">
      <w:pPr>
        <w:pStyle w:val="21"/>
        <w:rPr>
          <w:ins w:id="431" w:author="Administrator" w:date="2015-06-09T20:31:00Z"/>
          <w:rFonts w:ascii="宋体" w:hAnsi="宋体"/>
          <w:smallCaps w:val="0"/>
          <w:noProof/>
          <w:sz w:val="24"/>
          <w:szCs w:val="24"/>
          <w:rPrChange w:id="432" w:author="Administrator" w:date="2015-06-09T20:34:00Z">
            <w:rPr>
              <w:ins w:id="433" w:author="Administrator" w:date="2015-06-09T20:31:00Z"/>
              <w:smallCaps w:val="0"/>
              <w:noProof/>
              <w:sz w:val="21"/>
              <w:szCs w:val="22"/>
            </w:rPr>
          </w:rPrChange>
        </w:rPr>
      </w:pPr>
      <w:ins w:id="434" w:author="Administrator" w:date="2015-06-09T20:31:00Z">
        <w:r w:rsidRPr="00E41B79">
          <w:rPr>
            <w:rStyle w:val="afb"/>
            <w:rFonts w:ascii="宋体" w:hAnsi="宋体"/>
            <w:noProof/>
            <w:sz w:val="24"/>
            <w:szCs w:val="24"/>
            <w:rPrChange w:id="435" w:author="Administrator" w:date="2015-06-09T20:34:00Z">
              <w:rPr>
                <w:rStyle w:val="afb"/>
                <w:noProof/>
              </w:rPr>
            </w:rPrChange>
          </w:rPr>
          <w:fldChar w:fldCharType="begin"/>
        </w:r>
        <w:r w:rsidRPr="00E41B79">
          <w:rPr>
            <w:rStyle w:val="afb"/>
            <w:rFonts w:ascii="宋体" w:hAnsi="宋体"/>
            <w:noProof/>
            <w:sz w:val="24"/>
            <w:szCs w:val="24"/>
            <w:rPrChange w:id="436" w:author="Administrator" w:date="2015-06-09T20:34:00Z">
              <w:rPr>
                <w:rStyle w:val="afb"/>
                <w:noProof/>
              </w:rPr>
            </w:rPrChange>
          </w:rPr>
          <w:instrText xml:space="preserve"> </w:instrText>
        </w:r>
        <w:r w:rsidRPr="00E41B79">
          <w:rPr>
            <w:rFonts w:ascii="宋体" w:hAnsi="宋体"/>
            <w:noProof/>
            <w:sz w:val="24"/>
            <w:szCs w:val="24"/>
            <w:rPrChange w:id="437" w:author="Administrator" w:date="2015-06-09T20:34:00Z">
              <w:rPr>
                <w:noProof/>
              </w:rPr>
            </w:rPrChange>
          </w:rPr>
          <w:instrText>HYPERLINK \l "_Toc421645251"</w:instrText>
        </w:r>
        <w:r w:rsidRPr="00E41B79">
          <w:rPr>
            <w:rStyle w:val="afb"/>
            <w:rFonts w:ascii="宋体" w:hAnsi="宋体"/>
            <w:noProof/>
            <w:sz w:val="24"/>
            <w:szCs w:val="24"/>
            <w:rPrChange w:id="438" w:author="Administrator" w:date="2015-06-09T20:34:00Z">
              <w:rPr>
                <w:rStyle w:val="afb"/>
                <w:noProof/>
              </w:rPr>
            </w:rPrChange>
          </w:rPr>
          <w:instrText xml:space="preserve"> </w:instrText>
        </w:r>
        <w:r w:rsidRPr="00E41B79">
          <w:rPr>
            <w:rStyle w:val="afb"/>
            <w:rFonts w:ascii="宋体" w:hAnsi="宋体"/>
            <w:noProof/>
            <w:sz w:val="24"/>
            <w:szCs w:val="24"/>
            <w:rPrChange w:id="439" w:author="Administrator" w:date="2015-06-09T20:34:00Z">
              <w:rPr>
                <w:rStyle w:val="afb"/>
                <w:noProof/>
              </w:rPr>
            </w:rPrChange>
          </w:rPr>
        </w:r>
        <w:r w:rsidRPr="00E41B79">
          <w:rPr>
            <w:rStyle w:val="afb"/>
            <w:rFonts w:ascii="宋体" w:hAnsi="宋体"/>
            <w:noProof/>
            <w:sz w:val="24"/>
            <w:szCs w:val="24"/>
            <w:rPrChange w:id="440" w:author="Administrator" w:date="2015-06-09T20:34:00Z">
              <w:rPr>
                <w:rStyle w:val="afb"/>
                <w:noProof/>
              </w:rPr>
            </w:rPrChange>
          </w:rPr>
          <w:fldChar w:fldCharType="separate"/>
        </w:r>
        <w:r w:rsidRPr="00E41B79">
          <w:rPr>
            <w:rStyle w:val="afb"/>
            <w:rFonts w:ascii="宋体" w:hAnsi="宋体"/>
            <w:noProof/>
            <w:sz w:val="24"/>
            <w:szCs w:val="24"/>
            <w:rPrChange w:id="441" w:author="Administrator" w:date="2015-06-09T20:34:00Z">
              <w:rPr>
                <w:rStyle w:val="afb"/>
                <w:rFonts w:ascii="黑体" w:eastAsia="黑体" w:hAnsi="黑体"/>
                <w:noProof/>
              </w:rPr>
            </w:rPrChange>
          </w:rPr>
          <w:t xml:space="preserve">2.4 </w:t>
        </w:r>
        <w:r w:rsidRPr="00E41B79">
          <w:rPr>
            <w:rStyle w:val="afb"/>
            <w:rFonts w:ascii="宋体" w:hAnsi="宋体" w:hint="eastAsia"/>
            <w:noProof/>
            <w:sz w:val="24"/>
            <w:szCs w:val="24"/>
            <w:rPrChange w:id="442" w:author="Administrator" w:date="2015-06-09T20:34:00Z">
              <w:rPr>
                <w:rStyle w:val="afb"/>
                <w:rFonts w:ascii="黑体" w:eastAsia="黑体" w:hAnsi="黑体" w:hint="eastAsia"/>
                <w:noProof/>
              </w:rPr>
            </w:rPrChange>
          </w:rPr>
          <w:t>用户需求</w:t>
        </w:r>
        <w:r w:rsidRPr="00E41B79">
          <w:rPr>
            <w:rFonts w:ascii="宋体" w:hAnsi="宋体"/>
            <w:noProof/>
            <w:webHidden/>
            <w:sz w:val="24"/>
            <w:szCs w:val="24"/>
            <w:rPrChange w:id="443" w:author="Administrator" w:date="2015-06-09T20:34:00Z">
              <w:rPr>
                <w:noProof/>
                <w:webHidden/>
              </w:rPr>
            </w:rPrChange>
          </w:rPr>
          <w:tab/>
        </w:r>
        <w:r w:rsidRPr="00E41B79">
          <w:rPr>
            <w:rFonts w:ascii="宋体" w:hAnsi="宋体"/>
            <w:noProof/>
            <w:webHidden/>
            <w:sz w:val="24"/>
            <w:szCs w:val="24"/>
            <w:rPrChange w:id="444" w:author="Administrator" w:date="2015-06-09T20:34:00Z">
              <w:rPr>
                <w:noProof/>
                <w:webHidden/>
              </w:rPr>
            </w:rPrChange>
          </w:rPr>
          <w:fldChar w:fldCharType="begin"/>
        </w:r>
        <w:r w:rsidRPr="00E41B79">
          <w:rPr>
            <w:rFonts w:ascii="宋体" w:hAnsi="宋体"/>
            <w:noProof/>
            <w:webHidden/>
            <w:sz w:val="24"/>
            <w:szCs w:val="24"/>
            <w:rPrChange w:id="445" w:author="Administrator" w:date="2015-06-09T20:34:00Z">
              <w:rPr>
                <w:noProof/>
                <w:webHidden/>
              </w:rPr>
            </w:rPrChange>
          </w:rPr>
          <w:instrText xml:space="preserve"> PAGEREF _Toc421645251 \h </w:instrText>
        </w:r>
        <w:r w:rsidRPr="00E41B79">
          <w:rPr>
            <w:rFonts w:ascii="宋体" w:hAnsi="宋体"/>
            <w:noProof/>
            <w:webHidden/>
            <w:sz w:val="24"/>
            <w:szCs w:val="24"/>
            <w:rPrChange w:id="446" w:author="Administrator" w:date="2015-06-09T20:34:00Z">
              <w:rPr>
                <w:noProof/>
                <w:webHidden/>
              </w:rPr>
            </w:rPrChange>
          </w:rPr>
        </w:r>
      </w:ins>
      <w:r w:rsidRPr="00E41B79">
        <w:rPr>
          <w:rFonts w:ascii="宋体" w:hAnsi="宋体"/>
          <w:noProof/>
          <w:webHidden/>
          <w:sz w:val="24"/>
          <w:szCs w:val="24"/>
          <w:rPrChange w:id="447" w:author="Administrator" w:date="2015-06-09T20:34:00Z">
            <w:rPr>
              <w:noProof/>
              <w:webHidden/>
            </w:rPr>
          </w:rPrChange>
        </w:rPr>
        <w:fldChar w:fldCharType="separate"/>
      </w:r>
      <w:ins w:id="448" w:author="Administrator" w:date="2015-06-09T20:31:00Z">
        <w:r w:rsidRPr="00E41B79">
          <w:rPr>
            <w:rFonts w:ascii="宋体" w:hAnsi="宋体"/>
            <w:noProof/>
            <w:webHidden/>
            <w:sz w:val="24"/>
            <w:szCs w:val="24"/>
            <w:rPrChange w:id="449" w:author="Administrator" w:date="2015-06-09T20:34:00Z">
              <w:rPr>
                <w:noProof/>
                <w:webHidden/>
              </w:rPr>
            </w:rPrChange>
          </w:rPr>
          <w:t>6</w:t>
        </w:r>
        <w:r w:rsidRPr="00E41B79">
          <w:rPr>
            <w:rFonts w:ascii="宋体" w:hAnsi="宋体"/>
            <w:noProof/>
            <w:webHidden/>
            <w:sz w:val="24"/>
            <w:szCs w:val="24"/>
            <w:rPrChange w:id="450" w:author="Administrator" w:date="2015-06-09T20:34:00Z">
              <w:rPr>
                <w:noProof/>
                <w:webHidden/>
              </w:rPr>
            </w:rPrChange>
          </w:rPr>
          <w:fldChar w:fldCharType="end"/>
        </w:r>
        <w:r w:rsidRPr="00E41B79">
          <w:rPr>
            <w:rStyle w:val="afb"/>
            <w:rFonts w:ascii="宋体" w:hAnsi="宋体"/>
            <w:noProof/>
            <w:sz w:val="24"/>
            <w:szCs w:val="24"/>
            <w:rPrChange w:id="451" w:author="Administrator" w:date="2015-06-09T20:34:00Z">
              <w:rPr>
                <w:rStyle w:val="afb"/>
                <w:noProof/>
              </w:rPr>
            </w:rPrChange>
          </w:rPr>
          <w:fldChar w:fldCharType="end"/>
        </w:r>
      </w:ins>
    </w:p>
    <w:p w14:paraId="6F0FC217" w14:textId="77777777" w:rsidR="00E41B79" w:rsidRPr="00B12E57" w:rsidRDefault="00E41B79">
      <w:pPr>
        <w:pStyle w:val="21"/>
        <w:rPr>
          <w:ins w:id="452" w:author="Administrator" w:date="2015-06-09T20:31:00Z"/>
          <w:rFonts w:ascii="宋体" w:hAnsi="宋体"/>
          <w:smallCaps w:val="0"/>
          <w:noProof/>
          <w:sz w:val="24"/>
          <w:szCs w:val="24"/>
          <w:rPrChange w:id="453" w:author="Administrator" w:date="2015-06-09T20:34:00Z">
            <w:rPr>
              <w:ins w:id="454" w:author="Administrator" w:date="2015-06-09T20:31:00Z"/>
              <w:smallCaps w:val="0"/>
              <w:noProof/>
              <w:sz w:val="21"/>
              <w:szCs w:val="22"/>
            </w:rPr>
          </w:rPrChange>
        </w:rPr>
      </w:pPr>
      <w:ins w:id="455" w:author="Administrator" w:date="2015-06-09T20:31:00Z">
        <w:r w:rsidRPr="00E41B79">
          <w:rPr>
            <w:rStyle w:val="afb"/>
            <w:rFonts w:ascii="宋体" w:hAnsi="宋体"/>
            <w:noProof/>
            <w:sz w:val="24"/>
            <w:szCs w:val="24"/>
            <w:rPrChange w:id="456" w:author="Administrator" w:date="2015-06-09T20:34:00Z">
              <w:rPr>
                <w:rStyle w:val="afb"/>
                <w:noProof/>
              </w:rPr>
            </w:rPrChange>
          </w:rPr>
          <w:fldChar w:fldCharType="begin"/>
        </w:r>
        <w:r w:rsidRPr="00E41B79">
          <w:rPr>
            <w:rStyle w:val="afb"/>
            <w:rFonts w:ascii="宋体" w:hAnsi="宋体"/>
            <w:noProof/>
            <w:sz w:val="24"/>
            <w:szCs w:val="24"/>
            <w:rPrChange w:id="457" w:author="Administrator" w:date="2015-06-09T20:34:00Z">
              <w:rPr>
                <w:rStyle w:val="afb"/>
                <w:noProof/>
              </w:rPr>
            </w:rPrChange>
          </w:rPr>
          <w:instrText xml:space="preserve"> </w:instrText>
        </w:r>
        <w:r w:rsidRPr="00E41B79">
          <w:rPr>
            <w:rFonts w:ascii="宋体" w:hAnsi="宋体"/>
            <w:noProof/>
            <w:sz w:val="24"/>
            <w:szCs w:val="24"/>
            <w:rPrChange w:id="458" w:author="Administrator" w:date="2015-06-09T20:34:00Z">
              <w:rPr>
                <w:noProof/>
              </w:rPr>
            </w:rPrChange>
          </w:rPr>
          <w:instrText>HYPERLINK \l "_Toc421645252"</w:instrText>
        </w:r>
        <w:r w:rsidRPr="00E41B79">
          <w:rPr>
            <w:rStyle w:val="afb"/>
            <w:rFonts w:ascii="宋体" w:hAnsi="宋体"/>
            <w:noProof/>
            <w:sz w:val="24"/>
            <w:szCs w:val="24"/>
            <w:rPrChange w:id="459" w:author="Administrator" w:date="2015-06-09T20:34:00Z">
              <w:rPr>
                <w:rStyle w:val="afb"/>
                <w:noProof/>
              </w:rPr>
            </w:rPrChange>
          </w:rPr>
          <w:instrText xml:space="preserve"> </w:instrText>
        </w:r>
        <w:r w:rsidRPr="00E41B79">
          <w:rPr>
            <w:rStyle w:val="afb"/>
            <w:rFonts w:ascii="宋体" w:hAnsi="宋体"/>
            <w:noProof/>
            <w:sz w:val="24"/>
            <w:szCs w:val="24"/>
            <w:rPrChange w:id="460" w:author="Administrator" w:date="2015-06-09T20:34:00Z">
              <w:rPr>
                <w:rStyle w:val="afb"/>
                <w:noProof/>
              </w:rPr>
            </w:rPrChange>
          </w:rPr>
        </w:r>
        <w:r w:rsidRPr="00E41B79">
          <w:rPr>
            <w:rStyle w:val="afb"/>
            <w:rFonts w:ascii="宋体" w:hAnsi="宋体"/>
            <w:noProof/>
            <w:sz w:val="24"/>
            <w:szCs w:val="24"/>
            <w:rPrChange w:id="461" w:author="Administrator" w:date="2015-06-09T20:34:00Z">
              <w:rPr>
                <w:rStyle w:val="afb"/>
                <w:noProof/>
              </w:rPr>
            </w:rPrChange>
          </w:rPr>
          <w:fldChar w:fldCharType="separate"/>
        </w:r>
        <w:r w:rsidRPr="00E41B79">
          <w:rPr>
            <w:rStyle w:val="afb"/>
            <w:rFonts w:ascii="宋体" w:hAnsi="宋体"/>
            <w:noProof/>
            <w:sz w:val="24"/>
            <w:szCs w:val="24"/>
            <w:rPrChange w:id="462" w:author="Administrator" w:date="2015-06-09T20:34:00Z">
              <w:rPr>
                <w:rStyle w:val="afb"/>
                <w:rFonts w:ascii="黑体" w:eastAsia="黑体" w:hAnsi="黑体"/>
                <w:noProof/>
              </w:rPr>
            </w:rPrChange>
          </w:rPr>
          <w:t>2.5</w:t>
        </w:r>
        <w:r w:rsidRPr="00E41B79">
          <w:rPr>
            <w:rStyle w:val="afb"/>
            <w:rFonts w:ascii="宋体" w:hAnsi="宋体" w:hint="eastAsia"/>
            <w:noProof/>
            <w:sz w:val="24"/>
            <w:szCs w:val="24"/>
            <w:rPrChange w:id="463" w:author="Administrator" w:date="2015-06-09T20:34:00Z">
              <w:rPr>
                <w:rStyle w:val="afb"/>
                <w:rFonts w:ascii="黑体" w:eastAsia="黑体" w:hAnsi="黑体" w:hint="eastAsia"/>
                <w:noProof/>
              </w:rPr>
            </w:rPrChange>
          </w:rPr>
          <w:t>产品需求模型</w:t>
        </w:r>
        <w:r w:rsidRPr="00E41B79">
          <w:rPr>
            <w:rFonts w:ascii="宋体" w:hAnsi="宋体"/>
            <w:noProof/>
            <w:webHidden/>
            <w:sz w:val="24"/>
            <w:szCs w:val="24"/>
            <w:rPrChange w:id="464" w:author="Administrator" w:date="2015-06-09T20:34:00Z">
              <w:rPr>
                <w:noProof/>
                <w:webHidden/>
              </w:rPr>
            </w:rPrChange>
          </w:rPr>
          <w:tab/>
        </w:r>
        <w:r w:rsidRPr="00E41B79">
          <w:rPr>
            <w:rFonts w:ascii="宋体" w:hAnsi="宋体"/>
            <w:noProof/>
            <w:webHidden/>
            <w:sz w:val="24"/>
            <w:szCs w:val="24"/>
            <w:rPrChange w:id="465" w:author="Administrator" w:date="2015-06-09T20:34:00Z">
              <w:rPr>
                <w:noProof/>
                <w:webHidden/>
              </w:rPr>
            </w:rPrChange>
          </w:rPr>
          <w:fldChar w:fldCharType="begin"/>
        </w:r>
        <w:r w:rsidRPr="00E41B79">
          <w:rPr>
            <w:rFonts w:ascii="宋体" w:hAnsi="宋体"/>
            <w:noProof/>
            <w:webHidden/>
            <w:sz w:val="24"/>
            <w:szCs w:val="24"/>
            <w:rPrChange w:id="466" w:author="Administrator" w:date="2015-06-09T20:34:00Z">
              <w:rPr>
                <w:noProof/>
                <w:webHidden/>
              </w:rPr>
            </w:rPrChange>
          </w:rPr>
          <w:instrText xml:space="preserve"> PAGEREF _Toc421645252 \h </w:instrText>
        </w:r>
        <w:r w:rsidRPr="00E41B79">
          <w:rPr>
            <w:rFonts w:ascii="宋体" w:hAnsi="宋体"/>
            <w:noProof/>
            <w:webHidden/>
            <w:sz w:val="24"/>
            <w:szCs w:val="24"/>
            <w:rPrChange w:id="467" w:author="Administrator" w:date="2015-06-09T20:34:00Z">
              <w:rPr>
                <w:noProof/>
                <w:webHidden/>
              </w:rPr>
            </w:rPrChange>
          </w:rPr>
        </w:r>
      </w:ins>
      <w:r w:rsidRPr="00E41B79">
        <w:rPr>
          <w:rFonts w:ascii="宋体" w:hAnsi="宋体"/>
          <w:noProof/>
          <w:webHidden/>
          <w:sz w:val="24"/>
          <w:szCs w:val="24"/>
          <w:rPrChange w:id="468" w:author="Administrator" w:date="2015-06-09T20:34:00Z">
            <w:rPr>
              <w:noProof/>
              <w:webHidden/>
            </w:rPr>
          </w:rPrChange>
        </w:rPr>
        <w:fldChar w:fldCharType="separate"/>
      </w:r>
      <w:ins w:id="469" w:author="Administrator" w:date="2015-06-09T20:31:00Z">
        <w:r w:rsidRPr="00E41B79">
          <w:rPr>
            <w:rFonts w:ascii="宋体" w:hAnsi="宋体"/>
            <w:noProof/>
            <w:webHidden/>
            <w:sz w:val="24"/>
            <w:szCs w:val="24"/>
            <w:rPrChange w:id="470" w:author="Administrator" w:date="2015-06-09T20:34:00Z">
              <w:rPr>
                <w:noProof/>
                <w:webHidden/>
              </w:rPr>
            </w:rPrChange>
          </w:rPr>
          <w:t>6</w:t>
        </w:r>
        <w:r w:rsidRPr="00E41B79">
          <w:rPr>
            <w:rFonts w:ascii="宋体" w:hAnsi="宋体"/>
            <w:noProof/>
            <w:webHidden/>
            <w:sz w:val="24"/>
            <w:szCs w:val="24"/>
            <w:rPrChange w:id="471" w:author="Administrator" w:date="2015-06-09T20:34:00Z">
              <w:rPr>
                <w:noProof/>
                <w:webHidden/>
              </w:rPr>
            </w:rPrChange>
          </w:rPr>
          <w:fldChar w:fldCharType="end"/>
        </w:r>
        <w:r w:rsidRPr="00E41B79">
          <w:rPr>
            <w:rStyle w:val="afb"/>
            <w:rFonts w:ascii="宋体" w:hAnsi="宋体"/>
            <w:noProof/>
            <w:sz w:val="24"/>
            <w:szCs w:val="24"/>
            <w:rPrChange w:id="472" w:author="Administrator" w:date="2015-06-09T20:34:00Z">
              <w:rPr>
                <w:rStyle w:val="afb"/>
                <w:noProof/>
              </w:rPr>
            </w:rPrChange>
          </w:rPr>
          <w:fldChar w:fldCharType="end"/>
        </w:r>
      </w:ins>
    </w:p>
    <w:p w14:paraId="4A95E06B" w14:textId="77777777" w:rsidR="00E41B79" w:rsidRPr="00B12E57" w:rsidRDefault="00E41B79">
      <w:pPr>
        <w:pStyle w:val="31"/>
        <w:rPr>
          <w:ins w:id="473" w:author="Administrator" w:date="2015-06-09T20:31:00Z"/>
          <w:rFonts w:ascii="宋体" w:hAnsi="宋体"/>
          <w:iCs w:val="0"/>
          <w:noProof/>
          <w:rPrChange w:id="474" w:author="Administrator" w:date="2015-06-09T20:34:00Z">
            <w:rPr>
              <w:ins w:id="475" w:author="Administrator" w:date="2015-06-09T20:31:00Z"/>
              <w:rFonts w:ascii="Calibri" w:hAnsi="Calibri"/>
              <w:iCs w:val="0"/>
              <w:noProof/>
              <w:sz w:val="21"/>
              <w:szCs w:val="22"/>
            </w:rPr>
          </w:rPrChange>
        </w:rPr>
      </w:pPr>
      <w:ins w:id="476" w:author="Administrator" w:date="2015-06-09T20:31:00Z">
        <w:r w:rsidRPr="00E41B79">
          <w:rPr>
            <w:rStyle w:val="afb"/>
            <w:rFonts w:ascii="宋体" w:hAnsi="宋体"/>
            <w:noProof/>
            <w:rPrChange w:id="477" w:author="Administrator" w:date="2015-06-09T20:34:00Z">
              <w:rPr>
                <w:rStyle w:val="afb"/>
                <w:noProof/>
              </w:rPr>
            </w:rPrChange>
          </w:rPr>
          <w:fldChar w:fldCharType="begin"/>
        </w:r>
        <w:r w:rsidRPr="00E41B79">
          <w:rPr>
            <w:rStyle w:val="afb"/>
            <w:rFonts w:ascii="宋体" w:hAnsi="宋体"/>
            <w:noProof/>
            <w:rPrChange w:id="478" w:author="Administrator" w:date="2015-06-09T20:34:00Z">
              <w:rPr>
                <w:rStyle w:val="afb"/>
                <w:noProof/>
              </w:rPr>
            </w:rPrChange>
          </w:rPr>
          <w:instrText xml:space="preserve"> </w:instrText>
        </w:r>
        <w:r w:rsidRPr="00E41B79">
          <w:rPr>
            <w:rFonts w:ascii="宋体" w:hAnsi="宋体"/>
            <w:noProof/>
            <w:rPrChange w:id="479" w:author="Administrator" w:date="2015-06-09T20:34:00Z">
              <w:rPr>
                <w:noProof/>
              </w:rPr>
            </w:rPrChange>
          </w:rPr>
          <w:instrText>HYPERLINK \l "_Toc421645253"</w:instrText>
        </w:r>
        <w:r w:rsidRPr="00E41B79">
          <w:rPr>
            <w:rStyle w:val="afb"/>
            <w:rFonts w:ascii="宋体" w:hAnsi="宋体"/>
            <w:noProof/>
            <w:rPrChange w:id="480" w:author="Administrator" w:date="2015-06-09T20:34:00Z">
              <w:rPr>
                <w:rStyle w:val="afb"/>
                <w:noProof/>
              </w:rPr>
            </w:rPrChange>
          </w:rPr>
          <w:instrText xml:space="preserve"> </w:instrText>
        </w:r>
        <w:r w:rsidRPr="00E41B79">
          <w:rPr>
            <w:rStyle w:val="afb"/>
            <w:rFonts w:ascii="宋体" w:hAnsi="宋体"/>
            <w:noProof/>
            <w:rPrChange w:id="481" w:author="Administrator" w:date="2015-06-09T20:34:00Z">
              <w:rPr>
                <w:rStyle w:val="afb"/>
                <w:noProof/>
              </w:rPr>
            </w:rPrChange>
          </w:rPr>
        </w:r>
        <w:r w:rsidRPr="00E41B79">
          <w:rPr>
            <w:rStyle w:val="afb"/>
            <w:rFonts w:ascii="宋体" w:hAnsi="宋体"/>
            <w:noProof/>
            <w:rPrChange w:id="482" w:author="Administrator" w:date="2015-06-09T20:34:00Z">
              <w:rPr>
                <w:rStyle w:val="afb"/>
                <w:noProof/>
              </w:rPr>
            </w:rPrChange>
          </w:rPr>
          <w:fldChar w:fldCharType="separate"/>
        </w:r>
        <w:r w:rsidRPr="00E41B79">
          <w:rPr>
            <w:rStyle w:val="afb"/>
            <w:rFonts w:ascii="宋体" w:hAnsi="宋体"/>
            <w:noProof/>
            <w:rPrChange w:id="483" w:author="Administrator" w:date="2015-06-09T20:34:00Z">
              <w:rPr>
                <w:rStyle w:val="afb"/>
                <w:rFonts w:ascii="黑体" w:eastAsia="黑体" w:hAnsi="黑体"/>
                <w:noProof/>
              </w:rPr>
            </w:rPrChange>
          </w:rPr>
          <w:t xml:space="preserve">2.5.1 </w:t>
        </w:r>
        <w:r w:rsidRPr="00E41B79">
          <w:rPr>
            <w:rStyle w:val="afb"/>
            <w:rFonts w:ascii="宋体" w:hAnsi="宋体" w:hint="eastAsia"/>
            <w:noProof/>
            <w:rPrChange w:id="484" w:author="Administrator" w:date="2015-06-09T20:34:00Z">
              <w:rPr>
                <w:rStyle w:val="afb"/>
                <w:rFonts w:ascii="黑体" w:eastAsia="黑体" w:hAnsi="黑体" w:hint="eastAsia"/>
                <w:noProof/>
              </w:rPr>
            </w:rPrChange>
          </w:rPr>
          <w:t>系统业务流程</w:t>
        </w:r>
        <w:r w:rsidRPr="00E41B79">
          <w:rPr>
            <w:rFonts w:ascii="宋体" w:hAnsi="宋体"/>
            <w:noProof/>
            <w:webHidden/>
            <w:rPrChange w:id="485" w:author="Administrator" w:date="2015-06-09T20:34:00Z">
              <w:rPr>
                <w:noProof/>
                <w:webHidden/>
              </w:rPr>
            </w:rPrChange>
          </w:rPr>
          <w:tab/>
        </w:r>
        <w:r w:rsidRPr="00E41B79">
          <w:rPr>
            <w:rFonts w:ascii="宋体" w:hAnsi="宋体"/>
            <w:noProof/>
            <w:webHidden/>
            <w:rPrChange w:id="486" w:author="Administrator" w:date="2015-06-09T20:34:00Z">
              <w:rPr>
                <w:noProof/>
                <w:webHidden/>
              </w:rPr>
            </w:rPrChange>
          </w:rPr>
          <w:fldChar w:fldCharType="begin"/>
        </w:r>
        <w:r w:rsidRPr="00E41B79">
          <w:rPr>
            <w:rFonts w:ascii="宋体" w:hAnsi="宋体"/>
            <w:noProof/>
            <w:webHidden/>
            <w:rPrChange w:id="487" w:author="Administrator" w:date="2015-06-09T20:34:00Z">
              <w:rPr>
                <w:noProof/>
                <w:webHidden/>
              </w:rPr>
            </w:rPrChange>
          </w:rPr>
          <w:instrText xml:space="preserve"> PAGEREF _Toc421645253 \h </w:instrText>
        </w:r>
        <w:r w:rsidRPr="00E41B79">
          <w:rPr>
            <w:rFonts w:ascii="宋体" w:hAnsi="宋体"/>
            <w:noProof/>
            <w:webHidden/>
            <w:rPrChange w:id="488" w:author="Administrator" w:date="2015-06-09T20:34:00Z">
              <w:rPr>
                <w:noProof/>
                <w:webHidden/>
              </w:rPr>
            </w:rPrChange>
          </w:rPr>
        </w:r>
      </w:ins>
      <w:r w:rsidRPr="00E41B79">
        <w:rPr>
          <w:rFonts w:ascii="宋体" w:hAnsi="宋体"/>
          <w:noProof/>
          <w:webHidden/>
          <w:rPrChange w:id="489" w:author="Administrator" w:date="2015-06-09T20:34:00Z">
            <w:rPr>
              <w:noProof/>
              <w:webHidden/>
            </w:rPr>
          </w:rPrChange>
        </w:rPr>
        <w:fldChar w:fldCharType="separate"/>
      </w:r>
      <w:ins w:id="490" w:author="Administrator" w:date="2015-06-09T20:31:00Z">
        <w:r w:rsidRPr="00E41B79">
          <w:rPr>
            <w:rFonts w:ascii="宋体" w:hAnsi="宋体"/>
            <w:noProof/>
            <w:webHidden/>
            <w:rPrChange w:id="491" w:author="Administrator" w:date="2015-06-09T20:34:00Z">
              <w:rPr>
                <w:noProof/>
                <w:webHidden/>
              </w:rPr>
            </w:rPrChange>
          </w:rPr>
          <w:t>6</w:t>
        </w:r>
        <w:r w:rsidRPr="00E41B79">
          <w:rPr>
            <w:rFonts w:ascii="宋体" w:hAnsi="宋体"/>
            <w:noProof/>
            <w:webHidden/>
            <w:rPrChange w:id="492" w:author="Administrator" w:date="2015-06-09T20:34:00Z">
              <w:rPr>
                <w:noProof/>
                <w:webHidden/>
              </w:rPr>
            </w:rPrChange>
          </w:rPr>
          <w:fldChar w:fldCharType="end"/>
        </w:r>
        <w:r w:rsidRPr="00E41B79">
          <w:rPr>
            <w:rStyle w:val="afb"/>
            <w:rFonts w:ascii="宋体" w:hAnsi="宋体"/>
            <w:noProof/>
            <w:rPrChange w:id="493" w:author="Administrator" w:date="2015-06-09T20:34:00Z">
              <w:rPr>
                <w:rStyle w:val="afb"/>
                <w:noProof/>
              </w:rPr>
            </w:rPrChange>
          </w:rPr>
          <w:fldChar w:fldCharType="end"/>
        </w:r>
      </w:ins>
    </w:p>
    <w:p w14:paraId="72CF50A5" w14:textId="77777777" w:rsidR="00E41B79" w:rsidRPr="00B12E57" w:rsidRDefault="00E41B79">
      <w:pPr>
        <w:pStyle w:val="21"/>
        <w:rPr>
          <w:ins w:id="494" w:author="Administrator" w:date="2015-06-09T20:31:00Z"/>
          <w:rFonts w:ascii="宋体" w:hAnsi="宋体"/>
          <w:smallCaps w:val="0"/>
          <w:noProof/>
          <w:sz w:val="24"/>
          <w:szCs w:val="24"/>
          <w:rPrChange w:id="495" w:author="Administrator" w:date="2015-06-09T20:34:00Z">
            <w:rPr>
              <w:ins w:id="496" w:author="Administrator" w:date="2015-06-09T20:31:00Z"/>
              <w:smallCaps w:val="0"/>
              <w:noProof/>
              <w:sz w:val="21"/>
              <w:szCs w:val="22"/>
            </w:rPr>
          </w:rPrChange>
        </w:rPr>
      </w:pPr>
      <w:ins w:id="497" w:author="Administrator" w:date="2015-06-09T20:31:00Z">
        <w:r w:rsidRPr="00E41B79">
          <w:rPr>
            <w:rStyle w:val="afb"/>
            <w:rFonts w:ascii="宋体" w:hAnsi="宋体"/>
            <w:noProof/>
            <w:sz w:val="24"/>
            <w:szCs w:val="24"/>
            <w:rPrChange w:id="498" w:author="Administrator" w:date="2015-06-09T20:34:00Z">
              <w:rPr>
                <w:rStyle w:val="afb"/>
                <w:noProof/>
              </w:rPr>
            </w:rPrChange>
          </w:rPr>
          <w:fldChar w:fldCharType="begin"/>
        </w:r>
        <w:r w:rsidRPr="00E41B79">
          <w:rPr>
            <w:rStyle w:val="afb"/>
            <w:rFonts w:ascii="宋体" w:hAnsi="宋体"/>
            <w:noProof/>
            <w:sz w:val="24"/>
            <w:szCs w:val="24"/>
            <w:rPrChange w:id="499" w:author="Administrator" w:date="2015-06-09T20:34:00Z">
              <w:rPr>
                <w:rStyle w:val="afb"/>
                <w:noProof/>
              </w:rPr>
            </w:rPrChange>
          </w:rPr>
          <w:instrText xml:space="preserve"> </w:instrText>
        </w:r>
        <w:r w:rsidRPr="00E41B79">
          <w:rPr>
            <w:rFonts w:ascii="宋体" w:hAnsi="宋体"/>
            <w:noProof/>
            <w:sz w:val="24"/>
            <w:szCs w:val="24"/>
            <w:rPrChange w:id="500" w:author="Administrator" w:date="2015-06-09T20:34:00Z">
              <w:rPr>
                <w:noProof/>
              </w:rPr>
            </w:rPrChange>
          </w:rPr>
          <w:instrText>HYPERLINK \l "_Toc421645254"</w:instrText>
        </w:r>
        <w:r w:rsidRPr="00E41B79">
          <w:rPr>
            <w:rStyle w:val="afb"/>
            <w:rFonts w:ascii="宋体" w:hAnsi="宋体"/>
            <w:noProof/>
            <w:sz w:val="24"/>
            <w:szCs w:val="24"/>
            <w:rPrChange w:id="501" w:author="Administrator" w:date="2015-06-09T20:34:00Z">
              <w:rPr>
                <w:rStyle w:val="afb"/>
                <w:noProof/>
              </w:rPr>
            </w:rPrChange>
          </w:rPr>
          <w:instrText xml:space="preserve"> </w:instrText>
        </w:r>
        <w:r w:rsidRPr="00E41B79">
          <w:rPr>
            <w:rStyle w:val="afb"/>
            <w:rFonts w:ascii="宋体" w:hAnsi="宋体"/>
            <w:noProof/>
            <w:sz w:val="24"/>
            <w:szCs w:val="24"/>
            <w:rPrChange w:id="502" w:author="Administrator" w:date="2015-06-09T20:34:00Z">
              <w:rPr>
                <w:rStyle w:val="afb"/>
                <w:noProof/>
              </w:rPr>
            </w:rPrChange>
          </w:rPr>
        </w:r>
        <w:r w:rsidRPr="00E41B79">
          <w:rPr>
            <w:rStyle w:val="afb"/>
            <w:rFonts w:ascii="宋体" w:hAnsi="宋体"/>
            <w:noProof/>
            <w:sz w:val="24"/>
            <w:szCs w:val="24"/>
            <w:rPrChange w:id="503" w:author="Administrator" w:date="2015-06-09T20:34:00Z">
              <w:rPr>
                <w:rStyle w:val="afb"/>
                <w:noProof/>
              </w:rPr>
            </w:rPrChange>
          </w:rPr>
          <w:fldChar w:fldCharType="separate"/>
        </w:r>
        <w:r w:rsidRPr="00E41B79">
          <w:rPr>
            <w:rStyle w:val="afb"/>
            <w:rFonts w:ascii="宋体" w:hAnsi="宋体"/>
            <w:noProof/>
            <w:sz w:val="24"/>
            <w:szCs w:val="24"/>
            <w:rPrChange w:id="504" w:author="Administrator" w:date="2015-06-09T20:34:00Z">
              <w:rPr>
                <w:rStyle w:val="afb"/>
                <w:rFonts w:ascii="黑体" w:eastAsia="黑体" w:hAnsi="黑体"/>
                <w:noProof/>
              </w:rPr>
            </w:rPrChange>
          </w:rPr>
          <w:t>3.1</w:t>
        </w:r>
        <w:r w:rsidRPr="00E41B79">
          <w:rPr>
            <w:rStyle w:val="afb"/>
            <w:rFonts w:ascii="宋体" w:hAnsi="宋体" w:hint="eastAsia"/>
            <w:noProof/>
            <w:sz w:val="24"/>
            <w:szCs w:val="24"/>
            <w:rPrChange w:id="505" w:author="Administrator" w:date="2015-06-09T20:34:00Z">
              <w:rPr>
                <w:rStyle w:val="afb"/>
                <w:rFonts w:ascii="黑体" w:eastAsia="黑体" w:hAnsi="黑体" w:hint="eastAsia"/>
                <w:noProof/>
              </w:rPr>
            </w:rPrChange>
          </w:rPr>
          <w:t>产品功能性需求</w:t>
        </w:r>
        <w:r w:rsidRPr="00E41B79">
          <w:rPr>
            <w:rFonts w:ascii="宋体" w:hAnsi="宋体"/>
            <w:noProof/>
            <w:webHidden/>
            <w:sz w:val="24"/>
            <w:szCs w:val="24"/>
            <w:rPrChange w:id="506" w:author="Administrator" w:date="2015-06-09T20:34:00Z">
              <w:rPr>
                <w:noProof/>
                <w:webHidden/>
              </w:rPr>
            </w:rPrChange>
          </w:rPr>
          <w:tab/>
        </w:r>
        <w:r w:rsidRPr="00E41B79">
          <w:rPr>
            <w:rFonts w:ascii="宋体" w:hAnsi="宋体"/>
            <w:noProof/>
            <w:webHidden/>
            <w:sz w:val="24"/>
            <w:szCs w:val="24"/>
            <w:rPrChange w:id="507" w:author="Administrator" w:date="2015-06-09T20:34:00Z">
              <w:rPr>
                <w:noProof/>
                <w:webHidden/>
              </w:rPr>
            </w:rPrChange>
          </w:rPr>
          <w:fldChar w:fldCharType="begin"/>
        </w:r>
        <w:r w:rsidRPr="00E41B79">
          <w:rPr>
            <w:rFonts w:ascii="宋体" w:hAnsi="宋体"/>
            <w:noProof/>
            <w:webHidden/>
            <w:sz w:val="24"/>
            <w:szCs w:val="24"/>
            <w:rPrChange w:id="508" w:author="Administrator" w:date="2015-06-09T20:34:00Z">
              <w:rPr>
                <w:noProof/>
                <w:webHidden/>
              </w:rPr>
            </w:rPrChange>
          </w:rPr>
          <w:instrText xml:space="preserve"> PAGEREF _Toc421645254 \h </w:instrText>
        </w:r>
        <w:r w:rsidRPr="00E41B79">
          <w:rPr>
            <w:rFonts w:ascii="宋体" w:hAnsi="宋体"/>
            <w:noProof/>
            <w:webHidden/>
            <w:sz w:val="24"/>
            <w:szCs w:val="24"/>
            <w:rPrChange w:id="509" w:author="Administrator" w:date="2015-06-09T20:34:00Z">
              <w:rPr>
                <w:noProof/>
                <w:webHidden/>
              </w:rPr>
            </w:rPrChange>
          </w:rPr>
        </w:r>
      </w:ins>
      <w:r w:rsidRPr="00E41B79">
        <w:rPr>
          <w:rFonts w:ascii="宋体" w:hAnsi="宋体"/>
          <w:noProof/>
          <w:webHidden/>
          <w:sz w:val="24"/>
          <w:szCs w:val="24"/>
          <w:rPrChange w:id="510" w:author="Administrator" w:date="2015-06-09T20:34:00Z">
            <w:rPr>
              <w:noProof/>
              <w:webHidden/>
            </w:rPr>
          </w:rPrChange>
        </w:rPr>
        <w:fldChar w:fldCharType="separate"/>
      </w:r>
      <w:ins w:id="511" w:author="Administrator" w:date="2015-06-09T20:31:00Z">
        <w:r w:rsidRPr="00E41B79">
          <w:rPr>
            <w:rFonts w:ascii="宋体" w:hAnsi="宋体"/>
            <w:noProof/>
            <w:webHidden/>
            <w:sz w:val="24"/>
            <w:szCs w:val="24"/>
            <w:rPrChange w:id="512" w:author="Administrator" w:date="2015-06-09T20:34:00Z">
              <w:rPr>
                <w:noProof/>
                <w:webHidden/>
              </w:rPr>
            </w:rPrChange>
          </w:rPr>
          <w:t>8</w:t>
        </w:r>
        <w:r w:rsidRPr="00E41B79">
          <w:rPr>
            <w:rFonts w:ascii="宋体" w:hAnsi="宋体"/>
            <w:noProof/>
            <w:webHidden/>
            <w:sz w:val="24"/>
            <w:szCs w:val="24"/>
            <w:rPrChange w:id="513" w:author="Administrator" w:date="2015-06-09T20:34:00Z">
              <w:rPr>
                <w:noProof/>
                <w:webHidden/>
              </w:rPr>
            </w:rPrChange>
          </w:rPr>
          <w:fldChar w:fldCharType="end"/>
        </w:r>
        <w:r w:rsidRPr="00E41B79">
          <w:rPr>
            <w:rStyle w:val="afb"/>
            <w:rFonts w:ascii="宋体" w:hAnsi="宋体"/>
            <w:noProof/>
            <w:sz w:val="24"/>
            <w:szCs w:val="24"/>
            <w:rPrChange w:id="514" w:author="Administrator" w:date="2015-06-09T20:34:00Z">
              <w:rPr>
                <w:rStyle w:val="afb"/>
                <w:noProof/>
              </w:rPr>
            </w:rPrChange>
          </w:rPr>
          <w:fldChar w:fldCharType="end"/>
        </w:r>
      </w:ins>
    </w:p>
    <w:p w14:paraId="1655B9BD" w14:textId="77777777" w:rsidR="00E41B79" w:rsidRPr="00B12E57" w:rsidRDefault="00E41B79">
      <w:pPr>
        <w:pStyle w:val="31"/>
        <w:rPr>
          <w:ins w:id="515" w:author="Administrator" w:date="2015-06-09T20:31:00Z"/>
          <w:rFonts w:ascii="宋体" w:hAnsi="宋体"/>
          <w:iCs w:val="0"/>
          <w:noProof/>
          <w:rPrChange w:id="516" w:author="Administrator" w:date="2015-06-09T20:34:00Z">
            <w:rPr>
              <w:ins w:id="517" w:author="Administrator" w:date="2015-06-09T20:31:00Z"/>
              <w:rFonts w:ascii="Calibri" w:hAnsi="Calibri"/>
              <w:iCs w:val="0"/>
              <w:noProof/>
              <w:sz w:val="21"/>
              <w:szCs w:val="22"/>
            </w:rPr>
          </w:rPrChange>
        </w:rPr>
      </w:pPr>
      <w:ins w:id="518" w:author="Administrator" w:date="2015-06-09T20:31:00Z">
        <w:r w:rsidRPr="00E41B79">
          <w:rPr>
            <w:rStyle w:val="afb"/>
            <w:rFonts w:ascii="宋体" w:hAnsi="宋体"/>
            <w:noProof/>
            <w:rPrChange w:id="519" w:author="Administrator" w:date="2015-06-09T20:34:00Z">
              <w:rPr>
                <w:rStyle w:val="afb"/>
                <w:noProof/>
              </w:rPr>
            </w:rPrChange>
          </w:rPr>
          <w:fldChar w:fldCharType="begin"/>
        </w:r>
        <w:r w:rsidRPr="00E41B79">
          <w:rPr>
            <w:rStyle w:val="afb"/>
            <w:rFonts w:ascii="宋体" w:hAnsi="宋体"/>
            <w:noProof/>
            <w:rPrChange w:id="520" w:author="Administrator" w:date="2015-06-09T20:34:00Z">
              <w:rPr>
                <w:rStyle w:val="afb"/>
                <w:noProof/>
              </w:rPr>
            </w:rPrChange>
          </w:rPr>
          <w:instrText xml:space="preserve"> </w:instrText>
        </w:r>
        <w:r w:rsidRPr="00E41B79">
          <w:rPr>
            <w:rFonts w:ascii="宋体" w:hAnsi="宋体"/>
            <w:noProof/>
            <w:rPrChange w:id="521" w:author="Administrator" w:date="2015-06-09T20:34:00Z">
              <w:rPr>
                <w:noProof/>
              </w:rPr>
            </w:rPrChange>
          </w:rPr>
          <w:instrText>HYPERLINK \l "_Toc421645255"</w:instrText>
        </w:r>
        <w:r w:rsidRPr="00E41B79">
          <w:rPr>
            <w:rStyle w:val="afb"/>
            <w:rFonts w:ascii="宋体" w:hAnsi="宋体"/>
            <w:noProof/>
            <w:rPrChange w:id="522" w:author="Administrator" w:date="2015-06-09T20:34:00Z">
              <w:rPr>
                <w:rStyle w:val="afb"/>
                <w:noProof/>
              </w:rPr>
            </w:rPrChange>
          </w:rPr>
          <w:instrText xml:space="preserve"> </w:instrText>
        </w:r>
        <w:r w:rsidRPr="00E41B79">
          <w:rPr>
            <w:rStyle w:val="afb"/>
            <w:rFonts w:ascii="宋体" w:hAnsi="宋体"/>
            <w:noProof/>
            <w:rPrChange w:id="523" w:author="Administrator" w:date="2015-06-09T20:34:00Z">
              <w:rPr>
                <w:rStyle w:val="afb"/>
                <w:noProof/>
              </w:rPr>
            </w:rPrChange>
          </w:rPr>
        </w:r>
        <w:r w:rsidRPr="00E41B79">
          <w:rPr>
            <w:rStyle w:val="afb"/>
            <w:rFonts w:ascii="宋体" w:hAnsi="宋体"/>
            <w:noProof/>
            <w:rPrChange w:id="524" w:author="Administrator" w:date="2015-06-09T20:34:00Z">
              <w:rPr>
                <w:rStyle w:val="afb"/>
                <w:noProof/>
              </w:rPr>
            </w:rPrChange>
          </w:rPr>
          <w:fldChar w:fldCharType="separate"/>
        </w:r>
        <w:r w:rsidRPr="00E41B79">
          <w:rPr>
            <w:rStyle w:val="afb"/>
            <w:rFonts w:ascii="宋体" w:hAnsi="宋体"/>
            <w:noProof/>
            <w:rPrChange w:id="525" w:author="Administrator" w:date="2015-06-09T20:34:00Z">
              <w:rPr>
                <w:rStyle w:val="afb"/>
                <w:rFonts w:ascii="黑体" w:eastAsia="黑体" w:hAnsi="黑体"/>
                <w:noProof/>
              </w:rPr>
            </w:rPrChange>
          </w:rPr>
          <w:t xml:space="preserve">3.1.1 </w:t>
        </w:r>
        <w:r w:rsidRPr="00E41B79">
          <w:rPr>
            <w:rStyle w:val="afb"/>
            <w:rFonts w:ascii="宋体" w:hAnsi="宋体" w:hint="eastAsia"/>
            <w:noProof/>
            <w:rPrChange w:id="526" w:author="Administrator" w:date="2015-06-09T20:34:00Z">
              <w:rPr>
                <w:rStyle w:val="afb"/>
                <w:rFonts w:ascii="黑体" w:eastAsia="黑体" w:hAnsi="黑体" w:hint="eastAsia"/>
                <w:noProof/>
              </w:rPr>
            </w:rPrChange>
          </w:rPr>
          <w:t>地理位置展示</w:t>
        </w:r>
        <w:r w:rsidRPr="00E41B79">
          <w:rPr>
            <w:rFonts w:ascii="宋体" w:hAnsi="宋体"/>
            <w:noProof/>
            <w:webHidden/>
            <w:rPrChange w:id="527" w:author="Administrator" w:date="2015-06-09T20:34:00Z">
              <w:rPr>
                <w:noProof/>
                <w:webHidden/>
              </w:rPr>
            </w:rPrChange>
          </w:rPr>
          <w:tab/>
        </w:r>
        <w:r w:rsidRPr="00E41B79">
          <w:rPr>
            <w:rFonts w:ascii="宋体" w:hAnsi="宋体"/>
            <w:noProof/>
            <w:webHidden/>
            <w:rPrChange w:id="528" w:author="Administrator" w:date="2015-06-09T20:34:00Z">
              <w:rPr>
                <w:noProof/>
                <w:webHidden/>
              </w:rPr>
            </w:rPrChange>
          </w:rPr>
          <w:fldChar w:fldCharType="begin"/>
        </w:r>
        <w:r w:rsidRPr="00E41B79">
          <w:rPr>
            <w:rFonts w:ascii="宋体" w:hAnsi="宋体"/>
            <w:noProof/>
            <w:webHidden/>
            <w:rPrChange w:id="529" w:author="Administrator" w:date="2015-06-09T20:34:00Z">
              <w:rPr>
                <w:noProof/>
                <w:webHidden/>
              </w:rPr>
            </w:rPrChange>
          </w:rPr>
          <w:instrText xml:space="preserve"> PAGEREF _Toc421645255 \h </w:instrText>
        </w:r>
        <w:r w:rsidRPr="00E41B79">
          <w:rPr>
            <w:rFonts w:ascii="宋体" w:hAnsi="宋体"/>
            <w:noProof/>
            <w:webHidden/>
            <w:rPrChange w:id="530" w:author="Administrator" w:date="2015-06-09T20:34:00Z">
              <w:rPr>
                <w:noProof/>
                <w:webHidden/>
              </w:rPr>
            </w:rPrChange>
          </w:rPr>
        </w:r>
      </w:ins>
      <w:r w:rsidRPr="00E41B79">
        <w:rPr>
          <w:rFonts w:ascii="宋体" w:hAnsi="宋体"/>
          <w:noProof/>
          <w:webHidden/>
          <w:rPrChange w:id="531" w:author="Administrator" w:date="2015-06-09T20:34:00Z">
            <w:rPr>
              <w:noProof/>
              <w:webHidden/>
            </w:rPr>
          </w:rPrChange>
        </w:rPr>
        <w:fldChar w:fldCharType="separate"/>
      </w:r>
      <w:ins w:id="532" w:author="Administrator" w:date="2015-06-09T20:31:00Z">
        <w:r w:rsidRPr="00E41B79">
          <w:rPr>
            <w:rFonts w:ascii="宋体" w:hAnsi="宋体"/>
            <w:noProof/>
            <w:webHidden/>
            <w:rPrChange w:id="533" w:author="Administrator" w:date="2015-06-09T20:34:00Z">
              <w:rPr>
                <w:noProof/>
                <w:webHidden/>
              </w:rPr>
            </w:rPrChange>
          </w:rPr>
          <w:t>8</w:t>
        </w:r>
        <w:r w:rsidRPr="00E41B79">
          <w:rPr>
            <w:rFonts w:ascii="宋体" w:hAnsi="宋体"/>
            <w:noProof/>
            <w:webHidden/>
            <w:rPrChange w:id="534" w:author="Administrator" w:date="2015-06-09T20:34:00Z">
              <w:rPr>
                <w:noProof/>
                <w:webHidden/>
              </w:rPr>
            </w:rPrChange>
          </w:rPr>
          <w:fldChar w:fldCharType="end"/>
        </w:r>
        <w:r w:rsidRPr="00E41B79">
          <w:rPr>
            <w:rStyle w:val="afb"/>
            <w:rFonts w:ascii="宋体" w:hAnsi="宋体"/>
            <w:noProof/>
            <w:rPrChange w:id="535" w:author="Administrator" w:date="2015-06-09T20:34:00Z">
              <w:rPr>
                <w:rStyle w:val="afb"/>
                <w:noProof/>
              </w:rPr>
            </w:rPrChange>
          </w:rPr>
          <w:fldChar w:fldCharType="end"/>
        </w:r>
      </w:ins>
    </w:p>
    <w:p w14:paraId="71C33B6F" w14:textId="77777777" w:rsidR="00E41B79" w:rsidRPr="00B12E57" w:rsidRDefault="00E41B79">
      <w:pPr>
        <w:pStyle w:val="31"/>
        <w:rPr>
          <w:ins w:id="536" w:author="Administrator" w:date="2015-06-09T20:31:00Z"/>
          <w:rFonts w:ascii="宋体" w:hAnsi="宋体"/>
          <w:iCs w:val="0"/>
          <w:noProof/>
          <w:rPrChange w:id="537" w:author="Administrator" w:date="2015-06-09T20:34:00Z">
            <w:rPr>
              <w:ins w:id="538" w:author="Administrator" w:date="2015-06-09T20:31:00Z"/>
              <w:rFonts w:ascii="Calibri" w:hAnsi="Calibri"/>
              <w:iCs w:val="0"/>
              <w:noProof/>
              <w:sz w:val="21"/>
              <w:szCs w:val="22"/>
            </w:rPr>
          </w:rPrChange>
        </w:rPr>
      </w:pPr>
      <w:ins w:id="539" w:author="Administrator" w:date="2015-06-09T20:31:00Z">
        <w:r w:rsidRPr="00E41B79">
          <w:rPr>
            <w:rStyle w:val="afb"/>
            <w:rFonts w:ascii="宋体" w:hAnsi="宋体"/>
            <w:noProof/>
            <w:rPrChange w:id="540" w:author="Administrator" w:date="2015-06-09T20:34:00Z">
              <w:rPr>
                <w:rStyle w:val="afb"/>
                <w:noProof/>
              </w:rPr>
            </w:rPrChange>
          </w:rPr>
          <w:fldChar w:fldCharType="begin"/>
        </w:r>
        <w:r w:rsidRPr="00E41B79">
          <w:rPr>
            <w:rStyle w:val="afb"/>
            <w:rFonts w:ascii="宋体" w:hAnsi="宋体"/>
            <w:noProof/>
            <w:rPrChange w:id="541" w:author="Administrator" w:date="2015-06-09T20:34:00Z">
              <w:rPr>
                <w:rStyle w:val="afb"/>
                <w:noProof/>
              </w:rPr>
            </w:rPrChange>
          </w:rPr>
          <w:instrText xml:space="preserve"> </w:instrText>
        </w:r>
        <w:r w:rsidRPr="00E41B79">
          <w:rPr>
            <w:rFonts w:ascii="宋体" w:hAnsi="宋体"/>
            <w:noProof/>
            <w:rPrChange w:id="542" w:author="Administrator" w:date="2015-06-09T20:34:00Z">
              <w:rPr>
                <w:noProof/>
              </w:rPr>
            </w:rPrChange>
          </w:rPr>
          <w:instrText>HYPERLINK \l "_Toc421645256"</w:instrText>
        </w:r>
        <w:r w:rsidRPr="00E41B79">
          <w:rPr>
            <w:rStyle w:val="afb"/>
            <w:rFonts w:ascii="宋体" w:hAnsi="宋体"/>
            <w:noProof/>
            <w:rPrChange w:id="543" w:author="Administrator" w:date="2015-06-09T20:34:00Z">
              <w:rPr>
                <w:rStyle w:val="afb"/>
                <w:noProof/>
              </w:rPr>
            </w:rPrChange>
          </w:rPr>
          <w:instrText xml:space="preserve"> </w:instrText>
        </w:r>
        <w:r w:rsidRPr="00E41B79">
          <w:rPr>
            <w:rStyle w:val="afb"/>
            <w:rFonts w:ascii="宋体" w:hAnsi="宋体"/>
            <w:noProof/>
            <w:rPrChange w:id="544" w:author="Administrator" w:date="2015-06-09T20:34:00Z">
              <w:rPr>
                <w:rStyle w:val="afb"/>
                <w:noProof/>
              </w:rPr>
            </w:rPrChange>
          </w:rPr>
        </w:r>
        <w:r w:rsidRPr="00E41B79">
          <w:rPr>
            <w:rStyle w:val="afb"/>
            <w:rFonts w:ascii="宋体" w:hAnsi="宋体"/>
            <w:noProof/>
            <w:rPrChange w:id="545" w:author="Administrator" w:date="2015-06-09T20:34:00Z">
              <w:rPr>
                <w:rStyle w:val="afb"/>
                <w:noProof/>
              </w:rPr>
            </w:rPrChange>
          </w:rPr>
          <w:fldChar w:fldCharType="separate"/>
        </w:r>
        <w:r w:rsidRPr="00E41B79">
          <w:rPr>
            <w:rStyle w:val="afb"/>
            <w:rFonts w:ascii="宋体" w:hAnsi="宋体"/>
            <w:noProof/>
            <w:rPrChange w:id="546" w:author="Administrator" w:date="2015-06-09T20:34:00Z">
              <w:rPr>
                <w:rStyle w:val="afb"/>
                <w:rFonts w:ascii="黑体" w:eastAsia="黑体" w:hAnsi="黑体"/>
                <w:noProof/>
              </w:rPr>
            </w:rPrChange>
          </w:rPr>
          <w:t>3.1.2</w:t>
        </w:r>
        <w:r w:rsidRPr="00E41B79">
          <w:rPr>
            <w:rStyle w:val="afb"/>
            <w:rFonts w:ascii="宋体" w:hAnsi="宋体" w:hint="eastAsia"/>
            <w:noProof/>
            <w:rPrChange w:id="547" w:author="Administrator" w:date="2015-06-09T20:34:00Z">
              <w:rPr>
                <w:rStyle w:val="afb"/>
                <w:rFonts w:ascii="黑体" w:eastAsia="黑体" w:hAnsi="黑体" w:hint="eastAsia"/>
                <w:noProof/>
              </w:rPr>
            </w:rPrChange>
          </w:rPr>
          <w:t>地理位置搜索</w:t>
        </w:r>
        <w:r w:rsidRPr="00E41B79">
          <w:rPr>
            <w:rFonts w:ascii="宋体" w:hAnsi="宋体"/>
            <w:noProof/>
            <w:webHidden/>
            <w:rPrChange w:id="548" w:author="Administrator" w:date="2015-06-09T20:34:00Z">
              <w:rPr>
                <w:noProof/>
                <w:webHidden/>
              </w:rPr>
            </w:rPrChange>
          </w:rPr>
          <w:tab/>
        </w:r>
        <w:r w:rsidRPr="00E41B79">
          <w:rPr>
            <w:rFonts w:ascii="宋体" w:hAnsi="宋体"/>
            <w:noProof/>
            <w:webHidden/>
            <w:rPrChange w:id="549" w:author="Administrator" w:date="2015-06-09T20:34:00Z">
              <w:rPr>
                <w:noProof/>
                <w:webHidden/>
              </w:rPr>
            </w:rPrChange>
          </w:rPr>
          <w:fldChar w:fldCharType="begin"/>
        </w:r>
        <w:r w:rsidRPr="00E41B79">
          <w:rPr>
            <w:rFonts w:ascii="宋体" w:hAnsi="宋体"/>
            <w:noProof/>
            <w:webHidden/>
            <w:rPrChange w:id="550" w:author="Administrator" w:date="2015-06-09T20:34:00Z">
              <w:rPr>
                <w:noProof/>
                <w:webHidden/>
              </w:rPr>
            </w:rPrChange>
          </w:rPr>
          <w:instrText xml:space="preserve"> PAGEREF _Toc421645256 \h </w:instrText>
        </w:r>
        <w:r w:rsidRPr="00E41B79">
          <w:rPr>
            <w:rFonts w:ascii="宋体" w:hAnsi="宋体"/>
            <w:noProof/>
            <w:webHidden/>
            <w:rPrChange w:id="551" w:author="Administrator" w:date="2015-06-09T20:34:00Z">
              <w:rPr>
                <w:noProof/>
                <w:webHidden/>
              </w:rPr>
            </w:rPrChange>
          </w:rPr>
        </w:r>
      </w:ins>
      <w:r w:rsidRPr="00E41B79">
        <w:rPr>
          <w:rFonts w:ascii="宋体" w:hAnsi="宋体"/>
          <w:noProof/>
          <w:webHidden/>
          <w:rPrChange w:id="552" w:author="Administrator" w:date="2015-06-09T20:34:00Z">
            <w:rPr>
              <w:noProof/>
              <w:webHidden/>
            </w:rPr>
          </w:rPrChange>
        </w:rPr>
        <w:fldChar w:fldCharType="separate"/>
      </w:r>
      <w:ins w:id="553" w:author="Administrator" w:date="2015-06-09T20:31:00Z">
        <w:r w:rsidRPr="00E41B79">
          <w:rPr>
            <w:rFonts w:ascii="宋体" w:hAnsi="宋体"/>
            <w:noProof/>
            <w:webHidden/>
            <w:rPrChange w:id="554" w:author="Administrator" w:date="2015-06-09T20:34:00Z">
              <w:rPr>
                <w:noProof/>
                <w:webHidden/>
              </w:rPr>
            </w:rPrChange>
          </w:rPr>
          <w:t>8</w:t>
        </w:r>
        <w:r w:rsidRPr="00E41B79">
          <w:rPr>
            <w:rFonts w:ascii="宋体" w:hAnsi="宋体"/>
            <w:noProof/>
            <w:webHidden/>
            <w:rPrChange w:id="555" w:author="Administrator" w:date="2015-06-09T20:34:00Z">
              <w:rPr>
                <w:noProof/>
                <w:webHidden/>
              </w:rPr>
            </w:rPrChange>
          </w:rPr>
          <w:fldChar w:fldCharType="end"/>
        </w:r>
        <w:r w:rsidRPr="00E41B79">
          <w:rPr>
            <w:rStyle w:val="afb"/>
            <w:rFonts w:ascii="宋体" w:hAnsi="宋体"/>
            <w:noProof/>
            <w:rPrChange w:id="556" w:author="Administrator" w:date="2015-06-09T20:34:00Z">
              <w:rPr>
                <w:rStyle w:val="afb"/>
                <w:noProof/>
              </w:rPr>
            </w:rPrChange>
          </w:rPr>
          <w:fldChar w:fldCharType="end"/>
        </w:r>
      </w:ins>
    </w:p>
    <w:p w14:paraId="69CBFEDE" w14:textId="77777777" w:rsidR="00E41B79" w:rsidRPr="00B12E57" w:rsidRDefault="00E41B79">
      <w:pPr>
        <w:pStyle w:val="31"/>
        <w:rPr>
          <w:ins w:id="557" w:author="Administrator" w:date="2015-06-09T20:31:00Z"/>
          <w:rFonts w:ascii="宋体" w:hAnsi="宋体"/>
          <w:iCs w:val="0"/>
          <w:noProof/>
          <w:rPrChange w:id="558" w:author="Administrator" w:date="2015-06-09T20:34:00Z">
            <w:rPr>
              <w:ins w:id="559" w:author="Administrator" w:date="2015-06-09T20:31:00Z"/>
              <w:rFonts w:ascii="Calibri" w:hAnsi="Calibri"/>
              <w:iCs w:val="0"/>
              <w:noProof/>
              <w:sz w:val="21"/>
              <w:szCs w:val="22"/>
            </w:rPr>
          </w:rPrChange>
        </w:rPr>
      </w:pPr>
      <w:ins w:id="560" w:author="Administrator" w:date="2015-06-09T20:31:00Z">
        <w:r w:rsidRPr="00E41B79">
          <w:rPr>
            <w:rStyle w:val="afb"/>
            <w:rFonts w:ascii="宋体" w:hAnsi="宋体"/>
            <w:noProof/>
            <w:rPrChange w:id="561" w:author="Administrator" w:date="2015-06-09T20:34:00Z">
              <w:rPr>
                <w:rStyle w:val="afb"/>
                <w:noProof/>
              </w:rPr>
            </w:rPrChange>
          </w:rPr>
          <w:fldChar w:fldCharType="begin"/>
        </w:r>
        <w:r w:rsidRPr="00E41B79">
          <w:rPr>
            <w:rStyle w:val="afb"/>
            <w:rFonts w:ascii="宋体" w:hAnsi="宋体"/>
            <w:noProof/>
            <w:rPrChange w:id="562" w:author="Administrator" w:date="2015-06-09T20:34:00Z">
              <w:rPr>
                <w:rStyle w:val="afb"/>
                <w:noProof/>
              </w:rPr>
            </w:rPrChange>
          </w:rPr>
          <w:instrText xml:space="preserve"> </w:instrText>
        </w:r>
        <w:r w:rsidRPr="00E41B79">
          <w:rPr>
            <w:rFonts w:ascii="宋体" w:hAnsi="宋体"/>
            <w:noProof/>
            <w:rPrChange w:id="563" w:author="Administrator" w:date="2015-06-09T20:34:00Z">
              <w:rPr>
                <w:noProof/>
              </w:rPr>
            </w:rPrChange>
          </w:rPr>
          <w:instrText>HYPERLINK \l "_Toc421645257"</w:instrText>
        </w:r>
        <w:r w:rsidRPr="00E41B79">
          <w:rPr>
            <w:rStyle w:val="afb"/>
            <w:rFonts w:ascii="宋体" w:hAnsi="宋体"/>
            <w:noProof/>
            <w:rPrChange w:id="564" w:author="Administrator" w:date="2015-06-09T20:34:00Z">
              <w:rPr>
                <w:rStyle w:val="afb"/>
                <w:noProof/>
              </w:rPr>
            </w:rPrChange>
          </w:rPr>
          <w:instrText xml:space="preserve"> </w:instrText>
        </w:r>
        <w:r w:rsidRPr="00E41B79">
          <w:rPr>
            <w:rStyle w:val="afb"/>
            <w:rFonts w:ascii="宋体" w:hAnsi="宋体"/>
            <w:noProof/>
            <w:rPrChange w:id="565" w:author="Administrator" w:date="2015-06-09T20:34:00Z">
              <w:rPr>
                <w:rStyle w:val="afb"/>
                <w:noProof/>
              </w:rPr>
            </w:rPrChange>
          </w:rPr>
        </w:r>
        <w:r w:rsidRPr="00E41B79">
          <w:rPr>
            <w:rStyle w:val="afb"/>
            <w:rFonts w:ascii="宋体" w:hAnsi="宋体"/>
            <w:noProof/>
            <w:rPrChange w:id="566" w:author="Administrator" w:date="2015-06-09T20:34:00Z">
              <w:rPr>
                <w:rStyle w:val="afb"/>
                <w:noProof/>
              </w:rPr>
            </w:rPrChange>
          </w:rPr>
          <w:fldChar w:fldCharType="separate"/>
        </w:r>
        <w:r w:rsidRPr="00E41B79">
          <w:rPr>
            <w:rStyle w:val="afb"/>
            <w:rFonts w:ascii="宋体" w:hAnsi="宋体"/>
            <w:noProof/>
            <w:rPrChange w:id="567" w:author="Administrator" w:date="2015-06-09T20:34:00Z">
              <w:rPr>
                <w:rStyle w:val="afb"/>
                <w:rFonts w:ascii="黑体" w:eastAsia="黑体" w:hAnsi="黑体"/>
                <w:noProof/>
              </w:rPr>
            </w:rPrChange>
          </w:rPr>
          <w:t xml:space="preserve">3.1.3 </w:t>
        </w:r>
        <w:r w:rsidRPr="00E41B79">
          <w:rPr>
            <w:rStyle w:val="afb"/>
            <w:rFonts w:ascii="宋体" w:hAnsi="宋体" w:hint="eastAsia"/>
            <w:noProof/>
            <w:rPrChange w:id="568" w:author="Administrator" w:date="2015-06-09T20:34:00Z">
              <w:rPr>
                <w:rStyle w:val="afb"/>
                <w:rFonts w:ascii="黑体" w:eastAsia="黑体" w:hAnsi="黑体" w:hint="eastAsia"/>
                <w:noProof/>
              </w:rPr>
            </w:rPrChange>
          </w:rPr>
          <w:t>地理位置推送</w:t>
        </w:r>
        <w:r w:rsidRPr="00E41B79">
          <w:rPr>
            <w:rFonts w:ascii="宋体" w:hAnsi="宋体"/>
            <w:noProof/>
            <w:webHidden/>
            <w:rPrChange w:id="569" w:author="Administrator" w:date="2015-06-09T20:34:00Z">
              <w:rPr>
                <w:noProof/>
                <w:webHidden/>
              </w:rPr>
            </w:rPrChange>
          </w:rPr>
          <w:tab/>
        </w:r>
        <w:r w:rsidRPr="00E41B79">
          <w:rPr>
            <w:rFonts w:ascii="宋体" w:hAnsi="宋体"/>
            <w:noProof/>
            <w:webHidden/>
            <w:rPrChange w:id="570" w:author="Administrator" w:date="2015-06-09T20:34:00Z">
              <w:rPr>
                <w:noProof/>
                <w:webHidden/>
              </w:rPr>
            </w:rPrChange>
          </w:rPr>
          <w:fldChar w:fldCharType="begin"/>
        </w:r>
        <w:r w:rsidRPr="00E41B79">
          <w:rPr>
            <w:rFonts w:ascii="宋体" w:hAnsi="宋体"/>
            <w:noProof/>
            <w:webHidden/>
            <w:rPrChange w:id="571" w:author="Administrator" w:date="2015-06-09T20:34:00Z">
              <w:rPr>
                <w:noProof/>
                <w:webHidden/>
              </w:rPr>
            </w:rPrChange>
          </w:rPr>
          <w:instrText xml:space="preserve"> PAGEREF _Toc421645257 \h </w:instrText>
        </w:r>
        <w:r w:rsidRPr="00E41B79">
          <w:rPr>
            <w:rFonts w:ascii="宋体" w:hAnsi="宋体"/>
            <w:noProof/>
            <w:webHidden/>
            <w:rPrChange w:id="572" w:author="Administrator" w:date="2015-06-09T20:34:00Z">
              <w:rPr>
                <w:noProof/>
                <w:webHidden/>
              </w:rPr>
            </w:rPrChange>
          </w:rPr>
        </w:r>
      </w:ins>
      <w:r w:rsidRPr="00E41B79">
        <w:rPr>
          <w:rFonts w:ascii="宋体" w:hAnsi="宋体"/>
          <w:noProof/>
          <w:webHidden/>
          <w:rPrChange w:id="573" w:author="Administrator" w:date="2015-06-09T20:34:00Z">
            <w:rPr>
              <w:noProof/>
              <w:webHidden/>
            </w:rPr>
          </w:rPrChange>
        </w:rPr>
        <w:fldChar w:fldCharType="separate"/>
      </w:r>
      <w:ins w:id="574" w:author="Administrator" w:date="2015-06-09T20:31:00Z">
        <w:r w:rsidRPr="00E41B79">
          <w:rPr>
            <w:rFonts w:ascii="宋体" w:hAnsi="宋体"/>
            <w:noProof/>
            <w:webHidden/>
            <w:rPrChange w:id="575" w:author="Administrator" w:date="2015-06-09T20:34:00Z">
              <w:rPr>
                <w:noProof/>
                <w:webHidden/>
              </w:rPr>
            </w:rPrChange>
          </w:rPr>
          <w:t>9</w:t>
        </w:r>
        <w:r w:rsidRPr="00E41B79">
          <w:rPr>
            <w:rFonts w:ascii="宋体" w:hAnsi="宋体"/>
            <w:noProof/>
            <w:webHidden/>
            <w:rPrChange w:id="576" w:author="Administrator" w:date="2015-06-09T20:34:00Z">
              <w:rPr>
                <w:noProof/>
                <w:webHidden/>
              </w:rPr>
            </w:rPrChange>
          </w:rPr>
          <w:fldChar w:fldCharType="end"/>
        </w:r>
        <w:r w:rsidRPr="00E41B79">
          <w:rPr>
            <w:rStyle w:val="afb"/>
            <w:rFonts w:ascii="宋体" w:hAnsi="宋体"/>
            <w:noProof/>
            <w:rPrChange w:id="577" w:author="Administrator" w:date="2015-06-09T20:34:00Z">
              <w:rPr>
                <w:rStyle w:val="afb"/>
                <w:noProof/>
              </w:rPr>
            </w:rPrChange>
          </w:rPr>
          <w:fldChar w:fldCharType="end"/>
        </w:r>
      </w:ins>
    </w:p>
    <w:p w14:paraId="51FD7A11" w14:textId="77777777" w:rsidR="00E41B79" w:rsidRPr="00B12E57" w:rsidRDefault="00E41B79">
      <w:pPr>
        <w:pStyle w:val="31"/>
        <w:rPr>
          <w:ins w:id="578" w:author="Administrator" w:date="2015-06-09T20:31:00Z"/>
          <w:rFonts w:ascii="宋体" w:hAnsi="宋体"/>
          <w:iCs w:val="0"/>
          <w:noProof/>
          <w:rPrChange w:id="579" w:author="Administrator" w:date="2015-06-09T20:34:00Z">
            <w:rPr>
              <w:ins w:id="580" w:author="Administrator" w:date="2015-06-09T20:31:00Z"/>
              <w:rFonts w:ascii="Calibri" w:hAnsi="Calibri"/>
              <w:iCs w:val="0"/>
              <w:noProof/>
              <w:sz w:val="21"/>
              <w:szCs w:val="22"/>
            </w:rPr>
          </w:rPrChange>
        </w:rPr>
      </w:pPr>
      <w:ins w:id="581" w:author="Administrator" w:date="2015-06-09T20:31:00Z">
        <w:r w:rsidRPr="00E41B79">
          <w:rPr>
            <w:rStyle w:val="afb"/>
            <w:rFonts w:ascii="宋体" w:hAnsi="宋体"/>
            <w:noProof/>
            <w:rPrChange w:id="582" w:author="Administrator" w:date="2015-06-09T20:34:00Z">
              <w:rPr>
                <w:rStyle w:val="afb"/>
                <w:noProof/>
              </w:rPr>
            </w:rPrChange>
          </w:rPr>
          <w:fldChar w:fldCharType="begin"/>
        </w:r>
        <w:r w:rsidRPr="00E41B79">
          <w:rPr>
            <w:rStyle w:val="afb"/>
            <w:rFonts w:ascii="宋体" w:hAnsi="宋体"/>
            <w:noProof/>
            <w:rPrChange w:id="583" w:author="Administrator" w:date="2015-06-09T20:34:00Z">
              <w:rPr>
                <w:rStyle w:val="afb"/>
                <w:noProof/>
              </w:rPr>
            </w:rPrChange>
          </w:rPr>
          <w:instrText xml:space="preserve"> </w:instrText>
        </w:r>
        <w:r w:rsidRPr="00E41B79">
          <w:rPr>
            <w:rFonts w:ascii="宋体" w:hAnsi="宋体"/>
            <w:noProof/>
            <w:rPrChange w:id="584" w:author="Administrator" w:date="2015-06-09T20:34:00Z">
              <w:rPr>
                <w:noProof/>
              </w:rPr>
            </w:rPrChange>
          </w:rPr>
          <w:instrText>HYPERLINK \l "_Toc421645258"</w:instrText>
        </w:r>
        <w:r w:rsidRPr="00E41B79">
          <w:rPr>
            <w:rStyle w:val="afb"/>
            <w:rFonts w:ascii="宋体" w:hAnsi="宋体"/>
            <w:noProof/>
            <w:rPrChange w:id="585" w:author="Administrator" w:date="2015-06-09T20:34:00Z">
              <w:rPr>
                <w:rStyle w:val="afb"/>
                <w:noProof/>
              </w:rPr>
            </w:rPrChange>
          </w:rPr>
          <w:instrText xml:space="preserve"> </w:instrText>
        </w:r>
        <w:r w:rsidRPr="00E41B79">
          <w:rPr>
            <w:rStyle w:val="afb"/>
            <w:rFonts w:ascii="宋体" w:hAnsi="宋体"/>
            <w:noProof/>
            <w:rPrChange w:id="586" w:author="Administrator" w:date="2015-06-09T20:34:00Z">
              <w:rPr>
                <w:rStyle w:val="afb"/>
                <w:noProof/>
              </w:rPr>
            </w:rPrChange>
          </w:rPr>
        </w:r>
        <w:r w:rsidRPr="00E41B79">
          <w:rPr>
            <w:rStyle w:val="afb"/>
            <w:rFonts w:ascii="宋体" w:hAnsi="宋体"/>
            <w:noProof/>
            <w:rPrChange w:id="587" w:author="Administrator" w:date="2015-06-09T20:34:00Z">
              <w:rPr>
                <w:rStyle w:val="afb"/>
                <w:noProof/>
              </w:rPr>
            </w:rPrChange>
          </w:rPr>
          <w:fldChar w:fldCharType="separate"/>
        </w:r>
        <w:r w:rsidRPr="00E41B79">
          <w:rPr>
            <w:rStyle w:val="afb"/>
            <w:rFonts w:ascii="宋体" w:hAnsi="宋体"/>
            <w:noProof/>
            <w:rPrChange w:id="588" w:author="Administrator" w:date="2015-06-09T20:34:00Z">
              <w:rPr>
                <w:rStyle w:val="afb"/>
                <w:rFonts w:ascii="黑体" w:eastAsia="黑体" w:hAnsi="黑体"/>
                <w:noProof/>
              </w:rPr>
            </w:rPrChange>
          </w:rPr>
          <w:t>3.1.4</w:t>
        </w:r>
        <w:r w:rsidRPr="00E41B79">
          <w:rPr>
            <w:rStyle w:val="afb"/>
            <w:rFonts w:ascii="宋体" w:hAnsi="宋体" w:hint="eastAsia"/>
            <w:noProof/>
            <w:rPrChange w:id="589" w:author="Administrator" w:date="2015-06-09T20:34:00Z">
              <w:rPr>
                <w:rStyle w:val="afb"/>
                <w:rFonts w:ascii="黑体" w:eastAsia="黑体" w:hAnsi="黑体" w:hint="eastAsia"/>
                <w:noProof/>
              </w:rPr>
            </w:rPrChange>
          </w:rPr>
          <w:t>地理位置告警</w:t>
        </w:r>
        <w:r w:rsidRPr="00E41B79">
          <w:rPr>
            <w:rFonts w:ascii="宋体" w:hAnsi="宋体"/>
            <w:noProof/>
            <w:webHidden/>
            <w:rPrChange w:id="590" w:author="Administrator" w:date="2015-06-09T20:34:00Z">
              <w:rPr>
                <w:noProof/>
                <w:webHidden/>
              </w:rPr>
            </w:rPrChange>
          </w:rPr>
          <w:tab/>
        </w:r>
        <w:r w:rsidRPr="00E41B79">
          <w:rPr>
            <w:rFonts w:ascii="宋体" w:hAnsi="宋体"/>
            <w:noProof/>
            <w:webHidden/>
            <w:rPrChange w:id="591" w:author="Administrator" w:date="2015-06-09T20:34:00Z">
              <w:rPr>
                <w:noProof/>
                <w:webHidden/>
              </w:rPr>
            </w:rPrChange>
          </w:rPr>
          <w:fldChar w:fldCharType="begin"/>
        </w:r>
        <w:r w:rsidRPr="00E41B79">
          <w:rPr>
            <w:rFonts w:ascii="宋体" w:hAnsi="宋体"/>
            <w:noProof/>
            <w:webHidden/>
            <w:rPrChange w:id="592" w:author="Administrator" w:date="2015-06-09T20:34:00Z">
              <w:rPr>
                <w:noProof/>
                <w:webHidden/>
              </w:rPr>
            </w:rPrChange>
          </w:rPr>
          <w:instrText xml:space="preserve"> PAGEREF _Toc421645258 \h </w:instrText>
        </w:r>
        <w:r w:rsidRPr="00E41B79">
          <w:rPr>
            <w:rFonts w:ascii="宋体" w:hAnsi="宋体"/>
            <w:noProof/>
            <w:webHidden/>
            <w:rPrChange w:id="593" w:author="Administrator" w:date="2015-06-09T20:34:00Z">
              <w:rPr>
                <w:noProof/>
                <w:webHidden/>
              </w:rPr>
            </w:rPrChange>
          </w:rPr>
        </w:r>
      </w:ins>
      <w:r w:rsidRPr="00E41B79">
        <w:rPr>
          <w:rFonts w:ascii="宋体" w:hAnsi="宋体"/>
          <w:noProof/>
          <w:webHidden/>
          <w:rPrChange w:id="594" w:author="Administrator" w:date="2015-06-09T20:34:00Z">
            <w:rPr>
              <w:noProof/>
              <w:webHidden/>
            </w:rPr>
          </w:rPrChange>
        </w:rPr>
        <w:fldChar w:fldCharType="separate"/>
      </w:r>
      <w:ins w:id="595" w:author="Administrator" w:date="2015-06-09T20:31:00Z">
        <w:r w:rsidRPr="00E41B79">
          <w:rPr>
            <w:rFonts w:ascii="宋体" w:hAnsi="宋体"/>
            <w:noProof/>
            <w:webHidden/>
            <w:rPrChange w:id="596" w:author="Administrator" w:date="2015-06-09T20:34:00Z">
              <w:rPr>
                <w:noProof/>
                <w:webHidden/>
              </w:rPr>
            </w:rPrChange>
          </w:rPr>
          <w:t>9</w:t>
        </w:r>
        <w:r w:rsidRPr="00E41B79">
          <w:rPr>
            <w:rFonts w:ascii="宋体" w:hAnsi="宋体"/>
            <w:noProof/>
            <w:webHidden/>
            <w:rPrChange w:id="597" w:author="Administrator" w:date="2015-06-09T20:34:00Z">
              <w:rPr>
                <w:noProof/>
                <w:webHidden/>
              </w:rPr>
            </w:rPrChange>
          </w:rPr>
          <w:fldChar w:fldCharType="end"/>
        </w:r>
        <w:r w:rsidRPr="00E41B79">
          <w:rPr>
            <w:rStyle w:val="afb"/>
            <w:rFonts w:ascii="宋体" w:hAnsi="宋体"/>
            <w:noProof/>
            <w:rPrChange w:id="598" w:author="Administrator" w:date="2015-06-09T20:34:00Z">
              <w:rPr>
                <w:rStyle w:val="afb"/>
                <w:noProof/>
              </w:rPr>
            </w:rPrChange>
          </w:rPr>
          <w:fldChar w:fldCharType="end"/>
        </w:r>
      </w:ins>
    </w:p>
    <w:p w14:paraId="0440BBD7" w14:textId="77777777" w:rsidR="00E41B79" w:rsidRPr="00B12E57" w:rsidRDefault="00E41B79">
      <w:pPr>
        <w:pStyle w:val="31"/>
        <w:rPr>
          <w:ins w:id="599" w:author="Administrator" w:date="2015-06-09T20:31:00Z"/>
          <w:rFonts w:ascii="宋体" w:hAnsi="宋体"/>
          <w:iCs w:val="0"/>
          <w:noProof/>
          <w:rPrChange w:id="600" w:author="Administrator" w:date="2015-06-09T20:34:00Z">
            <w:rPr>
              <w:ins w:id="601" w:author="Administrator" w:date="2015-06-09T20:31:00Z"/>
              <w:rFonts w:ascii="Calibri" w:hAnsi="Calibri"/>
              <w:iCs w:val="0"/>
              <w:noProof/>
              <w:sz w:val="21"/>
              <w:szCs w:val="22"/>
            </w:rPr>
          </w:rPrChange>
        </w:rPr>
      </w:pPr>
      <w:ins w:id="602" w:author="Administrator" w:date="2015-06-09T20:31:00Z">
        <w:r w:rsidRPr="00E41B79">
          <w:rPr>
            <w:rStyle w:val="afb"/>
            <w:rFonts w:ascii="宋体" w:hAnsi="宋体"/>
            <w:noProof/>
            <w:rPrChange w:id="603" w:author="Administrator" w:date="2015-06-09T20:34:00Z">
              <w:rPr>
                <w:rStyle w:val="afb"/>
                <w:noProof/>
              </w:rPr>
            </w:rPrChange>
          </w:rPr>
          <w:fldChar w:fldCharType="begin"/>
        </w:r>
        <w:r w:rsidRPr="00E41B79">
          <w:rPr>
            <w:rStyle w:val="afb"/>
            <w:rFonts w:ascii="宋体" w:hAnsi="宋体"/>
            <w:noProof/>
            <w:rPrChange w:id="604" w:author="Administrator" w:date="2015-06-09T20:34:00Z">
              <w:rPr>
                <w:rStyle w:val="afb"/>
                <w:noProof/>
              </w:rPr>
            </w:rPrChange>
          </w:rPr>
          <w:instrText xml:space="preserve"> </w:instrText>
        </w:r>
        <w:r w:rsidRPr="00E41B79">
          <w:rPr>
            <w:rFonts w:ascii="宋体" w:hAnsi="宋体"/>
            <w:noProof/>
            <w:rPrChange w:id="605" w:author="Administrator" w:date="2015-06-09T20:34:00Z">
              <w:rPr>
                <w:noProof/>
              </w:rPr>
            </w:rPrChange>
          </w:rPr>
          <w:instrText>HYPERLINK \l "_Toc421645259"</w:instrText>
        </w:r>
        <w:r w:rsidRPr="00E41B79">
          <w:rPr>
            <w:rStyle w:val="afb"/>
            <w:rFonts w:ascii="宋体" w:hAnsi="宋体"/>
            <w:noProof/>
            <w:rPrChange w:id="606" w:author="Administrator" w:date="2015-06-09T20:34:00Z">
              <w:rPr>
                <w:rStyle w:val="afb"/>
                <w:noProof/>
              </w:rPr>
            </w:rPrChange>
          </w:rPr>
          <w:instrText xml:space="preserve"> </w:instrText>
        </w:r>
        <w:r w:rsidRPr="00E41B79">
          <w:rPr>
            <w:rStyle w:val="afb"/>
            <w:rFonts w:ascii="宋体" w:hAnsi="宋体"/>
            <w:noProof/>
            <w:rPrChange w:id="607" w:author="Administrator" w:date="2015-06-09T20:34:00Z">
              <w:rPr>
                <w:rStyle w:val="afb"/>
                <w:noProof/>
              </w:rPr>
            </w:rPrChange>
          </w:rPr>
        </w:r>
        <w:r w:rsidRPr="00E41B79">
          <w:rPr>
            <w:rStyle w:val="afb"/>
            <w:rFonts w:ascii="宋体" w:hAnsi="宋体"/>
            <w:noProof/>
            <w:rPrChange w:id="608" w:author="Administrator" w:date="2015-06-09T20:34:00Z">
              <w:rPr>
                <w:rStyle w:val="afb"/>
                <w:noProof/>
              </w:rPr>
            </w:rPrChange>
          </w:rPr>
          <w:fldChar w:fldCharType="separate"/>
        </w:r>
        <w:r w:rsidRPr="00E41B79">
          <w:rPr>
            <w:rStyle w:val="afb"/>
            <w:rFonts w:ascii="宋体" w:hAnsi="宋体"/>
            <w:noProof/>
            <w:rPrChange w:id="609" w:author="Administrator" w:date="2015-06-09T20:34:00Z">
              <w:rPr>
                <w:rStyle w:val="afb"/>
                <w:rFonts w:ascii="黑体" w:eastAsia="黑体" w:hAnsi="黑体"/>
                <w:noProof/>
              </w:rPr>
            </w:rPrChange>
          </w:rPr>
          <w:t xml:space="preserve">3.1.5 </w:t>
        </w:r>
        <w:r w:rsidRPr="00E41B79">
          <w:rPr>
            <w:rStyle w:val="afb"/>
            <w:rFonts w:ascii="宋体" w:hAnsi="宋体" w:hint="eastAsia"/>
            <w:noProof/>
            <w:rPrChange w:id="610" w:author="Administrator" w:date="2015-06-09T20:34:00Z">
              <w:rPr>
                <w:rStyle w:val="afb"/>
                <w:rFonts w:ascii="黑体" w:eastAsia="黑体" w:hAnsi="黑体" w:hint="eastAsia"/>
                <w:noProof/>
              </w:rPr>
            </w:rPrChange>
          </w:rPr>
          <w:t>系统结构图</w:t>
        </w:r>
        <w:r w:rsidRPr="00E41B79">
          <w:rPr>
            <w:rFonts w:ascii="宋体" w:hAnsi="宋体"/>
            <w:noProof/>
            <w:webHidden/>
            <w:rPrChange w:id="611" w:author="Administrator" w:date="2015-06-09T20:34:00Z">
              <w:rPr>
                <w:noProof/>
                <w:webHidden/>
              </w:rPr>
            </w:rPrChange>
          </w:rPr>
          <w:tab/>
        </w:r>
        <w:r w:rsidRPr="00E41B79">
          <w:rPr>
            <w:rFonts w:ascii="宋体" w:hAnsi="宋体"/>
            <w:noProof/>
            <w:webHidden/>
            <w:rPrChange w:id="612" w:author="Administrator" w:date="2015-06-09T20:34:00Z">
              <w:rPr>
                <w:noProof/>
                <w:webHidden/>
              </w:rPr>
            </w:rPrChange>
          </w:rPr>
          <w:fldChar w:fldCharType="begin"/>
        </w:r>
        <w:r w:rsidRPr="00E41B79">
          <w:rPr>
            <w:rFonts w:ascii="宋体" w:hAnsi="宋体"/>
            <w:noProof/>
            <w:webHidden/>
            <w:rPrChange w:id="613" w:author="Administrator" w:date="2015-06-09T20:34:00Z">
              <w:rPr>
                <w:noProof/>
                <w:webHidden/>
              </w:rPr>
            </w:rPrChange>
          </w:rPr>
          <w:instrText xml:space="preserve"> PAGEREF _Toc421645259 \h </w:instrText>
        </w:r>
        <w:r w:rsidRPr="00E41B79">
          <w:rPr>
            <w:rFonts w:ascii="宋体" w:hAnsi="宋体"/>
            <w:noProof/>
            <w:webHidden/>
            <w:rPrChange w:id="614" w:author="Administrator" w:date="2015-06-09T20:34:00Z">
              <w:rPr>
                <w:noProof/>
                <w:webHidden/>
              </w:rPr>
            </w:rPrChange>
          </w:rPr>
        </w:r>
      </w:ins>
      <w:r w:rsidRPr="00E41B79">
        <w:rPr>
          <w:rFonts w:ascii="宋体" w:hAnsi="宋体"/>
          <w:noProof/>
          <w:webHidden/>
          <w:rPrChange w:id="615" w:author="Administrator" w:date="2015-06-09T20:34:00Z">
            <w:rPr>
              <w:noProof/>
              <w:webHidden/>
            </w:rPr>
          </w:rPrChange>
        </w:rPr>
        <w:fldChar w:fldCharType="separate"/>
      </w:r>
      <w:ins w:id="616" w:author="Administrator" w:date="2015-06-09T20:31:00Z">
        <w:r w:rsidRPr="00E41B79">
          <w:rPr>
            <w:rFonts w:ascii="宋体" w:hAnsi="宋体"/>
            <w:noProof/>
            <w:webHidden/>
            <w:rPrChange w:id="617" w:author="Administrator" w:date="2015-06-09T20:34:00Z">
              <w:rPr>
                <w:noProof/>
                <w:webHidden/>
              </w:rPr>
            </w:rPrChange>
          </w:rPr>
          <w:t>10</w:t>
        </w:r>
        <w:r w:rsidRPr="00E41B79">
          <w:rPr>
            <w:rFonts w:ascii="宋体" w:hAnsi="宋体"/>
            <w:noProof/>
            <w:webHidden/>
            <w:rPrChange w:id="618" w:author="Administrator" w:date="2015-06-09T20:34:00Z">
              <w:rPr>
                <w:noProof/>
                <w:webHidden/>
              </w:rPr>
            </w:rPrChange>
          </w:rPr>
          <w:fldChar w:fldCharType="end"/>
        </w:r>
        <w:r w:rsidRPr="00E41B79">
          <w:rPr>
            <w:rStyle w:val="afb"/>
            <w:rFonts w:ascii="宋体" w:hAnsi="宋体"/>
            <w:noProof/>
            <w:rPrChange w:id="619" w:author="Administrator" w:date="2015-06-09T20:34:00Z">
              <w:rPr>
                <w:rStyle w:val="afb"/>
                <w:noProof/>
              </w:rPr>
            </w:rPrChange>
          </w:rPr>
          <w:fldChar w:fldCharType="end"/>
        </w:r>
      </w:ins>
    </w:p>
    <w:p w14:paraId="4272DC88" w14:textId="77777777" w:rsidR="00E41B79" w:rsidRPr="00B12E57" w:rsidRDefault="00E41B79">
      <w:pPr>
        <w:pStyle w:val="10"/>
        <w:rPr>
          <w:ins w:id="620" w:author="Administrator" w:date="2015-06-09T20:31:00Z"/>
          <w:rFonts w:ascii="黑体" w:eastAsia="黑体" w:hAnsi="黑体"/>
          <w:b w:val="0"/>
          <w:bCs w:val="0"/>
          <w:caps w:val="0"/>
          <w:noProof/>
          <w:sz w:val="24"/>
          <w:szCs w:val="24"/>
          <w:rPrChange w:id="621" w:author="Administrator" w:date="2015-06-09T20:34:00Z">
            <w:rPr>
              <w:ins w:id="622" w:author="Administrator" w:date="2015-06-09T20:31:00Z"/>
              <w:b w:val="0"/>
              <w:bCs w:val="0"/>
              <w:caps w:val="0"/>
              <w:noProof/>
              <w:sz w:val="21"/>
              <w:szCs w:val="22"/>
            </w:rPr>
          </w:rPrChange>
        </w:rPr>
      </w:pPr>
      <w:ins w:id="623" w:author="Administrator" w:date="2015-06-09T20:31:00Z">
        <w:r w:rsidRPr="00E41B79">
          <w:rPr>
            <w:rStyle w:val="afb"/>
            <w:rFonts w:ascii="黑体" w:eastAsia="黑体" w:hAnsi="黑体"/>
            <w:noProof/>
            <w:sz w:val="24"/>
            <w:szCs w:val="24"/>
            <w:rPrChange w:id="624" w:author="Administrator" w:date="2015-06-09T20:34:00Z">
              <w:rPr>
                <w:rStyle w:val="afb"/>
                <w:noProof/>
              </w:rPr>
            </w:rPrChange>
          </w:rPr>
          <w:fldChar w:fldCharType="begin"/>
        </w:r>
        <w:r w:rsidRPr="00E41B79">
          <w:rPr>
            <w:rStyle w:val="afb"/>
            <w:rFonts w:ascii="黑体" w:eastAsia="黑体" w:hAnsi="黑体"/>
            <w:noProof/>
            <w:sz w:val="24"/>
            <w:szCs w:val="24"/>
            <w:rPrChange w:id="625" w:author="Administrator" w:date="2015-06-09T20:34:00Z">
              <w:rPr>
                <w:rStyle w:val="afb"/>
                <w:noProof/>
              </w:rPr>
            </w:rPrChange>
          </w:rPr>
          <w:instrText xml:space="preserve"> </w:instrText>
        </w:r>
        <w:r w:rsidRPr="00E41B79">
          <w:rPr>
            <w:rFonts w:ascii="黑体" w:eastAsia="黑体" w:hAnsi="黑体"/>
            <w:noProof/>
            <w:sz w:val="24"/>
            <w:szCs w:val="24"/>
            <w:rPrChange w:id="626" w:author="Administrator" w:date="2015-06-09T20:34:00Z">
              <w:rPr>
                <w:noProof/>
              </w:rPr>
            </w:rPrChange>
          </w:rPr>
          <w:instrText>HYPERLINK \l "_Toc421645260"</w:instrText>
        </w:r>
        <w:r w:rsidRPr="00E41B79">
          <w:rPr>
            <w:rStyle w:val="afb"/>
            <w:rFonts w:ascii="黑体" w:eastAsia="黑体" w:hAnsi="黑体"/>
            <w:noProof/>
            <w:sz w:val="24"/>
            <w:szCs w:val="24"/>
            <w:rPrChange w:id="627" w:author="Administrator" w:date="2015-06-09T20:34:00Z">
              <w:rPr>
                <w:rStyle w:val="afb"/>
                <w:noProof/>
              </w:rPr>
            </w:rPrChange>
          </w:rPr>
          <w:instrText xml:space="preserve"> </w:instrText>
        </w:r>
        <w:r w:rsidRPr="00E41B79">
          <w:rPr>
            <w:rStyle w:val="afb"/>
            <w:rFonts w:ascii="黑体" w:eastAsia="黑体" w:hAnsi="黑体"/>
            <w:noProof/>
            <w:sz w:val="24"/>
            <w:szCs w:val="24"/>
            <w:rPrChange w:id="628" w:author="Administrator" w:date="2015-06-09T20:34:00Z">
              <w:rPr>
                <w:rStyle w:val="afb"/>
                <w:noProof/>
              </w:rPr>
            </w:rPrChange>
          </w:rPr>
        </w:r>
        <w:r w:rsidRPr="00E41B79">
          <w:rPr>
            <w:rStyle w:val="afb"/>
            <w:rFonts w:ascii="黑体" w:eastAsia="黑体" w:hAnsi="黑体"/>
            <w:noProof/>
            <w:sz w:val="24"/>
            <w:szCs w:val="24"/>
            <w:rPrChange w:id="629" w:author="Administrator" w:date="2015-06-09T20:34:00Z">
              <w:rPr>
                <w:rStyle w:val="afb"/>
                <w:noProof/>
              </w:rPr>
            </w:rPrChange>
          </w:rPr>
          <w:fldChar w:fldCharType="separate"/>
        </w:r>
        <w:r w:rsidRPr="00E41B79">
          <w:rPr>
            <w:rStyle w:val="afb"/>
            <w:rFonts w:ascii="黑体" w:eastAsia="黑体" w:hAnsi="黑体" w:hint="eastAsia"/>
            <w:noProof/>
            <w:sz w:val="24"/>
            <w:szCs w:val="24"/>
            <w:rPrChange w:id="630" w:author="Administrator" w:date="2015-06-09T20:34:00Z">
              <w:rPr>
                <w:rStyle w:val="afb"/>
                <w:rFonts w:ascii="黑体" w:eastAsia="黑体" w:hAnsi="黑体" w:hint="eastAsia"/>
                <w:noProof/>
              </w:rPr>
            </w:rPrChange>
          </w:rPr>
          <w:t>第三章</w:t>
        </w:r>
        <w:r w:rsidRPr="00E41B79">
          <w:rPr>
            <w:rStyle w:val="afb"/>
            <w:rFonts w:ascii="黑体" w:eastAsia="黑体" w:hAnsi="黑体"/>
            <w:noProof/>
            <w:sz w:val="24"/>
            <w:szCs w:val="24"/>
            <w:rPrChange w:id="631" w:author="Administrator" w:date="2015-06-09T20:34: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632" w:author="Administrator" w:date="2015-06-09T20:34:00Z">
              <w:rPr>
                <w:rStyle w:val="afb"/>
                <w:rFonts w:ascii="黑体" w:eastAsia="黑体" w:hAnsi="黑体" w:hint="eastAsia"/>
                <w:noProof/>
              </w:rPr>
            </w:rPrChange>
          </w:rPr>
          <w:t>系统设计</w:t>
        </w:r>
        <w:r w:rsidRPr="00E41B79">
          <w:rPr>
            <w:rFonts w:ascii="黑体" w:eastAsia="黑体" w:hAnsi="黑体"/>
            <w:noProof/>
            <w:webHidden/>
            <w:sz w:val="24"/>
            <w:szCs w:val="24"/>
            <w:rPrChange w:id="633" w:author="Administrator" w:date="2015-06-09T20:34:00Z">
              <w:rPr>
                <w:noProof/>
                <w:webHidden/>
              </w:rPr>
            </w:rPrChange>
          </w:rPr>
          <w:tab/>
        </w:r>
        <w:r w:rsidRPr="00E41B79">
          <w:rPr>
            <w:rFonts w:ascii="黑体" w:eastAsia="黑体" w:hAnsi="黑体"/>
            <w:noProof/>
            <w:webHidden/>
            <w:sz w:val="24"/>
            <w:szCs w:val="24"/>
            <w:rPrChange w:id="634" w:author="Administrator" w:date="2015-06-09T20:34:00Z">
              <w:rPr>
                <w:noProof/>
                <w:webHidden/>
              </w:rPr>
            </w:rPrChange>
          </w:rPr>
          <w:fldChar w:fldCharType="begin"/>
        </w:r>
        <w:r w:rsidRPr="00E41B79">
          <w:rPr>
            <w:rFonts w:ascii="黑体" w:eastAsia="黑体" w:hAnsi="黑体"/>
            <w:noProof/>
            <w:webHidden/>
            <w:sz w:val="24"/>
            <w:szCs w:val="24"/>
            <w:rPrChange w:id="635" w:author="Administrator" w:date="2015-06-09T20:34:00Z">
              <w:rPr>
                <w:noProof/>
                <w:webHidden/>
              </w:rPr>
            </w:rPrChange>
          </w:rPr>
          <w:instrText xml:space="preserve"> PAGEREF _Toc421645260 \h </w:instrText>
        </w:r>
        <w:r w:rsidRPr="00E41B79">
          <w:rPr>
            <w:rFonts w:ascii="黑体" w:eastAsia="黑体" w:hAnsi="黑体"/>
            <w:noProof/>
            <w:webHidden/>
            <w:sz w:val="24"/>
            <w:szCs w:val="24"/>
            <w:rPrChange w:id="636" w:author="Administrator" w:date="2015-06-09T20:34:00Z">
              <w:rPr>
                <w:noProof/>
                <w:webHidden/>
              </w:rPr>
            </w:rPrChange>
          </w:rPr>
        </w:r>
      </w:ins>
      <w:r w:rsidRPr="00E41B79">
        <w:rPr>
          <w:rFonts w:ascii="黑体" w:eastAsia="黑体" w:hAnsi="黑体"/>
          <w:noProof/>
          <w:webHidden/>
          <w:sz w:val="24"/>
          <w:szCs w:val="24"/>
          <w:rPrChange w:id="637" w:author="Administrator" w:date="2015-06-09T20:34:00Z">
            <w:rPr>
              <w:noProof/>
              <w:webHidden/>
            </w:rPr>
          </w:rPrChange>
        </w:rPr>
        <w:fldChar w:fldCharType="separate"/>
      </w:r>
      <w:ins w:id="638" w:author="Administrator" w:date="2015-06-09T20:31:00Z">
        <w:r w:rsidRPr="00E41B79">
          <w:rPr>
            <w:rFonts w:ascii="黑体" w:eastAsia="黑体" w:hAnsi="黑体"/>
            <w:noProof/>
            <w:webHidden/>
            <w:sz w:val="24"/>
            <w:szCs w:val="24"/>
            <w:rPrChange w:id="639" w:author="Administrator" w:date="2015-06-09T20:34:00Z">
              <w:rPr>
                <w:noProof/>
                <w:webHidden/>
              </w:rPr>
            </w:rPrChange>
          </w:rPr>
          <w:t>11</w:t>
        </w:r>
        <w:r w:rsidRPr="00E41B79">
          <w:rPr>
            <w:rFonts w:ascii="黑体" w:eastAsia="黑体" w:hAnsi="黑体"/>
            <w:noProof/>
            <w:webHidden/>
            <w:sz w:val="24"/>
            <w:szCs w:val="24"/>
            <w:rPrChange w:id="640" w:author="Administrator" w:date="2015-06-09T20:34:00Z">
              <w:rPr>
                <w:noProof/>
                <w:webHidden/>
              </w:rPr>
            </w:rPrChange>
          </w:rPr>
          <w:fldChar w:fldCharType="end"/>
        </w:r>
        <w:r w:rsidRPr="00E41B79">
          <w:rPr>
            <w:rStyle w:val="afb"/>
            <w:rFonts w:ascii="黑体" w:eastAsia="黑体" w:hAnsi="黑体"/>
            <w:noProof/>
            <w:sz w:val="24"/>
            <w:szCs w:val="24"/>
            <w:rPrChange w:id="641" w:author="Administrator" w:date="2015-06-09T20:34:00Z">
              <w:rPr>
                <w:rStyle w:val="afb"/>
                <w:noProof/>
              </w:rPr>
            </w:rPrChange>
          </w:rPr>
          <w:fldChar w:fldCharType="end"/>
        </w:r>
      </w:ins>
    </w:p>
    <w:p w14:paraId="4B831470" w14:textId="77777777" w:rsidR="00E41B79" w:rsidRPr="00B12E57" w:rsidRDefault="00E41B79">
      <w:pPr>
        <w:pStyle w:val="21"/>
        <w:rPr>
          <w:ins w:id="642" w:author="Administrator" w:date="2015-06-09T20:31:00Z"/>
          <w:rFonts w:ascii="宋体" w:hAnsi="宋体"/>
          <w:smallCaps w:val="0"/>
          <w:noProof/>
          <w:sz w:val="24"/>
          <w:szCs w:val="24"/>
          <w:rPrChange w:id="643" w:author="Administrator" w:date="2015-06-09T20:34:00Z">
            <w:rPr>
              <w:ins w:id="644" w:author="Administrator" w:date="2015-06-09T20:31:00Z"/>
              <w:smallCaps w:val="0"/>
              <w:noProof/>
              <w:sz w:val="21"/>
              <w:szCs w:val="22"/>
            </w:rPr>
          </w:rPrChange>
        </w:rPr>
      </w:pPr>
      <w:ins w:id="645" w:author="Administrator" w:date="2015-06-09T20:31:00Z">
        <w:r w:rsidRPr="00B12E57">
          <w:rPr>
            <w:rStyle w:val="afb"/>
            <w:rFonts w:ascii="宋体" w:hAnsi="宋体"/>
            <w:noProof/>
            <w:sz w:val="24"/>
            <w:szCs w:val="24"/>
            <w:rPrChange w:id="646" w:author="Administrator" w:date="2015-06-09T20:34:00Z">
              <w:rPr>
                <w:rStyle w:val="afb"/>
                <w:noProof/>
              </w:rPr>
            </w:rPrChange>
          </w:rPr>
          <w:fldChar w:fldCharType="begin"/>
        </w:r>
        <w:r w:rsidRPr="00B12E57">
          <w:rPr>
            <w:rStyle w:val="afb"/>
            <w:rFonts w:ascii="宋体" w:hAnsi="宋体"/>
            <w:noProof/>
            <w:sz w:val="24"/>
            <w:szCs w:val="24"/>
            <w:rPrChange w:id="647" w:author="Administrator" w:date="2015-06-09T20:34:00Z">
              <w:rPr>
                <w:rStyle w:val="afb"/>
                <w:noProof/>
              </w:rPr>
            </w:rPrChange>
          </w:rPr>
          <w:instrText xml:space="preserve"> </w:instrText>
        </w:r>
        <w:r w:rsidRPr="00B12E57">
          <w:rPr>
            <w:rFonts w:ascii="宋体" w:hAnsi="宋体"/>
            <w:noProof/>
            <w:sz w:val="24"/>
            <w:szCs w:val="24"/>
            <w:rPrChange w:id="648" w:author="Administrator" w:date="2015-06-09T20:34:00Z">
              <w:rPr>
                <w:noProof/>
              </w:rPr>
            </w:rPrChange>
          </w:rPr>
          <w:instrText>HYPERLINK \l "_Toc421645261"</w:instrText>
        </w:r>
        <w:r w:rsidRPr="00B12E57">
          <w:rPr>
            <w:rStyle w:val="afb"/>
            <w:rFonts w:ascii="宋体" w:hAnsi="宋体"/>
            <w:noProof/>
            <w:sz w:val="24"/>
            <w:szCs w:val="24"/>
            <w:rPrChange w:id="649" w:author="Administrator" w:date="2015-06-09T20:34:00Z">
              <w:rPr>
                <w:rStyle w:val="afb"/>
                <w:noProof/>
              </w:rPr>
            </w:rPrChange>
          </w:rPr>
          <w:instrText xml:space="preserve"> </w:instrText>
        </w:r>
        <w:r w:rsidRPr="00B12E57">
          <w:rPr>
            <w:rStyle w:val="afb"/>
            <w:rFonts w:ascii="宋体" w:hAnsi="宋体"/>
            <w:noProof/>
            <w:sz w:val="24"/>
            <w:szCs w:val="24"/>
            <w:rPrChange w:id="650" w:author="Administrator" w:date="2015-06-09T20:34:00Z">
              <w:rPr>
                <w:rStyle w:val="afb"/>
                <w:noProof/>
              </w:rPr>
            </w:rPrChange>
          </w:rPr>
        </w:r>
        <w:r w:rsidRPr="00B12E57">
          <w:rPr>
            <w:rStyle w:val="afb"/>
            <w:rFonts w:ascii="宋体" w:hAnsi="宋体"/>
            <w:noProof/>
            <w:sz w:val="24"/>
            <w:szCs w:val="24"/>
            <w:rPrChange w:id="651" w:author="Administrator" w:date="2015-06-09T20:34:00Z">
              <w:rPr>
                <w:rStyle w:val="afb"/>
                <w:noProof/>
              </w:rPr>
            </w:rPrChange>
          </w:rPr>
          <w:fldChar w:fldCharType="separate"/>
        </w:r>
        <w:r w:rsidRPr="00B12E57">
          <w:rPr>
            <w:rStyle w:val="afb"/>
            <w:rFonts w:ascii="宋体" w:hAnsi="宋体"/>
            <w:noProof/>
            <w:sz w:val="24"/>
            <w:szCs w:val="24"/>
            <w:rPrChange w:id="652" w:author="Administrator" w:date="2015-06-09T20:34:00Z">
              <w:rPr>
                <w:rStyle w:val="afb"/>
                <w:rFonts w:ascii="黑体" w:eastAsia="黑体" w:hAnsi="黑体"/>
                <w:noProof/>
              </w:rPr>
            </w:rPrChange>
          </w:rPr>
          <w:t>3.2</w:t>
        </w:r>
        <w:r w:rsidRPr="00B12E57">
          <w:rPr>
            <w:rStyle w:val="afb"/>
            <w:rFonts w:ascii="宋体" w:hAnsi="宋体" w:hint="eastAsia"/>
            <w:noProof/>
            <w:sz w:val="24"/>
            <w:szCs w:val="24"/>
            <w:rPrChange w:id="653" w:author="Administrator" w:date="2015-06-09T20:34:00Z">
              <w:rPr>
                <w:rStyle w:val="afb"/>
                <w:rFonts w:ascii="黑体" w:eastAsia="黑体" w:hAnsi="黑体" w:hint="eastAsia"/>
                <w:noProof/>
              </w:rPr>
            </w:rPrChange>
          </w:rPr>
          <w:t>数据库逻辑设计</w:t>
        </w:r>
        <w:r w:rsidRPr="00B12E57">
          <w:rPr>
            <w:rFonts w:ascii="宋体" w:hAnsi="宋体"/>
            <w:noProof/>
            <w:webHidden/>
            <w:sz w:val="24"/>
            <w:szCs w:val="24"/>
            <w:rPrChange w:id="654" w:author="Administrator" w:date="2015-06-09T20:34:00Z">
              <w:rPr>
                <w:noProof/>
                <w:webHidden/>
              </w:rPr>
            </w:rPrChange>
          </w:rPr>
          <w:tab/>
        </w:r>
        <w:r w:rsidRPr="00B12E57">
          <w:rPr>
            <w:rFonts w:ascii="宋体" w:hAnsi="宋体"/>
            <w:noProof/>
            <w:webHidden/>
            <w:sz w:val="24"/>
            <w:szCs w:val="24"/>
            <w:rPrChange w:id="655" w:author="Administrator" w:date="2015-06-09T20:34:00Z">
              <w:rPr>
                <w:noProof/>
                <w:webHidden/>
              </w:rPr>
            </w:rPrChange>
          </w:rPr>
          <w:fldChar w:fldCharType="begin"/>
        </w:r>
        <w:r w:rsidRPr="00B12E57">
          <w:rPr>
            <w:rFonts w:ascii="宋体" w:hAnsi="宋体"/>
            <w:noProof/>
            <w:webHidden/>
            <w:sz w:val="24"/>
            <w:szCs w:val="24"/>
            <w:rPrChange w:id="656" w:author="Administrator" w:date="2015-06-09T20:34:00Z">
              <w:rPr>
                <w:noProof/>
                <w:webHidden/>
              </w:rPr>
            </w:rPrChange>
          </w:rPr>
          <w:instrText xml:space="preserve"> PAGEREF _Toc421645261 \h </w:instrText>
        </w:r>
        <w:r w:rsidRPr="00B12E57">
          <w:rPr>
            <w:rFonts w:ascii="宋体" w:hAnsi="宋体"/>
            <w:noProof/>
            <w:webHidden/>
            <w:sz w:val="24"/>
            <w:szCs w:val="24"/>
            <w:rPrChange w:id="657" w:author="Administrator" w:date="2015-06-09T20:34:00Z">
              <w:rPr>
                <w:noProof/>
                <w:webHidden/>
              </w:rPr>
            </w:rPrChange>
          </w:rPr>
        </w:r>
      </w:ins>
      <w:r w:rsidRPr="00B12E57">
        <w:rPr>
          <w:rFonts w:ascii="宋体" w:hAnsi="宋体"/>
          <w:noProof/>
          <w:webHidden/>
          <w:sz w:val="24"/>
          <w:szCs w:val="24"/>
          <w:rPrChange w:id="658" w:author="Administrator" w:date="2015-06-09T20:34:00Z">
            <w:rPr>
              <w:noProof/>
              <w:webHidden/>
            </w:rPr>
          </w:rPrChange>
        </w:rPr>
        <w:fldChar w:fldCharType="separate"/>
      </w:r>
      <w:ins w:id="659" w:author="Administrator" w:date="2015-06-09T20:31:00Z">
        <w:r w:rsidRPr="00B12E57">
          <w:rPr>
            <w:rFonts w:ascii="宋体" w:hAnsi="宋体"/>
            <w:noProof/>
            <w:webHidden/>
            <w:sz w:val="24"/>
            <w:szCs w:val="24"/>
            <w:rPrChange w:id="660" w:author="Administrator" w:date="2015-06-09T20:34:00Z">
              <w:rPr>
                <w:noProof/>
                <w:webHidden/>
              </w:rPr>
            </w:rPrChange>
          </w:rPr>
          <w:t>11</w:t>
        </w:r>
        <w:r w:rsidRPr="00B12E57">
          <w:rPr>
            <w:rFonts w:ascii="宋体" w:hAnsi="宋体"/>
            <w:noProof/>
            <w:webHidden/>
            <w:sz w:val="24"/>
            <w:szCs w:val="24"/>
            <w:rPrChange w:id="661" w:author="Administrator" w:date="2015-06-09T20:34:00Z">
              <w:rPr>
                <w:noProof/>
                <w:webHidden/>
              </w:rPr>
            </w:rPrChange>
          </w:rPr>
          <w:fldChar w:fldCharType="end"/>
        </w:r>
        <w:r w:rsidRPr="00B12E57">
          <w:rPr>
            <w:rStyle w:val="afb"/>
            <w:rFonts w:ascii="宋体" w:hAnsi="宋体"/>
            <w:noProof/>
            <w:sz w:val="24"/>
            <w:szCs w:val="24"/>
            <w:rPrChange w:id="662" w:author="Administrator" w:date="2015-06-09T20:34:00Z">
              <w:rPr>
                <w:rStyle w:val="afb"/>
                <w:noProof/>
              </w:rPr>
            </w:rPrChange>
          </w:rPr>
          <w:fldChar w:fldCharType="end"/>
        </w:r>
      </w:ins>
    </w:p>
    <w:p w14:paraId="7EB3EE04" w14:textId="77777777" w:rsidR="00E41B79" w:rsidRPr="00B12E57" w:rsidRDefault="00E41B79">
      <w:pPr>
        <w:pStyle w:val="21"/>
        <w:rPr>
          <w:ins w:id="663" w:author="Administrator" w:date="2015-06-09T20:31:00Z"/>
          <w:rFonts w:ascii="宋体" w:hAnsi="宋体"/>
          <w:smallCaps w:val="0"/>
          <w:noProof/>
          <w:sz w:val="24"/>
          <w:szCs w:val="24"/>
          <w:rPrChange w:id="664" w:author="Administrator" w:date="2015-06-09T20:34:00Z">
            <w:rPr>
              <w:ins w:id="665" w:author="Administrator" w:date="2015-06-09T20:31:00Z"/>
              <w:smallCaps w:val="0"/>
              <w:noProof/>
              <w:sz w:val="21"/>
              <w:szCs w:val="22"/>
            </w:rPr>
          </w:rPrChange>
        </w:rPr>
      </w:pPr>
      <w:ins w:id="666" w:author="Administrator" w:date="2015-06-09T20:31:00Z">
        <w:r w:rsidRPr="00B12E57">
          <w:rPr>
            <w:rStyle w:val="afb"/>
            <w:rFonts w:ascii="宋体" w:hAnsi="宋体"/>
            <w:noProof/>
            <w:sz w:val="24"/>
            <w:szCs w:val="24"/>
            <w:rPrChange w:id="667" w:author="Administrator" w:date="2015-06-09T20:34:00Z">
              <w:rPr>
                <w:rStyle w:val="afb"/>
                <w:noProof/>
              </w:rPr>
            </w:rPrChange>
          </w:rPr>
          <w:lastRenderedPageBreak/>
          <w:fldChar w:fldCharType="begin"/>
        </w:r>
        <w:r w:rsidRPr="00B12E57">
          <w:rPr>
            <w:rStyle w:val="afb"/>
            <w:rFonts w:ascii="宋体" w:hAnsi="宋体"/>
            <w:noProof/>
            <w:sz w:val="24"/>
            <w:szCs w:val="24"/>
            <w:rPrChange w:id="668" w:author="Administrator" w:date="2015-06-09T20:34:00Z">
              <w:rPr>
                <w:rStyle w:val="afb"/>
                <w:noProof/>
              </w:rPr>
            </w:rPrChange>
          </w:rPr>
          <w:instrText xml:space="preserve"> </w:instrText>
        </w:r>
        <w:r w:rsidRPr="00B12E57">
          <w:rPr>
            <w:rFonts w:ascii="宋体" w:hAnsi="宋体"/>
            <w:noProof/>
            <w:sz w:val="24"/>
            <w:szCs w:val="24"/>
            <w:rPrChange w:id="669" w:author="Administrator" w:date="2015-06-09T20:34:00Z">
              <w:rPr>
                <w:noProof/>
              </w:rPr>
            </w:rPrChange>
          </w:rPr>
          <w:instrText>HYPERLINK \l "_Toc421645262"</w:instrText>
        </w:r>
        <w:r w:rsidRPr="00B12E57">
          <w:rPr>
            <w:rStyle w:val="afb"/>
            <w:rFonts w:ascii="宋体" w:hAnsi="宋体"/>
            <w:noProof/>
            <w:sz w:val="24"/>
            <w:szCs w:val="24"/>
            <w:rPrChange w:id="670" w:author="Administrator" w:date="2015-06-09T20:34:00Z">
              <w:rPr>
                <w:rStyle w:val="afb"/>
                <w:noProof/>
              </w:rPr>
            </w:rPrChange>
          </w:rPr>
          <w:instrText xml:space="preserve"> </w:instrText>
        </w:r>
        <w:r w:rsidRPr="00B12E57">
          <w:rPr>
            <w:rStyle w:val="afb"/>
            <w:rFonts w:ascii="宋体" w:hAnsi="宋体"/>
            <w:noProof/>
            <w:sz w:val="24"/>
            <w:szCs w:val="24"/>
            <w:rPrChange w:id="671" w:author="Administrator" w:date="2015-06-09T20:34:00Z">
              <w:rPr>
                <w:rStyle w:val="afb"/>
                <w:noProof/>
              </w:rPr>
            </w:rPrChange>
          </w:rPr>
        </w:r>
        <w:r w:rsidRPr="00B12E57">
          <w:rPr>
            <w:rStyle w:val="afb"/>
            <w:rFonts w:ascii="宋体" w:hAnsi="宋体"/>
            <w:noProof/>
            <w:sz w:val="24"/>
            <w:szCs w:val="24"/>
            <w:rPrChange w:id="672" w:author="Administrator" w:date="2015-06-09T20:34:00Z">
              <w:rPr>
                <w:rStyle w:val="afb"/>
                <w:noProof/>
              </w:rPr>
            </w:rPrChange>
          </w:rPr>
          <w:fldChar w:fldCharType="separate"/>
        </w:r>
        <w:r w:rsidRPr="00B12E57">
          <w:rPr>
            <w:rStyle w:val="afb"/>
            <w:rFonts w:ascii="宋体" w:hAnsi="宋体"/>
            <w:noProof/>
            <w:sz w:val="24"/>
            <w:szCs w:val="24"/>
            <w:rPrChange w:id="673" w:author="Administrator" w:date="2015-06-09T20:34:00Z">
              <w:rPr>
                <w:rStyle w:val="afb"/>
                <w:rFonts w:ascii="黑体" w:eastAsia="黑体" w:hAnsi="黑体"/>
                <w:noProof/>
              </w:rPr>
            </w:rPrChange>
          </w:rPr>
          <w:t xml:space="preserve">3.3 </w:t>
        </w:r>
        <w:r w:rsidRPr="00B12E57">
          <w:rPr>
            <w:rStyle w:val="afb"/>
            <w:rFonts w:ascii="宋体" w:hAnsi="宋体" w:hint="eastAsia"/>
            <w:noProof/>
            <w:sz w:val="24"/>
            <w:szCs w:val="24"/>
            <w:rPrChange w:id="674" w:author="Administrator" w:date="2015-06-09T20:34:00Z">
              <w:rPr>
                <w:rStyle w:val="afb"/>
                <w:rFonts w:ascii="黑体" w:eastAsia="黑体" w:hAnsi="黑体" w:hint="eastAsia"/>
                <w:noProof/>
              </w:rPr>
            </w:rPrChange>
          </w:rPr>
          <w:t>用户界面设计</w:t>
        </w:r>
        <w:r w:rsidRPr="00B12E57">
          <w:rPr>
            <w:rFonts w:ascii="宋体" w:hAnsi="宋体"/>
            <w:noProof/>
            <w:webHidden/>
            <w:sz w:val="24"/>
            <w:szCs w:val="24"/>
            <w:rPrChange w:id="675" w:author="Administrator" w:date="2015-06-09T20:34:00Z">
              <w:rPr>
                <w:noProof/>
                <w:webHidden/>
              </w:rPr>
            </w:rPrChange>
          </w:rPr>
          <w:tab/>
        </w:r>
        <w:r w:rsidRPr="00B12E57">
          <w:rPr>
            <w:rFonts w:ascii="宋体" w:hAnsi="宋体"/>
            <w:noProof/>
            <w:webHidden/>
            <w:sz w:val="24"/>
            <w:szCs w:val="24"/>
            <w:rPrChange w:id="676" w:author="Administrator" w:date="2015-06-09T20:34:00Z">
              <w:rPr>
                <w:noProof/>
                <w:webHidden/>
              </w:rPr>
            </w:rPrChange>
          </w:rPr>
          <w:fldChar w:fldCharType="begin"/>
        </w:r>
        <w:r w:rsidRPr="00B12E57">
          <w:rPr>
            <w:rFonts w:ascii="宋体" w:hAnsi="宋体"/>
            <w:noProof/>
            <w:webHidden/>
            <w:sz w:val="24"/>
            <w:szCs w:val="24"/>
            <w:rPrChange w:id="677" w:author="Administrator" w:date="2015-06-09T20:34:00Z">
              <w:rPr>
                <w:noProof/>
                <w:webHidden/>
              </w:rPr>
            </w:rPrChange>
          </w:rPr>
          <w:instrText xml:space="preserve"> PAGEREF _Toc421645262 \h </w:instrText>
        </w:r>
        <w:r w:rsidRPr="00B12E57">
          <w:rPr>
            <w:rFonts w:ascii="宋体" w:hAnsi="宋体"/>
            <w:noProof/>
            <w:webHidden/>
            <w:sz w:val="24"/>
            <w:szCs w:val="24"/>
            <w:rPrChange w:id="678" w:author="Administrator" w:date="2015-06-09T20:34:00Z">
              <w:rPr>
                <w:noProof/>
                <w:webHidden/>
              </w:rPr>
            </w:rPrChange>
          </w:rPr>
        </w:r>
      </w:ins>
      <w:r w:rsidRPr="00B12E57">
        <w:rPr>
          <w:rFonts w:ascii="宋体" w:hAnsi="宋体"/>
          <w:noProof/>
          <w:webHidden/>
          <w:sz w:val="24"/>
          <w:szCs w:val="24"/>
          <w:rPrChange w:id="679" w:author="Administrator" w:date="2015-06-09T20:34:00Z">
            <w:rPr>
              <w:noProof/>
              <w:webHidden/>
            </w:rPr>
          </w:rPrChange>
        </w:rPr>
        <w:fldChar w:fldCharType="separate"/>
      </w:r>
      <w:ins w:id="680" w:author="Administrator" w:date="2015-06-09T20:31:00Z">
        <w:r w:rsidRPr="00B12E57">
          <w:rPr>
            <w:rFonts w:ascii="宋体" w:hAnsi="宋体"/>
            <w:noProof/>
            <w:webHidden/>
            <w:sz w:val="24"/>
            <w:szCs w:val="24"/>
            <w:rPrChange w:id="681" w:author="Administrator" w:date="2015-06-09T20:34:00Z">
              <w:rPr>
                <w:noProof/>
                <w:webHidden/>
              </w:rPr>
            </w:rPrChange>
          </w:rPr>
          <w:t>12</w:t>
        </w:r>
        <w:r w:rsidRPr="00B12E57">
          <w:rPr>
            <w:rFonts w:ascii="宋体" w:hAnsi="宋体"/>
            <w:noProof/>
            <w:webHidden/>
            <w:sz w:val="24"/>
            <w:szCs w:val="24"/>
            <w:rPrChange w:id="682" w:author="Administrator" w:date="2015-06-09T20:34:00Z">
              <w:rPr>
                <w:noProof/>
                <w:webHidden/>
              </w:rPr>
            </w:rPrChange>
          </w:rPr>
          <w:fldChar w:fldCharType="end"/>
        </w:r>
        <w:r w:rsidRPr="00B12E57">
          <w:rPr>
            <w:rStyle w:val="afb"/>
            <w:rFonts w:ascii="宋体" w:hAnsi="宋体"/>
            <w:noProof/>
            <w:sz w:val="24"/>
            <w:szCs w:val="24"/>
            <w:rPrChange w:id="683" w:author="Administrator" w:date="2015-06-09T20:34:00Z">
              <w:rPr>
                <w:rStyle w:val="afb"/>
                <w:noProof/>
              </w:rPr>
            </w:rPrChange>
          </w:rPr>
          <w:fldChar w:fldCharType="end"/>
        </w:r>
      </w:ins>
    </w:p>
    <w:p w14:paraId="57BF0DC8" w14:textId="77777777" w:rsidR="00E41B79" w:rsidRPr="00B12E57" w:rsidRDefault="00E41B79">
      <w:pPr>
        <w:pStyle w:val="31"/>
        <w:rPr>
          <w:ins w:id="684" w:author="Administrator" w:date="2015-06-09T20:31:00Z"/>
          <w:rFonts w:ascii="宋体" w:hAnsi="宋体"/>
          <w:iCs w:val="0"/>
          <w:noProof/>
          <w:rPrChange w:id="685" w:author="Administrator" w:date="2015-06-09T20:34:00Z">
            <w:rPr>
              <w:ins w:id="686" w:author="Administrator" w:date="2015-06-09T20:31:00Z"/>
              <w:rFonts w:ascii="Calibri" w:hAnsi="Calibri"/>
              <w:iCs w:val="0"/>
              <w:noProof/>
              <w:sz w:val="21"/>
              <w:szCs w:val="22"/>
            </w:rPr>
          </w:rPrChange>
        </w:rPr>
      </w:pPr>
      <w:ins w:id="687" w:author="Administrator" w:date="2015-06-09T20:31:00Z">
        <w:r w:rsidRPr="00B12E57">
          <w:rPr>
            <w:rStyle w:val="afb"/>
            <w:rFonts w:ascii="宋体" w:hAnsi="宋体"/>
            <w:noProof/>
            <w:rPrChange w:id="688" w:author="Administrator" w:date="2015-06-09T20:34:00Z">
              <w:rPr>
                <w:rStyle w:val="afb"/>
                <w:noProof/>
              </w:rPr>
            </w:rPrChange>
          </w:rPr>
          <w:fldChar w:fldCharType="begin"/>
        </w:r>
        <w:r w:rsidRPr="00B12E57">
          <w:rPr>
            <w:rStyle w:val="afb"/>
            <w:rFonts w:ascii="宋体" w:hAnsi="宋体"/>
            <w:noProof/>
            <w:rPrChange w:id="689" w:author="Administrator" w:date="2015-06-09T20:34:00Z">
              <w:rPr>
                <w:rStyle w:val="afb"/>
                <w:noProof/>
              </w:rPr>
            </w:rPrChange>
          </w:rPr>
          <w:instrText xml:space="preserve"> </w:instrText>
        </w:r>
        <w:r w:rsidRPr="00B12E57">
          <w:rPr>
            <w:rFonts w:ascii="宋体" w:hAnsi="宋体"/>
            <w:noProof/>
            <w:rPrChange w:id="690" w:author="Administrator" w:date="2015-06-09T20:34:00Z">
              <w:rPr>
                <w:noProof/>
              </w:rPr>
            </w:rPrChange>
          </w:rPr>
          <w:instrText>HYPERLINK \l "_Toc421645263"</w:instrText>
        </w:r>
        <w:r w:rsidRPr="00B12E57">
          <w:rPr>
            <w:rStyle w:val="afb"/>
            <w:rFonts w:ascii="宋体" w:hAnsi="宋体"/>
            <w:noProof/>
            <w:rPrChange w:id="691" w:author="Administrator" w:date="2015-06-09T20:34:00Z">
              <w:rPr>
                <w:rStyle w:val="afb"/>
                <w:noProof/>
              </w:rPr>
            </w:rPrChange>
          </w:rPr>
          <w:instrText xml:space="preserve"> </w:instrText>
        </w:r>
        <w:r w:rsidRPr="00B12E57">
          <w:rPr>
            <w:rStyle w:val="afb"/>
            <w:rFonts w:ascii="宋体" w:hAnsi="宋体"/>
            <w:noProof/>
            <w:rPrChange w:id="692" w:author="Administrator" w:date="2015-06-09T20:34:00Z">
              <w:rPr>
                <w:rStyle w:val="afb"/>
                <w:noProof/>
              </w:rPr>
            </w:rPrChange>
          </w:rPr>
        </w:r>
        <w:r w:rsidRPr="00B12E57">
          <w:rPr>
            <w:rStyle w:val="afb"/>
            <w:rFonts w:ascii="宋体" w:hAnsi="宋体"/>
            <w:noProof/>
            <w:rPrChange w:id="693" w:author="Administrator" w:date="2015-06-09T20:34:00Z">
              <w:rPr>
                <w:rStyle w:val="afb"/>
                <w:noProof/>
              </w:rPr>
            </w:rPrChange>
          </w:rPr>
          <w:fldChar w:fldCharType="separate"/>
        </w:r>
        <w:r w:rsidRPr="00B12E57">
          <w:rPr>
            <w:rStyle w:val="afb"/>
            <w:rFonts w:ascii="宋体" w:hAnsi="宋体"/>
            <w:noProof/>
            <w:rPrChange w:id="694" w:author="Administrator" w:date="2015-06-09T20:34:00Z">
              <w:rPr>
                <w:rStyle w:val="afb"/>
                <w:rFonts w:ascii="黑体" w:eastAsia="黑体" w:hAnsi="黑体"/>
                <w:noProof/>
              </w:rPr>
            </w:rPrChange>
          </w:rPr>
          <w:t>3.3.1</w:t>
        </w:r>
        <w:r w:rsidRPr="00B12E57">
          <w:rPr>
            <w:rStyle w:val="afb"/>
            <w:rFonts w:ascii="宋体" w:hAnsi="宋体" w:hint="eastAsia"/>
            <w:noProof/>
            <w:rPrChange w:id="695" w:author="Administrator" w:date="2015-06-09T20:34:00Z">
              <w:rPr>
                <w:rStyle w:val="afb"/>
                <w:rFonts w:ascii="黑体" w:eastAsia="黑体" w:hAnsi="黑体" w:hint="eastAsia"/>
                <w:noProof/>
              </w:rPr>
            </w:rPrChange>
          </w:rPr>
          <w:t>用户界面视觉设计</w:t>
        </w:r>
        <w:r w:rsidRPr="00B12E57">
          <w:rPr>
            <w:rFonts w:ascii="宋体" w:hAnsi="宋体"/>
            <w:noProof/>
            <w:webHidden/>
            <w:rPrChange w:id="696" w:author="Administrator" w:date="2015-06-09T20:34:00Z">
              <w:rPr>
                <w:noProof/>
                <w:webHidden/>
              </w:rPr>
            </w:rPrChange>
          </w:rPr>
          <w:tab/>
        </w:r>
        <w:r w:rsidRPr="00B12E57">
          <w:rPr>
            <w:rFonts w:ascii="宋体" w:hAnsi="宋体"/>
            <w:noProof/>
            <w:webHidden/>
            <w:rPrChange w:id="697" w:author="Administrator" w:date="2015-06-09T20:34:00Z">
              <w:rPr>
                <w:noProof/>
                <w:webHidden/>
              </w:rPr>
            </w:rPrChange>
          </w:rPr>
          <w:fldChar w:fldCharType="begin"/>
        </w:r>
        <w:r w:rsidRPr="00B12E57">
          <w:rPr>
            <w:rFonts w:ascii="宋体" w:hAnsi="宋体"/>
            <w:noProof/>
            <w:webHidden/>
            <w:rPrChange w:id="698" w:author="Administrator" w:date="2015-06-09T20:34:00Z">
              <w:rPr>
                <w:noProof/>
                <w:webHidden/>
              </w:rPr>
            </w:rPrChange>
          </w:rPr>
          <w:instrText xml:space="preserve"> PAGEREF _Toc421645263 \h </w:instrText>
        </w:r>
        <w:r w:rsidRPr="00B12E57">
          <w:rPr>
            <w:rFonts w:ascii="宋体" w:hAnsi="宋体"/>
            <w:noProof/>
            <w:webHidden/>
            <w:rPrChange w:id="699" w:author="Administrator" w:date="2015-06-09T20:34:00Z">
              <w:rPr>
                <w:noProof/>
                <w:webHidden/>
              </w:rPr>
            </w:rPrChange>
          </w:rPr>
        </w:r>
      </w:ins>
      <w:r w:rsidRPr="00B12E57">
        <w:rPr>
          <w:rFonts w:ascii="宋体" w:hAnsi="宋体"/>
          <w:noProof/>
          <w:webHidden/>
          <w:rPrChange w:id="700" w:author="Administrator" w:date="2015-06-09T20:34:00Z">
            <w:rPr>
              <w:noProof/>
              <w:webHidden/>
            </w:rPr>
          </w:rPrChange>
        </w:rPr>
        <w:fldChar w:fldCharType="separate"/>
      </w:r>
      <w:ins w:id="701" w:author="Administrator" w:date="2015-06-09T20:31:00Z">
        <w:r w:rsidRPr="00B12E57">
          <w:rPr>
            <w:rFonts w:ascii="宋体" w:hAnsi="宋体"/>
            <w:noProof/>
            <w:webHidden/>
            <w:rPrChange w:id="702" w:author="Administrator" w:date="2015-06-09T20:34:00Z">
              <w:rPr>
                <w:noProof/>
                <w:webHidden/>
              </w:rPr>
            </w:rPrChange>
          </w:rPr>
          <w:t>12</w:t>
        </w:r>
        <w:r w:rsidRPr="00B12E57">
          <w:rPr>
            <w:rFonts w:ascii="宋体" w:hAnsi="宋体"/>
            <w:noProof/>
            <w:webHidden/>
            <w:rPrChange w:id="703" w:author="Administrator" w:date="2015-06-09T20:34:00Z">
              <w:rPr>
                <w:noProof/>
                <w:webHidden/>
              </w:rPr>
            </w:rPrChange>
          </w:rPr>
          <w:fldChar w:fldCharType="end"/>
        </w:r>
        <w:r w:rsidRPr="00B12E57">
          <w:rPr>
            <w:rStyle w:val="afb"/>
            <w:rFonts w:ascii="宋体" w:hAnsi="宋体"/>
            <w:noProof/>
            <w:rPrChange w:id="704" w:author="Administrator" w:date="2015-06-09T20:34:00Z">
              <w:rPr>
                <w:rStyle w:val="afb"/>
                <w:noProof/>
              </w:rPr>
            </w:rPrChange>
          </w:rPr>
          <w:fldChar w:fldCharType="end"/>
        </w:r>
      </w:ins>
    </w:p>
    <w:p w14:paraId="57809516" w14:textId="77777777" w:rsidR="00E41B79" w:rsidRPr="00B12E57" w:rsidRDefault="00E41B79">
      <w:pPr>
        <w:pStyle w:val="31"/>
        <w:rPr>
          <w:ins w:id="705" w:author="Administrator" w:date="2015-06-09T20:31:00Z"/>
          <w:rFonts w:ascii="宋体" w:hAnsi="宋体"/>
          <w:iCs w:val="0"/>
          <w:noProof/>
          <w:rPrChange w:id="706" w:author="Administrator" w:date="2015-06-09T20:34:00Z">
            <w:rPr>
              <w:ins w:id="707" w:author="Administrator" w:date="2015-06-09T20:31:00Z"/>
              <w:rFonts w:ascii="Calibri" w:hAnsi="Calibri"/>
              <w:iCs w:val="0"/>
              <w:noProof/>
              <w:sz w:val="21"/>
              <w:szCs w:val="22"/>
            </w:rPr>
          </w:rPrChange>
        </w:rPr>
      </w:pPr>
      <w:ins w:id="708" w:author="Administrator" w:date="2015-06-09T20:31:00Z">
        <w:r w:rsidRPr="00B12E57">
          <w:rPr>
            <w:rStyle w:val="afb"/>
            <w:rFonts w:ascii="宋体" w:hAnsi="宋体"/>
            <w:noProof/>
            <w:rPrChange w:id="709" w:author="Administrator" w:date="2015-06-09T20:34:00Z">
              <w:rPr>
                <w:rStyle w:val="afb"/>
                <w:noProof/>
              </w:rPr>
            </w:rPrChange>
          </w:rPr>
          <w:fldChar w:fldCharType="begin"/>
        </w:r>
        <w:r w:rsidRPr="00B12E57">
          <w:rPr>
            <w:rStyle w:val="afb"/>
            <w:rFonts w:ascii="宋体" w:hAnsi="宋体"/>
            <w:noProof/>
            <w:rPrChange w:id="710" w:author="Administrator" w:date="2015-06-09T20:34:00Z">
              <w:rPr>
                <w:rStyle w:val="afb"/>
                <w:noProof/>
              </w:rPr>
            </w:rPrChange>
          </w:rPr>
          <w:instrText xml:space="preserve"> </w:instrText>
        </w:r>
        <w:r w:rsidRPr="00B12E57">
          <w:rPr>
            <w:rFonts w:ascii="宋体" w:hAnsi="宋体"/>
            <w:noProof/>
            <w:rPrChange w:id="711" w:author="Administrator" w:date="2015-06-09T20:34:00Z">
              <w:rPr>
                <w:noProof/>
              </w:rPr>
            </w:rPrChange>
          </w:rPr>
          <w:instrText>HYPERLINK \l "_Toc421645264"</w:instrText>
        </w:r>
        <w:r w:rsidRPr="00B12E57">
          <w:rPr>
            <w:rStyle w:val="afb"/>
            <w:rFonts w:ascii="宋体" w:hAnsi="宋体"/>
            <w:noProof/>
            <w:rPrChange w:id="712" w:author="Administrator" w:date="2015-06-09T20:34:00Z">
              <w:rPr>
                <w:rStyle w:val="afb"/>
                <w:noProof/>
              </w:rPr>
            </w:rPrChange>
          </w:rPr>
          <w:instrText xml:space="preserve"> </w:instrText>
        </w:r>
        <w:r w:rsidRPr="00B12E57">
          <w:rPr>
            <w:rStyle w:val="afb"/>
            <w:rFonts w:ascii="宋体" w:hAnsi="宋体"/>
            <w:noProof/>
            <w:rPrChange w:id="713" w:author="Administrator" w:date="2015-06-09T20:34:00Z">
              <w:rPr>
                <w:rStyle w:val="afb"/>
                <w:noProof/>
              </w:rPr>
            </w:rPrChange>
          </w:rPr>
        </w:r>
        <w:r w:rsidRPr="00B12E57">
          <w:rPr>
            <w:rStyle w:val="afb"/>
            <w:rFonts w:ascii="宋体" w:hAnsi="宋体"/>
            <w:noProof/>
            <w:rPrChange w:id="714" w:author="Administrator" w:date="2015-06-09T20:34:00Z">
              <w:rPr>
                <w:rStyle w:val="afb"/>
                <w:noProof/>
              </w:rPr>
            </w:rPrChange>
          </w:rPr>
          <w:fldChar w:fldCharType="separate"/>
        </w:r>
        <w:r w:rsidRPr="00B12E57">
          <w:rPr>
            <w:rStyle w:val="afb"/>
            <w:rFonts w:ascii="宋体" w:hAnsi="宋体"/>
            <w:noProof/>
            <w:rPrChange w:id="715" w:author="Administrator" w:date="2015-06-09T20:34:00Z">
              <w:rPr>
                <w:rStyle w:val="afb"/>
                <w:rFonts w:ascii="黑体" w:eastAsia="黑体" w:hAnsi="黑体"/>
                <w:noProof/>
              </w:rPr>
            </w:rPrChange>
          </w:rPr>
          <w:t>3.3.2</w:t>
        </w:r>
        <w:r w:rsidRPr="00B12E57">
          <w:rPr>
            <w:rStyle w:val="afb"/>
            <w:rFonts w:ascii="宋体" w:hAnsi="宋体" w:hint="eastAsia"/>
            <w:noProof/>
            <w:rPrChange w:id="716" w:author="Administrator" w:date="2015-06-09T20:34:00Z">
              <w:rPr>
                <w:rStyle w:val="afb"/>
                <w:rFonts w:ascii="黑体" w:eastAsia="黑体" w:hAnsi="黑体" w:hint="eastAsia"/>
                <w:noProof/>
              </w:rPr>
            </w:rPrChange>
          </w:rPr>
          <w:t>用户界面交互设计</w:t>
        </w:r>
        <w:r w:rsidRPr="00B12E57">
          <w:rPr>
            <w:rFonts w:ascii="宋体" w:hAnsi="宋体"/>
            <w:noProof/>
            <w:webHidden/>
            <w:rPrChange w:id="717" w:author="Administrator" w:date="2015-06-09T20:34:00Z">
              <w:rPr>
                <w:noProof/>
                <w:webHidden/>
              </w:rPr>
            </w:rPrChange>
          </w:rPr>
          <w:tab/>
        </w:r>
        <w:r w:rsidRPr="00B12E57">
          <w:rPr>
            <w:rFonts w:ascii="宋体" w:hAnsi="宋体"/>
            <w:noProof/>
            <w:webHidden/>
            <w:rPrChange w:id="718" w:author="Administrator" w:date="2015-06-09T20:34:00Z">
              <w:rPr>
                <w:noProof/>
                <w:webHidden/>
              </w:rPr>
            </w:rPrChange>
          </w:rPr>
          <w:fldChar w:fldCharType="begin"/>
        </w:r>
        <w:r w:rsidRPr="00B12E57">
          <w:rPr>
            <w:rFonts w:ascii="宋体" w:hAnsi="宋体"/>
            <w:noProof/>
            <w:webHidden/>
            <w:rPrChange w:id="719" w:author="Administrator" w:date="2015-06-09T20:34:00Z">
              <w:rPr>
                <w:noProof/>
                <w:webHidden/>
              </w:rPr>
            </w:rPrChange>
          </w:rPr>
          <w:instrText xml:space="preserve"> PAGEREF _Toc421645264 \h </w:instrText>
        </w:r>
        <w:r w:rsidRPr="00B12E57">
          <w:rPr>
            <w:rFonts w:ascii="宋体" w:hAnsi="宋体"/>
            <w:noProof/>
            <w:webHidden/>
            <w:rPrChange w:id="720" w:author="Administrator" w:date="2015-06-09T20:34:00Z">
              <w:rPr>
                <w:noProof/>
                <w:webHidden/>
              </w:rPr>
            </w:rPrChange>
          </w:rPr>
        </w:r>
      </w:ins>
      <w:r w:rsidRPr="00B12E57">
        <w:rPr>
          <w:rFonts w:ascii="宋体" w:hAnsi="宋体"/>
          <w:noProof/>
          <w:webHidden/>
          <w:rPrChange w:id="721" w:author="Administrator" w:date="2015-06-09T20:34:00Z">
            <w:rPr>
              <w:noProof/>
              <w:webHidden/>
            </w:rPr>
          </w:rPrChange>
        </w:rPr>
        <w:fldChar w:fldCharType="separate"/>
      </w:r>
      <w:ins w:id="722" w:author="Administrator" w:date="2015-06-09T20:31:00Z">
        <w:r w:rsidRPr="00B12E57">
          <w:rPr>
            <w:rFonts w:ascii="宋体" w:hAnsi="宋体"/>
            <w:noProof/>
            <w:webHidden/>
            <w:rPrChange w:id="723" w:author="Administrator" w:date="2015-06-09T20:34:00Z">
              <w:rPr>
                <w:noProof/>
                <w:webHidden/>
              </w:rPr>
            </w:rPrChange>
          </w:rPr>
          <w:t>16</w:t>
        </w:r>
        <w:r w:rsidRPr="00B12E57">
          <w:rPr>
            <w:rFonts w:ascii="宋体" w:hAnsi="宋体"/>
            <w:noProof/>
            <w:webHidden/>
            <w:rPrChange w:id="724" w:author="Administrator" w:date="2015-06-09T20:34:00Z">
              <w:rPr>
                <w:noProof/>
                <w:webHidden/>
              </w:rPr>
            </w:rPrChange>
          </w:rPr>
          <w:fldChar w:fldCharType="end"/>
        </w:r>
        <w:r w:rsidRPr="00B12E57">
          <w:rPr>
            <w:rStyle w:val="afb"/>
            <w:rFonts w:ascii="宋体" w:hAnsi="宋体"/>
            <w:noProof/>
            <w:rPrChange w:id="725" w:author="Administrator" w:date="2015-06-09T20:34:00Z">
              <w:rPr>
                <w:rStyle w:val="afb"/>
                <w:noProof/>
              </w:rPr>
            </w:rPrChange>
          </w:rPr>
          <w:fldChar w:fldCharType="end"/>
        </w:r>
      </w:ins>
    </w:p>
    <w:p w14:paraId="7AE44840" w14:textId="77777777" w:rsidR="00E41B79" w:rsidRPr="00B12E57" w:rsidRDefault="00E41B79">
      <w:pPr>
        <w:pStyle w:val="10"/>
        <w:rPr>
          <w:ins w:id="726" w:author="Administrator" w:date="2015-06-09T20:31:00Z"/>
          <w:rFonts w:ascii="黑体" w:eastAsia="黑体" w:hAnsi="黑体"/>
          <w:b w:val="0"/>
          <w:bCs w:val="0"/>
          <w:caps w:val="0"/>
          <w:noProof/>
          <w:sz w:val="24"/>
          <w:szCs w:val="24"/>
          <w:rPrChange w:id="727" w:author="Administrator" w:date="2015-06-09T20:34:00Z">
            <w:rPr>
              <w:ins w:id="728" w:author="Administrator" w:date="2015-06-09T20:31:00Z"/>
              <w:b w:val="0"/>
              <w:bCs w:val="0"/>
              <w:caps w:val="0"/>
              <w:noProof/>
              <w:sz w:val="21"/>
              <w:szCs w:val="22"/>
            </w:rPr>
          </w:rPrChange>
        </w:rPr>
      </w:pPr>
      <w:ins w:id="729" w:author="Administrator" w:date="2015-06-09T20:31:00Z">
        <w:r w:rsidRPr="00E41B79">
          <w:rPr>
            <w:rStyle w:val="afb"/>
            <w:rFonts w:ascii="黑体" w:eastAsia="黑体" w:hAnsi="黑体"/>
            <w:noProof/>
            <w:sz w:val="24"/>
            <w:szCs w:val="24"/>
            <w:rPrChange w:id="730" w:author="Administrator" w:date="2015-06-09T20:34:00Z">
              <w:rPr>
                <w:rStyle w:val="afb"/>
                <w:noProof/>
              </w:rPr>
            </w:rPrChange>
          </w:rPr>
          <w:fldChar w:fldCharType="begin"/>
        </w:r>
        <w:r w:rsidRPr="00E41B79">
          <w:rPr>
            <w:rStyle w:val="afb"/>
            <w:rFonts w:ascii="黑体" w:eastAsia="黑体" w:hAnsi="黑体"/>
            <w:noProof/>
            <w:sz w:val="24"/>
            <w:szCs w:val="24"/>
            <w:rPrChange w:id="731" w:author="Administrator" w:date="2015-06-09T20:34:00Z">
              <w:rPr>
                <w:rStyle w:val="afb"/>
                <w:noProof/>
              </w:rPr>
            </w:rPrChange>
          </w:rPr>
          <w:instrText xml:space="preserve"> </w:instrText>
        </w:r>
        <w:r w:rsidRPr="00E41B79">
          <w:rPr>
            <w:rFonts w:ascii="黑体" w:eastAsia="黑体" w:hAnsi="黑体"/>
            <w:noProof/>
            <w:sz w:val="24"/>
            <w:szCs w:val="24"/>
            <w:rPrChange w:id="732" w:author="Administrator" w:date="2015-06-09T20:34:00Z">
              <w:rPr>
                <w:noProof/>
              </w:rPr>
            </w:rPrChange>
          </w:rPr>
          <w:instrText>HYPERLINK \l "_Toc421645265"</w:instrText>
        </w:r>
        <w:r w:rsidRPr="00E41B79">
          <w:rPr>
            <w:rStyle w:val="afb"/>
            <w:rFonts w:ascii="黑体" w:eastAsia="黑体" w:hAnsi="黑体"/>
            <w:noProof/>
            <w:sz w:val="24"/>
            <w:szCs w:val="24"/>
            <w:rPrChange w:id="733" w:author="Administrator" w:date="2015-06-09T20:34:00Z">
              <w:rPr>
                <w:rStyle w:val="afb"/>
                <w:noProof/>
              </w:rPr>
            </w:rPrChange>
          </w:rPr>
          <w:instrText xml:space="preserve"> </w:instrText>
        </w:r>
        <w:r w:rsidRPr="00E41B79">
          <w:rPr>
            <w:rStyle w:val="afb"/>
            <w:rFonts w:ascii="黑体" w:eastAsia="黑体" w:hAnsi="黑体"/>
            <w:noProof/>
            <w:sz w:val="24"/>
            <w:szCs w:val="24"/>
            <w:rPrChange w:id="734" w:author="Administrator" w:date="2015-06-09T20:34:00Z">
              <w:rPr>
                <w:rStyle w:val="afb"/>
                <w:noProof/>
              </w:rPr>
            </w:rPrChange>
          </w:rPr>
        </w:r>
        <w:r w:rsidRPr="00E41B79">
          <w:rPr>
            <w:rStyle w:val="afb"/>
            <w:rFonts w:ascii="黑体" w:eastAsia="黑体" w:hAnsi="黑体"/>
            <w:noProof/>
            <w:sz w:val="24"/>
            <w:szCs w:val="24"/>
            <w:rPrChange w:id="735" w:author="Administrator" w:date="2015-06-09T20:34:00Z">
              <w:rPr>
                <w:rStyle w:val="afb"/>
                <w:noProof/>
              </w:rPr>
            </w:rPrChange>
          </w:rPr>
          <w:fldChar w:fldCharType="separate"/>
        </w:r>
        <w:r w:rsidRPr="00E41B79">
          <w:rPr>
            <w:rStyle w:val="afb"/>
            <w:rFonts w:ascii="黑体" w:eastAsia="黑体" w:hAnsi="黑体" w:hint="eastAsia"/>
            <w:noProof/>
            <w:sz w:val="24"/>
            <w:szCs w:val="24"/>
            <w:rPrChange w:id="736" w:author="Administrator" w:date="2015-06-09T20:34:00Z">
              <w:rPr>
                <w:rStyle w:val="afb"/>
                <w:rFonts w:ascii="黑体" w:eastAsia="黑体" w:hAnsi="黑体" w:hint="eastAsia"/>
                <w:noProof/>
              </w:rPr>
            </w:rPrChange>
          </w:rPr>
          <w:t>第四章</w:t>
        </w:r>
        <w:r w:rsidRPr="00E41B79">
          <w:rPr>
            <w:rStyle w:val="afb"/>
            <w:rFonts w:ascii="黑体" w:eastAsia="黑体" w:hAnsi="黑体"/>
            <w:noProof/>
            <w:sz w:val="24"/>
            <w:szCs w:val="24"/>
            <w:rPrChange w:id="737" w:author="Administrator" w:date="2015-06-09T20:34: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738" w:author="Administrator" w:date="2015-06-09T20:34:00Z">
              <w:rPr>
                <w:rStyle w:val="afb"/>
                <w:rFonts w:ascii="黑体" w:eastAsia="黑体" w:hAnsi="黑体" w:hint="eastAsia"/>
                <w:noProof/>
              </w:rPr>
            </w:rPrChange>
          </w:rPr>
          <w:t>地理位置数据展示系统详细设计与实现</w:t>
        </w:r>
        <w:r w:rsidRPr="00E41B79">
          <w:rPr>
            <w:rFonts w:ascii="黑体" w:eastAsia="黑体" w:hAnsi="黑体"/>
            <w:noProof/>
            <w:webHidden/>
            <w:sz w:val="24"/>
            <w:szCs w:val="24"/>
            <w:rPrChange w:id="739" w:author="Administrator" w:date="2015-06-09T20:34:00Z">
              <w:rPr>
                <w:noProof/>
                <w:webHidden/>
              </w:rPr>
            </w:rPrChange>
          </w:rPr>
          <w:tab/>
        </w:r>
        <w:r w:rsidRPr="00E41B79">
          <w:rPr>
            <w:rFonts w:ascii="黑体" w:eastAsia="黑体" w:hAnsi="黑体"/>
            <w:noProof/>
            <w:webHidden/>
            <w:sz w:val="24"/>
            <w:szCs w:val="24"/>
            <w:rPrChange w:id="740" w:author="Administrator" w:date="2015-06-09T20:34:00Z">
              <w:rPr>
                <w:noProof/>
                <w:webHidden/>
              </w:rPr>
            </w:rPrChange>
          </w:rPr>
          <w:fldChar w:fldCharType="begin"/>
        </w:r>
        <w:r w:rsidRPr="00E41B79">
          <w:rPr>
            <w:rFonts w:ascii="黑体" w:eastAsia="黑体" w:hAnsi="黑体"/>
            <w:noProof/>
            <w:webHidden/>
            <w:sz w:val="24"/>
            <w:szCs w:val="24"/>
            <w:rPrChange w:id="741" w:author="Administrator" w:date="2015-06-09T20:34:00Z">
              <w:rPr>
                <w:noProof/>
                <w:webHidden/>
              </w:rPr>
            </w:rPrChange>
          </w:rPr>
          <w:instrText xml:space="preserve"> PAGEREF _Toc421645265 \h </w:instrText>
        </w:r>
        <w:r w:rsidRPr="00E41B79">
          <w:rPr>
            <w:rFonts w:ascii="黑体" w:eastAsia="黑体" w:hAnsi="黑体"/>
            <w:noProof/>
            <w:webHidden/>
            <w:sz w:val="24"/>
            <w:szCs w:val="24"/>
            <w:rPrChange w:id="742" w:author="Administrator" w:date="2015-06-09T20:34:00Z">
              <w:rPr>
                <w:noProof/>
                <w:webHidden/>
              </w:rPr>
            </w:rPrChange>
          </w:rPr>
        </w:r>
      </w:ins>
      <w:r w:rsidRPr="00E41B79">
        <w:rPr>
          <w:rFonts w:ascii="黑体" w:eastAsia="黑体" w:hAnsi="黑体"/>
          <w:noProof/>
          <w:webHidden/>
          <w:sz w:val="24"/>
          <w:szCs w:val="24"/>
          <w:rPrChange w:id="743" w:author="Administrator" w:date="2015-06-09T20:34:00Z">
            <w:rPr>
              <w:noProof/>
              <w:webHidden/>
            </w:rPr>
          </w:rPrChange>
        </w:rPr>
        <w:fldChar w:fldCharType="separate"/>
      </w:r>
      <w:ins w:id="744" w:author="Administrator" w:date="2015-06-09T20:31:00Z">
        <w:r w:rsidRPr="00E41B79">
          <w:rPr>
            <w:rFonts w:ascii="黑体" w:eastAsia="黑体" w:hAnsi="黑体"/>
            <w:noProof/>
            <w:webHidden/>
            <w:sz w:val="24"/>
            <w:szCs w:val="24"/>
            <w:rPrChange w:id="745" w:author="Administrator" w:date="2015-06-09T20:34:00Z">
              <w:rPr>
                <w:noProof/>
                <w:webHidden/>
              </w:rPr>
            </w:rPrChange>
          </w:rPr>
          <w:t>17</w:t>
        </w:r>
        <w:r w:rsidRPr="00E41B79">
          <w:rPr>
            <w:rFonts w:ascii="黑体" w:eastAsia="黑体" w:hAnsi="黑体"/>
            <w:noProof/>
            <w:webHidden/>
            <w:sz w:val="24"/>
            <w:szCs w:val="24"/>
            <w:rPrChange w:id="746" w:author="Administrator" w:date="2015-06-09T20:34:00Z">
              <w:rPr>
                <w:noProof/>
                <w:webHidden/>
              </w:rPr>
            </w:rPrChange>
          </w:rPr>
          <w:fldChar w:fldCharType="end"/>
        </w:r>
        <w:r w:rsidRPr="00E41B79">
          <w:rPr>
            <w:rStyle w:val="afb"/>
            <w:rFonts w:ascii="黑体" w:eastAsia="黑体" w:hAnsi="黑体"/>
            <w:noProof/>
            <w:sz w:val="24"/>
            <w:szCs w:val="24"/>
            <w:rPrChange w:id="747" w:author="Administrator" w:date="2015-06-09T20:34:00Z">
              <w:rPr>
                <w:rStyle w:val="afb"/>
                <w:noProof/>
              </w:rPr>
            </w:rPrChange>
          </w:rPr>
          <w:fldChar w:fldCharType="end"/>
        </w:r>
      </w:ins>
    </w:p>
    <w:p w14:paraId="22B4C898" w14:textId="77777777" w:rsidR="00E41B79" w:rsidRPr="00B12E57" w:rsidRDefault="00E41B79">
      <w:pPr>
        <w:pStyle w:val="21"/>
        <w:rPr>
          <w:ins w:id="748" w:author="Administrator" w:date="2015-06-09T20:31:00Z"/>
          <w:rFonts w:ascii="宋体" w:hAnsi="宋体"/>
          <w:smallCaps w:val="0"/>
          <w:noProof/>
          <w:sz w:val="24"/>
          <w:szCs w:val="24"/>
          <w:rPrChange w:id="749" w:author="Administrator" w:date="2015-06-09T20:34:00Z">
            <w:rPr>
              <w:ins w:id="750" w:author="Administrator" w:date="2015-06-09T20:31:00Z"/>
              <w:smallCaps w:val="0"/>
              <w:noProof/>
              <w:sz w:val="21"/>
              <w:szCs w:val="22"/>
            </w:rPr>
          </w:rPrChange>
        </w:rPr>
      </w:pPr>
      <w:ins w:id="751" w:author="Administrator" w:date="2015-06-09T20:31:00Z">
        <w:r w:rsidRPr="00B12E57">
          <w:rPr>
            <w:rStyle w:val="afb"/>
            <w:rFonts w:ascii="宋体" w:hAnsi="宋体"/>
            <w:noProof/>
            <w:sz w:val="24"/>
            <w:szCs w:val="24"/>
            <w:rPrChange w:id="752" w:author="Administrator" w:date="2015-06-09T20:34:00Z">
              <w:rPr>
                <w:rStyle w:val="afb"/>
                <w:noProof/>
              </w:rPr>
            </w:rPrChange>
          </w:rPr>
          <w:fldChar w:fldCharType="begin"/>
        </w:r>
        <w:r w:rsidRPr="00B12E57">
          <w:rPr>
            <w:rStyle w:val="afb"/>
            <w:rFonts w:ascii="宋体" w:hAnsi="宋体"/>
            <w:noProof/>
            <w:sz w:val="24"/>
            <w:szCs w:val="24"/>
            <w:rPrChange w:id="753" w:author="Administrator" w:date="2015-06-09T20:34:00Z">
              <w:rPr>
                <w:rStyle w:val="afb"/>
                <w:noProof/>
              </w:rPr>
            </w:rPrChange>
          </w:rPr>
          <w:instrText xml:space="preserve"> </w:instrText>
        </w:r>
        <w:r w:rsidRPr="00B12E57">
          <w:rPr>
            <w:rFonts w:ascii="宋体" w:hAnsi="宋体"/>
            <w:noProof/>
            <w:sz w:val="24"/>
            <w:szCs w:val="24"/>
            <w:rPrChange w:id="754" w:author="Administrator" w:date="2015-06-09T20:34:00Z">
              <w:rPr>
                <w:noProof/>
              </w:rPr>
            </w:rPrChange>
          </w:rPr>
          <w:instrText>HYPERLINK \l "_Toc421645266"</w:instrText>
        </w:r>
        <w:r w:rsidRPr="00B12E57">
          <w:rPr>
            <w:rStyle w:val="afb"/>
            <w:rFonts w:ascii="宋体" w:hAnsi="宋体"/>
            <w:noProof/>
            <w:sz w:val="24"/>
            <w:szCs w:val="24"/>
            <w:rPrChange w:id="755" w:author="Administrator" w:date="2015-06-09T20:34:00Z">
              <w:rPr>
                <w:rStyle w:val="afb"/>
                <w:noProof/>
              </w:rPr>
            </w:rPrChange>
          </w:rPr>
          <w:instrText xml:space="preserve"> </w:instrText>
        </w:r>
        <w:r w:rsidRPr="00B12E57">
          <w:rPr>
            <w:rStyle w:val="afb"/>
            <w:rFonts w:ascii="宋体" w:hAnsi="宋体"/>
            <w:noProof/>
            <w:sz w:val="24"/>
            <w:szCs w:val="24"/>
            <w:rPrChange w:id="756" w:author="Administrator" w:date="2015-06-09T20:34:00Z">
              <w:rPr>
                <w:rStyle w:val="afb"/>
                <w:noProof/>
              </w:rPr>
            </w:rPrChange>
          </w:rPr>
        </w:r>
        <w:r w:rsidRPr="00B12E57">
          <w:rPr>
            <w:rStyle w:val="afb"/>
            <w:rFonts w:ascii="宋体" w:hAnsi="宋体"/>
            <w:noProof/>
            <w:sz w:val="24"/>
            <w:szCs w:val="24"/>
            <w:rPrChange w:id="757" w:author="Administrator" w:date="2015-06-09T20:34:00Z">
              <w:rPr>
                <w:rStyle w:val="afb"/>
                <w:noProof/>
              </w:rPr>
            </w:rPrChange>
          </w:rPr>
          <w:fldChar w:fldCharType="separate"/>
        </w:r>
        <w:r w:rsidRPr="00B12E57">
          <w:rPr>
            <w:rStyle w:val="afb"/>
            <w:rFonts w:ascii="宋体" w:hAnsi="宋体"/>
            <w:noProof/>
            <w:sz w:val="24"/>
            <w:szCs w:val="24"/>
            <w:rPrChange w:id="758" w:author="Administrator" w:date="2015-06-09T20:34:00Z">
              <w:rPr>
                <w:rStyle w:val="afb"/>
                <w:rFonts w:ascii="黑体" w:eastAsia="黑体" w:hAnsi="黑体"/>
                <w:noProof/>
              </w:rPr>
            </w:rPrChange>
          </w:rPr>
          <w:t xml:space="preserve">4.1 </w:t>
        </w:r>
        <w:r w:rsidRPr="00B12E57">
          <w:rPr>
            <w:rStyle w:val="afb"/>
            <w:rFonts w:ascii="宋体" w:hAnsi="宋体" w:hint="eastAsia"/>
            <w:noProof/>
            <w:sz w:val="24"/>
            <w:szCs w:val="24"/>
            <w:rPrChange w:id="759" w:author="Administrator" w:date="2015-06-09T20:34:00Z">
              <w:rPr>
                <w:rStyle w:val="afb"/>
                <w:rFonts w:ascii="Times New Roman" w:hAnsi="Times New Roman" w:hint="eastAsia"/>
                <w:noProof/>
              </w:rPr>
            </w:rPrChange>
          </w:rPr>
          <w:t>前端框架搭建</w:t>
        </w:r>
        <w:r w:rsidRPr="00B12E57">
          <w:rPr>
            <w:rFonts w:ascii="宋体" w:hAnsi="宋体"/>
            <w:noProof/>
            <w:webHidden/>
            <w:sz w:val="24"/>
            <w:szCs w:val="24"/>
            <w:rPrChange w:id="760" w:author="Administrator" w:date="2015-06-09T20:34:00Z">
              <w:rPr>
                <w:noProof/>
                <w:webHidden/>
              </w:rPr>
            </w:rPrChange>
          </w:rPr>
          <w:tab/>
        </w:r>
        <w:r w:rsidRPr="00B12E57">
          <w:rPr>
            <w:rFonts w:ascii="宋体" w:hAnsi="宋体"/>
            <w:noProof/>
            <w:webHidden/>
            <w:sz w:val="24"/>
            <w:szCs w:val="24"/>
            <w:rPrChange w:id="761" w:author="Administrator" w:date="2015-06-09T20:34:00Z">
              <w:rPr>
                <w:noProof/>
                <w:webHidden/>
              </w:rPr>
            </w:rPrChange>
          </w:rPr>
          <w:fldChar w:fldCharType="begin"/>
        </w:r>
        <w:r w:rsidRPr="00B12E57">
          <w:rPr>
            <w:rFonts w:ascii="宋体" w:hAnsi="宋体"/>
            <w:noProof/>
            <w:webHidden/>
            <w:sz w:val="24"/>
            <w:szCs w:val="24"/>
            <w:rPrChange w:id="762" w:author="Administrator" w:date="2015-06-09T20:34:00Z">
              <w:rPr>
                <w:noProof/>
                <w:webHidden/>
              </w:rPr>
            </w:rPrChange>
          </w:rPr>
          <w:instrText xml:space="preserve"> PAGEREF _Toc421645266 \h </w:instrText>
        </w:r>
        <w:r w:rsidRPr="00B12E57">
          <w:rPr>
            <w:rFonts w:ascii="宋体" w:hAnsi="宋体"/>
            <w:noProof/>
            <w:webHidden/>
            <w:sz w:val="24"/>
            <w:szCs w:val="24"/>
            <w:rPrChange w:id="763" w:author="Administrator" w:date="2015-06-09T20:34:00Z">
              <w:rPr>
                <w:noProof/>
                <w:webHidden/>
              </w:rPr>
            </w:rPrChange>
          </w:rPr>
        </w:r>
      </w:ins>
      <w:r w:rsidRPr="00B12E57">
        <w:rPr>
          <w:rFonts w:ascii="宋体" w:hAnsi="宋体"/>
          <w:noProof/>
          <w:webHidden/>
          <w:sz w:val="24"/>
          <w:szCs w:val="24"/>
          <w:rPrChange w:id="764" w:author="Administrator" w:date="2015-06-09T20:34:00Z">
            <w:rPr>
              <w:noProof/>
              <w:webHidden/>
            </w:rPr>
          </w:rPrChange>
        </w:rPr>
        <w:fldChar w:fldCharType="separate"/>
      </w:r>
      <w:ins w:id="765" w:author="Administrator" w:date="2015-06-09T20:31:00Z">
        <w:r w:rsidRPr="00B12E57">
          <w:rPr>
            <w:rFonts w:ascii="宋体" w:hAnsi="宋体"/>
            <w:noProof/>
            <w:webHidden/>
            <w:sz w:val="24"/>
            <w:szCs w:val="24"/>
            <w:rPrChange w:id="766" w:author="Administrator" w:date="2015-06-09T20:34:00Z">
              <w:rPr>
                <w:noProof/>
                <w:webHidden/>
              </w:rPr>
            </w:rPrChange>
          </w:rPr>
          <w:t>17</w:t>
        </w:r>
        <w:r w:rsidRPr="00B12E57">
          <w:rPr>
            <w:rFonts w:ascii="宋体" w:hAnsi="宋体"/>
            <w:noProof/>
            <w:webHidden/>
            <w:sz w:val="24"/>
            <w:szCs w:val="24"/>
            <w:rPrChange w:id="767" w:author="Administrator" w:date="2015-06-09T20:34:00Z">
              <w:rPr>
                <w:noProof/>
                <w:webHidden/>
              </w:rPr>
            </w:rPrChange>
          </w:rPr>
          <w:fldChar w:fldCharType="end"/>
        </w:r>
        <w:r w:rsidRPr="00B12E57">
          <w:rPr>
            <w:rStyle w:val="afb"/>
            <w:rFonts w:ascii="宋体" w:hAnsi="宋体"/>
            <w:noProof/>
            <w:sz w:val="24"/>
            <w:szCs w:val="24"/>
            <w:rPrChange w:id="768" w:author="Administrator" w:date="2015-06-09T20:34:00Z">
              <w:rPr>
                <w:rStyle w:val="afb"/>
                <w:noProof/>
              </w:rPr>
            </w:rPrChange>
          </w:rPr>
          <w:fldChar w:fldCharType="end"/>
        </w:r>
      </w:ins>
    </w:p>
    <w:p w14:paraId="0C80471D" w14:textId="77777777" w:rsidR="00E41B79" w:rsidRPr="00B12E57" w:rsidRDefault="00E41B79">
      <w:pPr>
        <w:pStyle w:val="31"/>
        <w:rPr>
          <w:ins w:id="769" w:author="Administrator" w:date="2015-06-09T20:31:00Z"/>
          <w:rFonts w:ascii="宋体" w:hAnsi="宋体"/>
          <w:iCs w:val="0"/>
          <w:noProof/>
          <w:rPrChange w:id="770" w:author="Administrator" w:date="2015-06-09T20:34:00Z">
            <w:rPr>
              <w:ins w:id="771" w:author="Administrator" w:date="2015-06-09T20:31:00Z"/>
              <w:rFonts w:ascii="Calibri" w:hAnsi="Calibri"/>
              <w:iCs w:val="0"/>
              <w:noProof/>
              <w:sz w:val="21"/>
              <w:szCs w:val="22"/>
            </w:rPr>
          </w:rPrChange>
        </w:rPr>
      </w:pPr>
      <w:ins w:id="772" w:author="Administrator" w:date="2015-06-09T20:31:00Z">
        <w:r w:rsidRPr="00B12E57">
          <w:rPr>
            <w:rStyle w:val="afb"/>
            <w:rFonts w:ascii="宋体" w:hAnsi="宋体"/>
            <w:noProof/>
            <w:rPrChange w:id="773" w:author="Administrator" w:date="2015-06-09T20:34:00Z">
              <w:rPr>
                <w:rStyle w:val="afb"/>
                <w:noProof/>
              </w:rPr>
            </w:rPrChange>
          </w:rPr>
          <w:fldChar w:fldCharType="begin"/>
        </w:r>
        <w:r w:rsidRPr="00B12E57">
          <w:rPr>
            <w:rStyle w:val="afb"/>
            <w:rFonts w:ascii="宋体" w:hAnsi="宋体"/>
            <w:noProof/>
            <w:rPrChange w:id="774" w:author="Administrator" w:date="2015-06-09T20:34:00Z">
              <w:rPr>
                <w:rStyle w:val="afb"/>
                <w:noProof/>
              </w:rPr>
            </w:rPrChange>
          </w:rPr>
          <w:instrText xml:space="preserve"> </w:instrText>
        </w:r>
        <w:r w:rsidRPr="00B12E57">
          <w:rPr>
            <w:rFonts w:ascii="宋体" w:hAnsi="宋体"/>
            <w:noProof/>
            <w:rPrChange w:id="775" w:author="Administrator" w:date="2015-06-09T20:34:00Z">
              <w:rPr>
                <w:noProof/>
              </w:rPr>
            </w:rPrChange>
          </w:rPr>
          <w:instrText>HYPERLINK \l "_Toc421645267"</w:instrText>
        </w:r>
        <w:r w:rsidRPr="00B12E57">
          <w:rPr>
            <w:rStyle w:val="afb"/>
            <w:rFonts w:ascii="宋体" w:hAnsi="宋体"/>
            <w:noProof/>
            <w:rPrChange w:id="776" w:author="Administrator" w:date="2015-06-09T20:34:00Z">
              <w:rPr>
                <w:rStyle w:val="afb"/>
                <w:noProof/>
              </w:rPr>
            </w:rPrChange>
          </w:rPr>
          <w:instrText xml:space="preserve"> </w:instrText>
        </w:r>
        <w:r w:rsidRPr="00B12E57">
          <w:rPr>
            <w:rStyle w:val="afb"/>
            <w:rFonts w:ascii="宋体" w:hAnsi="宋体"/>
            <w:noProof/>
            <w:rPrChange w:id="777" w:author="Administrator" w:date="2015-06-09T20:34:00Z">
              <w:rPr>
                <w:rStyle w:val="afb"/>
                <w:noProof/>
              </w:rPr>
            </w:rPrChange>
          </w:rPr>
        </w:r>
        <w:r w:rsidRPr="00B12E57">
          <w:rPr>
            <w:rStyle w:val="afb"/>
            <w:rFonts w:ascii="宋体" w:hAnsi="宋体"/>
            <w:noProof/>
            <w:rPrChange w:id="778" w:author="Administrator" w:date="2015-06-09T20:34:00Z">
              <w:rPr>
                <w:rStyle w:val="afb"/>
                <w:noProof/>
              </w:rPr>
            </w:rPrChange>
          </w:rPr>
          <w:fldChar w:fldCharType="separate"/>
        </w:r>
        <w:r w:rsidRPr="00B12E57">
          <w:rPr>
            <w:rStyle w:val="afb"/>
            <w:rFonts w:ascii="宋体" w:hAnsi="宋体"/>
            <w:noProof/>
            <w:rPrChange w:id="779" w:author="Administrator" w:date="2015-06-09T20:34:00Z">
              <w:rPr>
                <w:rStyle w:val="afb"/>
                <w:rFonts w:ascii="黑体" w:eastAsia="黑体" w:hAnsi="黑体"/>
                <w:noProof/>
              </w:rPr>
            </w:rPrChange>
          </w:rPr>
          <w:t>4.1.1</w:t>
        </w:r>
        <w:r w:rsidRPr="00B12E57">
          <w:rPr>
            <w:rStyle w:val="afb"/>
            <w:rFonts w:ascii="宋体" w:hAnsi="宋体" w:hint="eastAsia"/>
            <w:noProof/>
            <w:rPrChange w:id="780" w:author="Administrator" w:date="2015-06-09T20:34:00Z">
              <w:rPr>
                <w:rStyle w:val="afb"/>
                <w:rFonts w:ascii="黑体" w:eastAsia="黑体" w:hAnsi="黑体" w:hint="eastAsia"/>
                <w:noProof/>
              </w:rPr>
            </w:rPrChange>
          </w:rPr>
          <w:t>框架搭建</w:t>
        </w:r>
        <w:r w:rsidRPr="00B12E57">
          <w:rPr>
            <w:rFonts w:ascii="宋体" w:hAnsi="宋体"/>
            <w:noProof/>
            <w:webHidden/>
            <w:rPrChange w:id="781" w:author="Administrator" w:date="2015-06-09T20:34:00Z">
              <w:rPr>
                <w:noProof/>
                <w:webHidden/>
              </w:rPr>
            </w:rPrChange>
          </w:rPr>
          <w:tab/>
        </w:r>
        <w:r w:rsidRPr="00B12E57">
          <w:rPr>
            <w:rFonts w:ascii="宋体" w:hAnsi="宋体"/>
            <w:noProof/>
            <w:webHidden/>
            <w:rPrChange w:id="782" w:author="Administrator" w:date="2015-06-09T20:34:00Z">
              <w:rPr>
                <w:noProof/>
                <w:webHidden/>
              </w:rPr>
            </w:rPrChange>
          </w:rPr>
          <w:fldChar w:fldCharType="begin"/>
        </w:r>
        <w:r w:rsidRPr="00B12E57">
          <w:rPr>
            <w:rFonts w:ascii="宋体" w:hAnsi="宋体"/>
            <w:noProof/>
            <w:webHidden/>
            <w:rPrChange w:id="783" w:author="Administrator" w:date="2015-06-09T20:34:00Z">
              <w:rPr>
                <w:noProof/>
                <w:webHidden/>
              </w:rPr>
            </w:rPrChange>
          </w:rPr>
          <w:instrText xml:space="preserve"> PAGEREF _Toc421645267 \h </w:instrText>
        </w:r>
        <w:r w:rsidRPr="00B12E57">
          <w:rPr>
            <w:rFonts w:ascii="宋体" w:hAnsi="宋体"/>
            <w:noProof/>
            <w:webHidden/>
            <w:rPrChange w:id="784" w:author="Administrator" w:date="2015-06-09T20:34:00Z">
              <w:rPr>
                <w:noProof/>
                <w:webHidden/>
              </w:rPr>
            </w:rPrChange>
          </w:rPr>
        </w:r>
      </w:ins>
      <w:r w:rsidRPr="00B12E57">
        <w:rPr>
          <w:rFonts w:ascii="宋体" w:hAnsi="宋体"/>
          <w:noProof/>
          <w:webHidden/>
          <w:rPrChange w:id="785" w:author="Administrator" w:date="2015-06-09T20:34:00Z">
            <w:rPr>
              <w:noProof/>
              <w:webHidden/>
            </w:rPr>
          </w:rPrChange>
        </w:rPr>
        <w:fldChar w:fldCharType="separate"/>
      </w:r>
      <w:ins w:id="786" w:author="Administrator" w:date="2015-06-09T20:31:00Z">
        <w:r w:rsidRPr="00B12E57">
          <w:rPr>
            <w:rFonts w:ascii="宋体" w:hAnsi="宋体"/>
            <w:noProof/>
            <w:webHidden/>
            <w:rPrChange w:id="787" w:author="Administrator" w:date="2015-06-09T20:34:00Z">
              <w:rPr>
                <w:noProof/>
                <w:webHidden/>
              </w:rPr>
            </w:rPrChange>
          </w:rPr>
          <w:t>17</w:t>
        </w:r>
        <w:r w:rsidRPr="00B12E57">
          <w:rPr>
            <w:rFonts w:ascii="宋体" w:hAnsi="宋体"/>
            <w:noProof/>
            <w:webHidden/>
            <w:rPrChange w:id="788" w:author="Administrator" w:date="2015-06-09T20:34:00Z">
              <w:rPr>
                <w:noProof/>
                <w:webHidden/>
              </w:rPr>
            </w:rPrChange>
          </w:rPr>
          <w:fldChar w:fldCharType="end"/>
        </w:r>
        <w:r w:rsidRPr="00B12E57">
          <w:rPr>
            <w:rStyle w:val="afb"/>
            <w:rFonts w:ascii="宋体" w:hAnsi="宋体"/>
            <w:noProof/>
            <w:rPrChange w:id="789" w:author="Administrator" w:date="2015-06-09T20:34:00Z">
              <w:rPr>
                <w:rStyle w:val="afb"/>
                <w:noProof/>
              </w:rPr>
            </w:rPrChange>
          </w:rPr>
          <w:fldChar w:fldCharType="end"/>
        </w:r>
      </w:ins>
    </w:p>
    <w:p w14:paraId="3034D97C" w14:textId="77777777" w:rsidR="00E41B79" w:rsidRPr="00B12E57" w:rsidRDefault="00E41B79">
      <w:pPr>
        <w:pStyle w:val="31"/>
        <w:rPr>
          <w:ins w:id="790" w:author="Administrator" w:date="2015-06-09T20:31:00Z"/>
          <w:rFonts w:ascii="宋体" w:hAnsi="宋体"/>
          <w:iCs w:val="0"/>
          <w:noProof/>
          <w:rPrChange w:id="791" w:author="Administrator" w:date="2015-06-09T20:34:00Z">
            <w:rPr>
              <w:ins w:id="792" w:author="Administrator" w:date="2015-06-09T20:31:00Z"/>
              <w:rFonts w:ascii="Calibri" w:hAnsi="Calibri"/>
              <w:iCs w:val="0"/>
              <w:noProof/>
              <w:sz w:val="21"/>
              <w:szCs w:val="22"/>
            </w:rPr>
          </w:rPrChange>
        </w:rPr>
      </w:pPr>
      <w:ins w:id="793" w:author="Administrator" w:date="2015-06-09T20:31:00Z">
        <w:r w:rsidRPr="00B12E57">
          <w:rPr>
            <w:rStyle w:val="afb"/>
            <w:rFonts w:ascii="宋体" w:hAnsi="宋体"/>
            <w:noProof/>
            <w:rPrChange w:id="794" w:author="Administrator" w:date="2015-06-09T20:34:00Z">
              <w:rPr>
                <w:rStyle w:val="afb"/>
                <w:noProof/>
              </w:rPr>
            </w:rPrChange>
          </w:rPr>
          <w:fldChar w:fldCharType="begin"/>
        </w:r>
        <w:r w:rsidRPr="00B12E57">
          <w:rPr>
            <w:rStyle w:val="afb"/>
            <w:rFonts w:ascii="宋体" w:hAnsi="宋体"/>
            <w:noProof/>
            <w:rPrChange w:id="795" w:author="Administrator" w:date="2015-06-09T20:34:00Z">
              <w:rPr>
                <w:rStyle w:val="afb"/>
                <w:noProof/>
              </w:rPr>
            </w:rPrChange>
          </w:rPr>
          <w:instrText xml:space="preserve"> </w:instrText>
        </w:r>
        <w:r w:rsidRPr="00B12E57">
          <w:rPr>
            <w:rFonts w:ascii="宋体" w:hAnsi="宋体"/>
            <w:noProof/>
            <w:rPrChange w:id="796" w:author="Administrator" w:date="2015-06-09T20:34:00Z">
              <w:rPr>
                <w:noProof/>
              </w:rPr>
            </w:rPrChange>
          </w:rPr>
          <w:instrText>HYPERLINK \l "_Toc421645268"</w:instrText>
        </w:r>
        <w:r w:rsidRPr="00B12E57">
          <w:rPr>
            <w:rStyle w:val="afb"/>
            <w:rFonts w:ascii="宋体" w:hAnsi="宋体"/>
            <w:noProof/>
            <w:rPrChange w:id="797" w:author="Administrator" w:date="2015-06-09T20:34:00Z">
              <w:rPr>
                <w:rStyle w:val="afb"/>
                <w:noProof/>
              </w:rPr>
            </w:rPrChange>
          </w:rPr>
          <w:instrText xml:space="preserve"> </w:instrText>
        </w:r>
        <w:r w:rsidRPr="00B12E57">
          <w:rPr>
            <w:rStyle w:val="afb"/>
            <w:rFonts w:ascii="宋体" w:hAnsi="宋体"/>
            <w:noProof/>
            <w:rPrChange w:id="798" w:author="Administrator" w:date="2015-06-09T20:34:00Z">
              <w:rPr>
                <w:rStyle w:val="afb"/>
                <w:noProof/>
              </w:rPr>
            </w:rPrChange>
          </w:rPr>
        </w:r>
        <w:r w:rsidRPr="00B12E57">
          <w:rPr>
            <w:rStyle w:val="afb"/>
            <w:rFonts w:ascii="宋体" w:hAnsi="宋体"/>
            <w:noProof/>
            <w:rPrChange w:id="799" w:author="Administrator" w:date="2015-06-09T20:34:00Z">
              <w:rPr>
                <w:rStyle w:val="afb"/>
                <w:noProof/>
              </w:rPr>
            </w:rPrChange>
          </w:rPr>
          <w:fldChar w:fldCharType="separate"/>
        </w:r>
        <w:r w:rsidRPr="00B12E57">
          <w:rPr>
            <w:rStyle w:val="afb"/>
            <w:rFonts w:ascii="宋体" w:hAnsi="宋体"/>
            <w:noProof/>
            <w:rPrChange w:id="800" w:author="Administrator" w:date="2015-06-09T20:34:00Z">
              <w:rPr>
                <w:rStyle w:val="afb"/>
                <w:rFonts w:ascii="黑体" w:eastAsia="黑体" w:hAnsi="黑体"/>
                <w:noProof/>
              </w:rPr>
            </w:rPrChange>
          </w:rPr>
          <w:t xml:space="preserve">4.1.2 </w:t>
        </w:r>
        <w:r w:rsidRPr="00B12E57">
          <w:rPr>
            <w:rStyle w:val="afb"/>
            <w:noProof/>
            <w:rPrChange w:id="801" w:author="Administrator" w:date="2015-06-09T20:36:00Z">
              <w:rPr>
                <w:rStyle w:val="afb"/>
                <w:rFonts w:eastAsia="黑体"/>
                <w:noProof/>
              </w:rPr>
            </w:rPrChange>
          </w:rPr>
          <w:t>seaJs</w:t>
        </w:r>
        <w:r w:rsidRPr="00B12E57">
          <w:rPr>
            <w:rStyle w:val="afb"/>
            <w:rFonts w:ascii="宋体" w:hAnsi="宋体" w:hint="eastAsia"/>
            <w:noProof/>
            <w:rPrChange w:id="802" w:author="Administrator" w:date="2015-06-09T20:34:00Z">
              <w:rPr>
                <w:rStyle w:val="afb"/>
                <w:rFonts w:ascii="黑体" w:eastAsia="黑体" w:hAnsi="黑体" w:hint="eastAsia"/>
                <w:noProof/>
              </w:rPr>
            </w:rPrChange>
          </w:rPr>
          <w:t>整合</w:t>
        </w:r>
        <w:r w:rsidRPr="00B12E57">
          <w:rPr>
            <w:rStyle w:val="afb"/>
            <w:noProof/>
            <w:rPrChange w:id="803" w:author="Administrator" w:date="2015-06-09T20:36:00Z">
              <w:rPr>
                <w:rStyle w:val="afb"/>
                <w:rFonts w:eastAsia="黑体"/>
                <w:noProof/>
              </w:rPr>
            </w:rPrChange>
          </w:rPr>
          <w:t>Js</w:t>
        </w:r>
        <w:r w:rsidRPr="00B12E57">
          <w:rPr>
            <w:rStyle w:val="afb"/>
            <w:rFonts w:ascii="宋体" w:hAnsi="宋体" w:hint="eastAsia"/>
            <w:noProof/>
            <w:rPrChange w:id="804" w:author="Administrator" w:date="2015-06-09T20:34:00Z">
              <w:rPr>
                <w:rStyle w:val="afb"/>
                <w:rFonts w:ascii="黑体" w:eastAsia="黑体" w:hAnsi="黑体" w:hint="eastAsia"/>
                <w:noProof/>
              </w:rPr>
            </w:rPrChange>
          </w:rPr>
          <w:t>资源库</w:t>
        </w:r>
        <w:r w:rsidRPr="00B12E57">
          <w:rPr>
            <w:rFonts w:ascii="宋体" w:hAnsi="宋体"/>
            <w:noProof/>
            <w:webHidden/>
            <w:rPrChange w:id="805" w:author="Administrator" w:date="2015-06-09T20:34:00Z">
              <w:rPr>
                <w:noProof/>
                <w:webHidden/>
              </w:rPr>
            </w:rPrChange>
          </w:rPr>
          <w:tab/>
        </w:r>
        <w:r w:rsidRPr="00B12E57">
          <w:rPr>
            <w:rFonts w:ascii="宋体" w:hAnsi="宋体"/>
            <w:noProof/>
            <w:webHidden/>
            <w:rPrChange w:id="806" w:author="Administrator" w:date="2015-06-09T20:34:00Z">
              <w:rPr>
                <w:noProof/>
                <w:webHidden/>
              </w:rPr>
            </w:rPrChange>
          </w:rPr>
          <w:fldChar w:fldCharType="begin"/>
        </w:r>
        <w:r w:rsidRPr="00B12E57">
          <w:rPr>
            <w:rFonts w:ascii="宋体" w:hAnsi="宋体"/>
            <w:noProof/>
            <w:webHidden/>
            <w:rPrChange w:id="807" w:author="Administrator" w:date="2015-06-09T20:34:00Z">
              <w:rPr>
                <w:noProof/>
                <w:webHidden/>
              </w:rPr>
            </w:rPrChange>
          </w:rPr>
          <w:instrText xml:space="preserve"> PAGEREF _Toc421645268 \h </w:instrText>
        </w:r>
        <w:r w:rsidRPr="00B12E57">
          <w:rPr>
            <w:rFonts w:ascii="宋体" w:hAnsi="宋体"/>
            <w:noProof/>
            <w:webHidden/>
            <w:rPrChange w:id="808" w:author="Administrator" w:date="2015-06-09T20:34:00Z">
              <w:rPr>
                <w:noProof/>
                <w:webHidden/>
              </w:rPr>
            </w:rPrChange>
          </w:rPr>
        </w:r>
      </w:ins>
      <w:r w:rsidRPr="00B12E57">
        <w:rPr>
          <w:rFonts w:ascii="宋体" w:hAnsi="宋体"/>
          <w:noProof/>
          <w:webHidden/>
          <w:rPrChange w:id="809" w:author="Administrator" w:date="2015-06-09T20:34:00Z">
            <w:rPr>
              <w:noProof/>
              <w:webHidden/>
            </w:rPr>
          </w:rPrChange>
        </w:rPr>
        <w:fldChar w:fldCharType="separate"/>
      </w:r>
      <w:ins w:id="810" w:author="Administrator" w:date="2015-06-09T20:31:00Z">
        <w:r w:rsidRPr="00B12E57">
          <w:rPr>
            <w:rFonts w:ascii="宋体" w:hAnsi="宋体"/>
            <w:noProof/>
            <w:webHidden/>
            <w:rPrChange w:id="811" w:author="Administrator" w:date="2015-06-09T20:34:00Z">
              <w:rPr>
                <w:noProof/>
                <w:webHidden/>
              </w:rPr>
            </w:rPrChange>
          </w:rPr>
          <w:t>18</w:t>
        </w:r>
        <w:r w:rsidRPr="00B12E57">
          <w:rPr>
            <w:rFonts w:ascii="宋体" w:hAnsi="宋体"/>
            <w:noProof/>
            <w:webHidden/>
            <w:rPrChange w:id="812" w:author="Administrator" w:date="2015-06-09T20:34:00Z">
              <w:rPr>
                <w:noProof/>
                <w:webHidden/>
              </w:rPr>
            </w:rPrChange>
          </w:rPr>
          <w:fldChar w:fldCharType="end"/>
        </w:r>
        <w:r w:rsidRPr="00B12E57">
          <w:rPr>
            <w:rStyle w:val="afb"/>
            <w:rFonts w:ascii="宋体" w:hAnsi="宋体"/>
            <w:noProof/>
            <w:rPrChange w:id="813" w:author="Administrator" w:date="2015-06-09T20:34:00Z">
              <w:rPr>
                <w:rStyle w:val="afb"/>
                <w:noProof/>
              </w:rPr>
            </w:rPrChange>
          </w:rPr>
          <w:fldChar w:fldCharType="end"/>
        </w:r>
      </w:ins>
    </w:p>
    <w:p w14:paraId="76883B7E" w14:textId="77777777" w:rsidR="00E41B79" w:rsidRPr="00B12E57" w:rsidRDefault="00E41B79">
      <w:pPr>
        <w:pStyle w:val="31"/>
        <w:rPr>
          <w:ins w:id="814" w:author="Administrator" w:date="2015-06-09T20:31:00Z"/>
          <w:rFonts w:ascii="宋体" w:hAnsi="宋体"/>
          <w:iCs w:val="0"/>
          <w:noProof/>
          <w:rPrChange w:id="815" w:author="Administrator" w:date="2015-06-09T20:34:00Z">
            <w:rPr>
              <w:ins w:id="816" w:author="Administrator" w:date="2015-06-09T20:31:00Z"/>
              <w:rFonts w:ascii="Calibri" w:hAnsi="Calibri"/>
              <w:iCs w:val="0"/>
              <w:noProof/>
              <w:sz w:val="21"/>
              <w:szCs w:val="22"/>
            </w:rPr>
          </w:rPrChange>
        </w:rPr>
      </w:pPr>
      <w:ins w:id="817" w:author="Administrator" w:date="2015-06-09T20:31:00Z">
        <w:r w:rsidRPr="00B12E57">
          <w:rPr>
            <w:rStyle w:val="afb"/>
            <w:rFonts w:ascii="宋体" w:hAnsi="宋体"/>
            <w:noProof/>
            <w:rPrChange w:id="818" w:author="Administrator" w:date="2015-06-09T20:34:00Z">
              <w:rPr>
                <w:rStyle w:val="afb"/>
                <w:noProof/>
              </w:rPr>
            </w:rPrChange>
          </w:rPr>
          <w:fldChar w:fldCharType="begin"/>
        </w:r>
        <w:r w:rsidRPr="00B12E57">
          <w:rPr>
            <w:rStyle w:val="afb"/>
            <w:rFonts w:ascii="宋体" w:hAnsi="宋体"/>
            <w:noProof/>
            <w:rPrChange w:id="819" w:author="Administrator" w:date="2015-06-09T20:34:00Z">
              <w:rPr>
                <w:rStyle w:val="afb"/>
                <w:noProof/>
              </w:rPr>
            </w:rPrChange>
          </w:rPr>
          <w:instrText xml:space="preserve"> </w:instrText>
        </w:r>
        <w:r w:rsidRPr="00B12E57">
          <w:rPr>
            <w:rFonts w:ascii="宋体" w:hAnsi="宋体"/>
            <w:noProof/>
            <w:rPrChange w:id="820" w:author="Administrator" w:date="2015-06-09T20:34:00Z">
              <w:rPr>
                <w:noProof/>
              </w:rPr>
            </w:rPrChange>
          </w:rPr>
          <w:instrText>HYPERLINK \l "_Toc421645269"</w:instrText>
        </w:r>
        <w:r w:rsidRPr="00B12E57">
          <w:rPr>
            <w:rStyle w:val="afb"/>
            <w:rFonts w:ascii="宋体" w:hAnsi="宋体"/>
            <w:noProof/>
            <w:rPrChange w:id="821" w:author="Administrator" w:date="2015-06-09T20:34:00Z">
              <w:rPr>
                <w:rStyle w:val="afb"/>
                <w:noProof/>
              </w:rPr>
            </w:rPrChange>
          </w:rPr>
          <w:instrText xml:space="preserve"> </w:instrText>
        </w:r>
        <w:r w:rsidRPr="00B12E57">
          <w:rPr>
            <w:rStyle w:val="afb"/>
            <w:rFonts w:ascii="宋体" w:hAnsi="宋体"/>
            <w:noProof/>
            <w:rPrChange w:id="822" w:author="Administrator" w:date="2015-06-09T20:34:00Z">
              <w:rPr>
                <w:rStyle w:val="afb"/>
                <w:noProof/>
              </w:rPr>
            </w:rPrChange>
          </w:rPr>
        </w:r>
        <w:r w:rsidRPr="00B12E57">
          <w:rPr>
            <w:rStyle w:val="afb"/>
            <w:rFonts w:ascii="宋体" w:hAnsi="宋体"/>
            <w:noProof/>
            <w:rPrChange w:id="823" w:author="Administrator" w:date="2015-06-09T20:34:00Z">
              <w:rPr>
                <w:rStyle w:val="afb"/>
                <w:noProof/>
              </w:rPr>
            </w:rPrChange>
          </w:rPr>
          <w:fldChar w:fldCharType="separate"/>
        </w:r>
        <w:r w:rsidRPr="00B12E57">
          <w:rPr>
            <w:rStyle w:val="afb"/>
            <w:rFonts w:ascii="宋体" w:hAnsi="宋体"/>
            <w:noProof/>
            <w:rPrChange w:id="824" w:author="Administrator" w:date="2015-06-09T20:34:00Z">
              <w:rPr>
                <w:rStyle w:val="afb"/>
                <w:rFonts w:ascii="黑体" w:eastAsia="黑体" w:hAnsi="黑体"/>
                <w:noProof/>
              </w:rPr>
            </w:rPrChange>
          </w:rPr>
          <w:t>4.1.3</w:t>
        </w:r>
        <w:r w:rsidRPr="00B12E57">
          <w:rPr>
            <w:rStyle w:val="afb"/>
            <w:rFonts w:ascii="宋体" w:hAnsi="宋体" w:hint="eastAsia"/>
            <w:noProof/>
            <w:rPrChange w:id="825" w:author="Administrator" w:date="2015-06-09T20:34:00Z">
              <w:rPr>
                <w:rStyle w:val="afb"/>
                <w:rFonts w:ascii="黑体" w:eastAsia="黑体" w:hAnsi="黑体" w:hint="eastAsia"/>
                <w:noProof/>
              </w:rPr>
            </w:rPrChange>
          </w:rPr>
          <w:t>拆分</w:t>
        </w:r>
        <w:r w:rsidRPr="00B12E57">
          <w:rPr>
            <w:rStyle w:val="afb"/>
            <w:noProof/>
            <w:rPrChange w:id="826" w:author="Administrator" w:date="2015-06-09T20:36:00Z">
              <w:rPr>
                <w:rStyle w:val="afb"/>
                <w:rFonts w:eastAsia="黑体"/>
                <w:noProof/>
              </w:rPr>
            </w:rPrChange>
          </w:rPr>
          <w:t>BcakBone</w:t>
        </w:r>
        <w:r w:rsidRPr="00B12E57">
          <w:rPr>
            <w:rStyle w:val="afb"/>
            <w:rFonts w:ascii="宋体" w:hAnsi="宋体" w:hint="eastAsia"/>
            <w:noProof/>
            <w:rPrChange w:id="827" w:author="Administrator" w:date="2015-06-09T20:34:00Z">
              <w:rPr>
                <w:rStyle w:val="afb"/>
                <w:rFonts w:ascii="黑体" w:eastAsia="黑体" w:hAnsi="黑体" w:hint="eastAsia"/>
                <w:noProof/>
              </w:rPr>
            </w:rPrChange>
          </w:rPr>
          <w:t>的数据</w:t>
        </w:r>
        <w:r w:rsidRPr="00B12E57">
          <w:rPr>
            <w:rStyle w:val="afb"/>
            <w:noProof/>
            <w:rPrChange w:id="828" w:author="Administrator" w:date="2015-06-09T20:36:00Z">
              <w:rPr>
                <w:rStyle w:val="afb"/>
                <w:rFonts w:eastAsia="黑体"/>
                <w:noProof/>
              </w:rPr>
            </w:rPrChange>
          </w:rPr>
          <w:t>Model</w:t>
        </w:r>
        <w:r w:rsidRPr="00B12E57">
          <w:rPr>
            <w:rStyle w:val="afb"/>
            <w:rFonts w:ascii="宋体" w:hAnsi="宋体" w:hint="eastAsia"/>
            <w:noProof/>
            <w:rPrChange w:id="829" w:author="Administrator" w:date="2015-06-09T20:34:00Z">
              <w:rPr>
                <w:rStyle w:val="afb"/>
                <w:rFonts w:ascii="黑体" w:eastAsia="黑体" w:hAnsi="黑体" w:hint="eastAsia"/>
                <w:noProof/>
              </w:rPr>
            </w:rPrChange>
          </w:rPr>
          <w:t>功能</w:t>
        </w:r>
        <w:r w:rsidRPr="00B12E57">
          <w:rPr>
            <w:rFonts w:ascii="宋体" w:hAnsi="宋体"/>
            <w:noProof/>
            <w:webHidden/>
            <w:rPrChange w:id="830" w:author="Administrator" w:date="2015-06-09T20:34:00Z">
              <w:rPr>
                <w:noProof/>
                <w:webHidden/>
              </w:rPr>
            </w:rPrChange>
          </w:rPr>
          <w:tab/>
        </w:r>
        <w:r w:rsidRPr="00B12E57">
          <w:rPr>
            <w:rFonts w:ascii="宋体" w:hAnsi="宋体"/>
            <w:noProof/>
            <w:webHidden/>
            <w:rPrChange w:id="831" w:author="Administrator" w:date="2015-06-09T20:34:00Z">
              <w:rPr>
                <w:noProof/>
                <w:webHidden/>
              </w:rPr>
            </w:rPrChange>
          </w:rPr>
          <w:fldChar w:fldCharType="begin"/>
        </w:r>
        <w:r w:rsidRPr="00B12E57">
          <w:rPr>
            <w:rFonts w:ascii="宋体" w:hAnsi="宋体"/>
            <w:noProof/>
            <w:webHidden/>
            <w:rPrChange w:id="832" w:author="Administrator" w:date="2015-06-09T20:34:00Z">
              <w:rPr>
                <w:noProof/>
                <w:webHidden/>
              </w:rPr>
            </w:rPrChange>
          </w:rPr>
          <w:instrText xml:space="preserve"> PAGEREF _Toc421645269 \h </w:instrText>
        </w:r>
        <w:r w:rsidRPr="00B12E57">
          <w:rPr>
            <w:rFonts w:ascii="宋体" w:hAnsi="宋体"/>
            <w:noProof/>
            <w:webHidden/>
            <w:rPrChange w:id="833" w:author="Administrator" w:date="2015-06-09T20:34:00Z">
              <w:rPr>
                <w:noProof/>
                <w:webHidden/>
              </w:rPr>
            </w:rPrChange>
          </w:rPr>
        </w:r>
      </w:ins>
      <w:r w:rsidRPr="00B12E57">
        <w:rPr>
          <w:rFonts w:ascii="宋体" w:hAnsi="宋体"/>
          <w:noProof/>
          <w:webHidden/>
          <w:rPrChange w:id="834" w:author="Administrator" w:date="2015-06-09T20:34:00Z">
            <w:rPr>
              <w:noProof/>
              <w:webHidden/>
            </w:rPr>
          </w:rPrChange>
        </w:rPr>
        <w:fldChar w:fldCharType="separate"/>
      </w:r>
      <w:ins w:id="835" w:author="Administrator" w:date="2015-06-09T20:31:00Z">
        <w:r w:rsidRPr="00B12E57">
          <w:rPr>
            <w:rFonts w:ascii="宋体" w:hAnsi="宋体"/>
            <w:noProof/>
            <w:webHidden/>
            <w:rPrChange w:id="836" w:author="Administrator" w:date="2015-06-09T20:34:00Z">
              <w:rPr>
                <w:noProof/>
                <w:webHidden/>
              </w:rPr>
            </w:rPrChange>
          </w:rPr>
          <w:t>19</w:t>
        </w:r>
        <w:r w:rsidRPr="00B12E57">
          <w:rPr>
            <w:rFonts w:ascii="宋体" w:hAnsi="宋体"/>
            <w:noProof/>
            <w:webHidden/>
            <w:rPrChange w:id="837" w:author="Administrator" w:date="2015-06-09T20:34:00Z">
              <w:rPr>
                <w:noProof/>
                <w:webHidden/>
              </w:rPr>
            </w:rPrChange>
          </w:rPr>
          <w:fldChar w:fldCharType="end"/>
        </w:r>
        <w:r w:rsidRPr="00B12E57">
          <w:rPr>
            <w:rStyle w:val="afb"/>
            <w:rFonts w:ascii="宋体" w:hAnsi="宋体"/>
            <w:noProof/>
            <w:rPrChange w:id="838" w:author="Administrator" w:date="2015-06-09T20:34:00Z">
              <w:rPr>
                <w:rStyle w:val="afb"/>
                <w:noProof/>
              </w:rPr>
            </w:rPrChange>
          </w:rPr>
          <w:fldChar w:fldCharType="end"/>
        </w:r>
      </w:ins>
    </w:p>
    <w:p w14:paraId="635F3B9F" w14:textId="77777777" w:rsidR="00E41B79" w:rsidRPr="00B12E57" w:rsidRDefault="00E41B79">
      <w:pPr>
        <w:pStyle w:val="31"/>
        <w:rPr>
          <w:ins w:id="839" w:author="Administrator" w:date="2015-06-09T20:31:00Z"/>
          <w:rFonts w:ascii="宋体" w:hAnsi="宋体"/>
          <w:iCs w:val="0"/>
          <w:noProof/>
          <w:rPrChange w:id="840" w:author="Administrator" w:date="2015-06-09T20:34:00Z">
            <w:rPr>
              <w:ins w:id="841" w:author="Administrator" w:date="2015-06-09T20:31:00Z"/>
              <w:rFonts w:ascii="Calibri" w:hAnsi="Calibri"/>
              <w:iCs w:val="0"/>
              <w:noProof/>
              <w:sz w:val="21"/>
              <w:szCs w:val="22"/>
            </w:rPr>
          </w:rPrChange>
        </w:rPr>
      </w:pPr>
      <w:ins w:id="842" w:author="Administrator" w:date="2015-06-09T20:31:00Z">
        <w:r w:rsidRPr="00B12E57">
          <w:rPr>
            <w:rStyle w:val="afb"/>
            <w:rFonts w:ascii="宋体" w:hAnsi="宋体"/>
            <w:noProof/>
            <w:rPrChange w:id="843" w:author="Administrator" w:date="2015-06-09T20:34:00Z">
              <w:rPr>
                <w:rStyle w:val="afb"/>
                <w:noProof/>
              </w:rPr>
            </w:rPrChange>
          </w:rPr>
          <w:fldChar w:fldCharType="begin"/>
        </w:r>
        <w:r w:rsidRPr="00B12E57">
          <w:rPr>
            <w:rStyle w:val="afb"/>
            <w:rFonts w:ascii="宋体" w:hAnsi="宋体"/>
            <w:noProof/>
            <w:rPrChange w:id="844" w:author="Administrator" w:date="2015-06-09T20:34:00Z">
              <w:rPr>
                <w:rStyle w:val="afb"/>
                <w:noProof/>
              </w:rPr>
            </w:rPrChange>
          </w:rPr>
          <w:instrText xml:space="preserve"> </w:instrText>
        </w:r>
        <w:r w:rsidRPr="00B12E57">
          <w:rPr>
            <w:rFonts w:ascii="宋体" w:hAnsi="宋体"/>
            <w:noProof/>
            <w:rPrChange w:id="845" w:author="Administrator" w:date="2015-06-09T20:34:00Z">
              <w:rPr>
                <w:noProof/>
              </w:rPr>
            </w:rPrChange>
          </w:rPr>
          <w:instrText>HYPERLINK \l "_Toc421645270"</w:instrText>
        </w:r>
        <w:r w:rsidRPr="00B12E57">
          <w:rPr>
            <w:rStyle w:val="afb"/>
            <w:rFonts w:ascii="宋体" w:hAnsi="宋体"/>
            <w:noProof/>
            <w:rPrChange w:id="846" w:author="Administrator" w:date="2015-06-09T20:34:00Z">
              <w:rPr>
                <w:rStyle w:val="afb"/>
                <w:noProof/>
              </w:rPr>
            </w:rPrChange>
          </w:rPr>
          <w:instrText xml:space="preserve"> </w:instrText>
        </w:r>
        <w:r w:rsidRPr="00B12E57">
          <w:rPr>
            <w:rStyle w:val="afb"/>
            <w:rFonts w:ascii="宋体" w:hAnsi="宋体"/>
            <w:noProof/>
            <w:rPrChange w:id="847" w:author="Administrator" w:date="2015-06-09T20:34:00Z">
              <w:rPr>
                <w:rStyle w:val="afb"/>
                <w:noProof/>
              </w:rPr>
            </w:rPrChange>
          </w:rPr>
        </w:r>
        <w:r w:rsidRPr="00B12E57">
          <w:rPr>
            <w:rStyle w:val="afb"/>
            <w:rFonts w:ascii="宋体" w:hAnsi="宋体"/>
            <w:noProof/>
            <w:rPrChange w:id="848" w:author="Administrator" w:date="2015-06-09T20:34:00Z">
              <w:rPr>
                <w:rStyle w:val="afb"/>
                <w:noProof/>
              </w:rPr>
            </w:rPrChange>
          </w:rPr>
          <w:fldChar w:fldCharType="separate"/>
        </w:r>
        <w:r w:rsidRPr="00B12E57">
          <w:rPr>
            <w:rStyle w:val="afb"/>
            <w:rFonts w:ascii="宋体" w:hAnsi="宋体"/>
            <w:noProof/>
            <w:rPrChange w:id="849" w:author="Administrator" w:date="2015-06-09T20:34:00Z">
              <w:rPr>
                <w:rStyle w:val="afb"/>
                <w:rFonts w:ascii="黑体" w:eastAsia="黑体" w:hAnsi="黑体"/>
                <w:noProof/>
              </w:rPr>
            </w:rPrChange>
          </w:rPr>
          <w:t>4.1.4</w:t>
        </w:r>
        <w:r w:rsidRPr="00B12E57">
          <w:rPr>
            <w:rStyle w:val="afb"/>
            <w:rFonts w:ascii="宋体" w:hAnsi="宋体"/>
            <w:noProof/>
            <w:rPrChange w:id="850" w:author="Administrator" w:date="2015-06-09T20:34:00Z">
              <w:rPr>
                <w:rStyle w:val="afb"/>
                <w:noProof/>
              </w:rPr>
            </w:rPrChange>
          </w:rPr>
          <w:t xml:space="preserve"> </w:t>
        </w:r>
        <w:r w:rsidRPr="00B12E57">
          <w:rPr>
            <w:rStyle w:val="afb"/>
            <w:noProof/>
            <w:rPrChange w:id="851" w:author="Administrator" w:date="2015-06-09T20:36:00Z">
              <w:rPr>
                <w:rStyle w:val="afb"/>
                <w:rFonts w:eastAsia="黑体"/>
                <w:noProof/>
              </w:rPr>
            </w:rPrChange>
          </w:rPr>
          <w:t>ArtTeplate</w:t>
        </w:r>
        <w:r w:rsidRPr="00B12E57">
          <w:rPr>
            <w:rStyle w:val="afb"/>
            <w:rFonts w:ascii="宋体" w:hAnsi="宋体" w:hint="eastAsia"/>
            <w:noProof/>
            <w:rPrChange w:id="852" w:author="Administrator" w:date="2015-06-09T20:34:00Z">
              <w:rPr>
                <w:rStyle w:val="afb"/>
                <w:rFonts w:ascii="黑体" w:eastAsia="黑体" w:hAnsi="黑体" w:hint="eastAsia"/>
                <w:noProof/>
              </w:rPr>
            </w:rPrChange>
          </w:rPr>
          <w:t>简化管理模板渲染功能</w:t>
        </w:r>
        <w:r w:rsidRPr="00B12E57">
          <w:rPr>
            <w:rFonts w:ascii="宋体" w:hAnsi="宋体"/>
            <w:noProof/>
            <w:webHidden/>
            <w:rPrChange w:id="853" w:author="Administrator" w:date="2015-06-09T20:34:00Z">
              <w:rPr>
                <w:noProof/>
                <w:webHidden/>
              </w:rPr>
            </w:rPrChange>
          </w:rPr>
          <w:tab/>
        </w:r>
        <w:r w:rsidRPr="00B12E57">
          <w:rPr>
            <w:rFonts w:ascii="宋体" w:hAnsi="宋体"/>
            <w:noProof/>
            <w:webHidden/>
            <w:rPrChange w:id="854" w:author="Administrator" w:date="2015-06-09T20:34:00Z">
              <w:rPr>
                <w:noProof/>
                <w:webHidden/>
              </w:rPr>
            </w:rPrChange>
          </w:rPr>
          <w:fldChar w:fldCharType="begin"/>
        </w:r>
        <w:r w:rsidRPr="00B12E57">
          <w:rPr>
            <w:rFonts w:ascii="宋体" w:hAnsi="宋体"/>
            <w:noProof/>
            <w:webHidden/>
            <w:rPrChange w:id="855" w:author="Administrator" w:date="2015-06-09T20:34:00Z">
              <w:rPr>
                <w:noProof/>
                <w:webHidden/>
              </w:rPr>
            </w:rPrChange>
          </w:rPr>
          <w:instrText xml:space="preserve"> PAGEREF _Toc421645270 \h </w:instrText>
        </w:r>
        <w:r w:rsidRPr="00B12E57">
          <w:rPr>
            <w:rFonts w:ascii="宋体" w:hAnsi="宋体"/>
            <w:noProof/>
            <w:webHidden/>
            <w:rPrChange w:id="856" w:author="Administrator" w:date="2015-06-09T20:34:00Z">
              <w:rPr>
                <w:noProof/>
                <w:webHidden/>
              </w:rPr>
            </w:rPrChange>
          </w:rPr>
        </w:r>
      </w:ins>
      <w:r w:rsidRPr="00B12E57">
        <w:rPr>
          <w:rFonts w:ascii="宋体" w:hAnsi="宋体"/>
          <w:noProof/>
          <w:webHidden/>
          <w:rPrChange w:id="857" w:author="Administrator" w:date="2015-06-09T20:34:00Z">
            <w:rPr>
              <w:noProof/>
              <w:webHidden/>
            </w:rPr>
          </w:rPrChange>
        </w:rPr>
        <w:fldChar w:fldCharType="separate"/>
      </w:r>
      <w:ins w:id="858" w:author="Administrator" w:date="2015-06-09T20:31:00Z">
        <w:r w:rsidRPr="00B12E57">
          <w:rPr>
            <w:rFonts w:ascii="宋体" w:hAnsi="宋体"/>
            <w:noProof/>
            <w:webHidden/>
            <w:rPrChange w:id="859" w:author="Administrator" w:date="2015-06-09T20:34:00Z">
              <w:rPr>
                <w:noProof/>
                <w:webHidden/>
              </w:rPr>
            </w:rPrChange>
          </w:rPr>
          <w:t>20</w:t>
        </w:r>
        <w:r w:rsidRPr="00B12E57">
          <w:rPr>
            <w:rFonts w:ascii="宋体" w:hAnsi="宋体"/>
            <w:noProof/>
            <w:webHidden/>
            <w:rPrChange w:id="860" w:author="Administrator" w:date="2015-06-09T20:34:00Z">
              <w:rPr>
                <w:noProof/>
                <w:webHidden/>
              </w:rPr>
            </w:rPrChange>
          </w:rPr>
          <w:fldChar w:fldCharType="end"/>
        </w:r>
        <w:r w:rsidRPr="00B12E57">
          <w:rPr>
            <w:rStyle w:val="afb"/>
            <w:rFonts w:ascii="宋体" w:hAnsi="宋体"/>
            <w:noProof/>
            <w:rPrChange w:id="861" w:author="Administrator" w:date="2015-06-09T20:34:00Z">
              <w:rPr>
                <w:rStyle w:val="afb"/>
                <w:noProof/>
              </w:rPr>
            </w:rPrChange>
          </w:rPr>
          <w:fldChar w:fldCharType="end"/>
        </w:r>
      </w:ins>
    </w:p>
    <w:p w14:paraId="577F1D80" w14:textId="77777777" w:rsidR="00E41B79" w:rsidRPr="00B12E57" w:rsidRDefault="00E41B79">
      <w:pPr>
        <w:pStyle w:val="31"/>
        <w:rPr>
          <w:ins w:id="862" w:author="Administrator" w:date="2015-06-09T20:31:00Z"/>
          <w:rFonts w:ascii="宋体" w:hAnsi="宋体"/>
          <w:iCs w:val="0"/>
          <w:noProof/>
          <w:rPrChange w:id="863" w:author="Administrator" w:date="2015-06-09T20:34:00Z">
            <w:rPr>
              <w:ins w:id="864" w:author="Administrator" w:date="2015-06-09T20:31:00Z"/>
              <w:rFonts w:ascii="Calibri" w:hAnsi="Calibri"/>
              <w:iCs w:val="0"/>
              <w:noProof/>
              <w:sz w:val="21"/>
              <w:szCs w:val="22"/>
            </w:rPr>
          </w:rPrChange>
        </w:rPr>
      </w:pPr>
      <w:ins w:id="865" w:author="Administrator" w:date="2015-06-09T20:31:00Z">
        <w:r w:rsidRPr="00B12E57">
          <w:rPr>
            <w:rStyle w:val="afb"/>
            <w:rFonts w:ascii="宋体" w:hAnsi="宋体"/>
            <w:noProof/>
            <w:rPrChange w:id="866" w:author="Administrator" w:date="2015-06-09T20:34:00Z">
              <w:rPr>
                <w:rStyle w:val="afb"/>
                <w:noProof/>
              </w:rPr>
            </w:rPrChange>
          </w:rPr>
          <w:fldChar w:fldCharType="begin"/>
        </w:r>
        <w:r w:rsidRPr="00B12E57">
          <w:rPr>
            <w:rStyle w:val="afb"/>
            <w:rFonts w:ascii="宋体" w:hAnsi="宋体"/>
            <w:noProof/>
            <w:rPrChange w:id="867" w:author="Administrator" w:date="2015-06-09T20:34:00Z">
              <w:rPr>
                <w:rStyle w:val="afb"/>
                <w:noProof/>
              </w:rPr>
            </w:rPrChange>
          </w:rPr>
          <w:instrText xml:space="preserve"> </w:instrText>
        </w:r>
        <w:r w:rsidRPr="00B12E57">
          <w:rPr>
            <w:rFonts w:ascii="宋体" w:hAnsi="宋体"/>
            <w:noProof/>
            <w:rPrChange w:id="868" w:author="Administrator" w:date="2015-06-09T20:34:00Z">
              <w:rPr>
                <w:noProof/>
              </w:rPr>
            </w:rPrChange>
          </w:rPr>
          <w:instrText>HYPERLINK \l "_Toc421645271"</w:instrText>
        </w:r>
        <w:r w:rsidRPr="00B12E57">
          <w:rPr>
            <w:rStyle w:val="afb"/>
            <w:rFonts w:ascii="宋体" w:hAnsi="宋体"/>
            <w:noProof/>
            <w:rPrChange w:id="869" w:author="Administrator" w:date="2015-06-09T20:34:00Z">
              <w:rPr>
                <w:rStyle w:val="afb"/>
                <w:noProof/>
              </w:rPr>
            </w:rPrChange>
          </w:rPr>
          <w:instrText xml:space="preserve"> </w:instrText>
        </w:r>
        <w:r w:rsidRPr="00B12E57">
          <w:rPr>
            <w:rStyle w:val="afb"/>
            <w:rFonts w:ascii="宋体" w:hAnsi="宋体"/>
            <w:noProof/>
            <w:rPrChange w:id="870" w:author="Administrator" w:date="2015-06-09T20:34:00Z">
              <w:rPr>
                <w:rStyle w:val="afb"/>
                <w:noProof/>
              </w:rPr>
            </w:rPrChange>
          </w:rPr>
        </w:r>
        <w:r w:rsidRPr="00B12E57">
          <w:rPr>
            <w:rStyle w:val="afb"/>
            <w:rFonts w:ascii="宋体" w:hAnsi="宋体"/>
            <w:noProof/>
            <w:rPrChange w:id="871" w:author="Administrator" w:date="2015-06-09T20:34:00Z">
              <w:rPr>
                <w:rStyle w:val="afb"/>
                <w:noProof/>
              </w:rPr>
            </w:rPrChange>
          </w:rPr>
          <w:fldChar w:fldCharType="separate"/>
        </w:r>
        <w:r w:rsidRPr="00B12E57">
          <w:rPr>
            <w:rStyle w:val="afb"/>
            <w:rFonts w:ascii="宋体" w:hAnsi="宋体"/>
            <w:noProof/>
            <w:rPrChange w:id="872" w:author="Administrator" w:date="2015-06-09T20:34:00Z">
              <w:rPr>
                <w:rStyle w:val="afb"/>
                <w:rFonts w:ascii="黑体" w:eastAsia="黑体" w:hAnsi="黑体"/>
                <w:noProof/>
              </w:rPr>
            </w:rPrChange>
          </w:rPr>
          <w:t>4.1.5</w:t>
        </w:r>
        <w:r w:rsidRPr="00B12E57">
          <w:rPr>
            <w:rStyle w:val="afb"/>
            <w:rFonts w:ascii="宋体" w:hAnsi="宋体"/>
            <w:noProof/>
            <w:rPrChange w:id="873" w:author="Administrator" w:date="2015-06-09T20:34:00Z">
              <w:rPr>
                <w:rStyle w:val="afb"/>
                <w:noProof/>
              </w:rPr>
            </w:rPrChange>
          </w:rPr>
          <w:t xml:space="preserve"> </w:t>
        </w:r>
        <w:r w:rsidRPr="00B12E57">
          <w:rPr>
            <w:rStyle w:val="afb"/>
            <w:noProof/>
            <w:rPrChange w:id="874" w:author="Administrator" w:date="2015-06-09T20:36:00Z">
              <w:rPr>
                <w:rStyle w:val="afb"/>
                <w:rFonts w:eastAsia="黑体"/>
                <w:noProof/>
              </w:rPr>
            </w:rPrChange>
          </w:rPr>
          <w:t>BaiduMap</w:t>
        </w:r>
        <w:r w:rsidRPr="00B12E57">
          <w:rPr>
            <w:rStyle w:val="afb"/>
            <w:rFonts w:ascii="宋体" w:hAnsi="宋体" w:hint="eastAsia"/>
            <w:noProof/>
            <w:rPrChange w:id="875" w:author="Administrator" w:date="2015-06-09T20:34:00Z">
              <w:rPr>
                <w:rStyle w:val="afb"/>
                <w:rFonts w:ascii="黑体" w:eastAsia="黑体" w:hAnsi="黑体" w:hint="eastAsia"/>
                <w:noProof/>
              </w:rPr>
            </w:rPrChange>
          </w:rPr>
          <w:t>实现地理位置形象化展示</w:t>
        </w:r>
        <w:r w:rsidRPr="00B12E57">
          <w:rPr>
            <w:rFonts w:ascii="宋体" w:hAnsi="宋体"/>
            <w:noProof/>
            <w:webHidden/>
            <w:rPrChange w:id="876" w:author="Administrator" w:date="2015-06-09T20:34:00Z">
              <w:rPr>
                <w:noProof/>
                <w:webHidden/>
              </w:rPr>
            </w:rPrChange>
          </w:rPr>
          <w:tab/>
        </w:r>
        <w:r w:rsidRPr="00B12E57">
          <w:rPr>
            <w:rFonts w:ascii="宋体" w:hAnsi="宋体"/>
            <w:noProof/>
            <w:webHidden/>
            <w:rPrChange w:id="877" w:author="Administrator" w:date="2015-06-09T20:34:00Z">
              <w:rPr>
                <w:noProof/>
                <w:webHidden/>
              </w:rPr>
            </w:rPrChange>
          </w:rPr>
          <w:fldChar w:fldCharType="begin"/>
        </w:r>
        <w:r w:rsidRPr="00B12E57">
          <w:rPr>
            <w:rFonts w:ascii="宋体" w:hAnsi="宋体"/>
            <w:noProof/>
            <w:webHidden/>
            <w:rPrChange w:id="878" w:author="Administrator" w:date="2015-06-09T20:34:00Z">
              <w:rPr>
                <w:noProof/>
                <w:webHidden/>
              </w:rPr>
            </w:rPrChange>
          </w:rPr>
          <w:instrText xml:space="preserve"> PAGEREF _Toc421645271 \h </w:instrText>
        </w:r>
        <w:r w:rsidRPr="00B12E57">
          <w:rPr>
            <w:rFonts w:ascii="宋体" w:hAnsi="宋体"/>
            <w:noProof/>
            <w:webHidden/>
            <w:rPrChange w:id="879" w:author="Administrator" w:date="2015-06-09T20:34:00Z">
              <w:rPr>
                <w:noProof/>
                <w:webHidden/>
              </w:rPr>
            </w:rPrChange>
          </w:rPr>
        </w:r>
      </w:ins>
      <w:r w:rsidRPr="00B12E57">
        <w:rPr>
          <w:rFonts w:ascii="宋体" w:hAnsi="宋体"/>
          <w:noProof/>
          <w:webHidden/>
          <w:rPrChange w:id="880" w:author="Administrator" w:date="2015-06-09T20:34:00Z">
            <w:rPr>
              <w:noProof/>
              <w:webHidden/>
            </w:rPr>
          </w:rPrChange>
        </w:rPr>
        <w:fldChar w:fldCharType="separate"/>
      </w:r>
      <w:ins w:id="881" w:author="Administrator" w:date="2015-06-09T20:31:00Z">
        <w:r w:rsidRPr="00B12E57">
          <w:rPr>
            <w:rFonts w:ascii="宋体" w:hAnsi="宋体"/>
            <w:noProof/>
            <w:webHidden/>
            <w:rPrChange w:id="882" w:author="Administrator" w:date="2015-06-09T20:34:00Z">
              <w:rPr>
                <w:noProof/>
                <w:webHidden/>
              </w:rPr>
            </w:rPrChange>
          </w:rPr>
          <w:t>21</w:t>
        </w:r>
        <w:r w:rsidRPr="00B12E57">
          <w:rPr>
            <w:rFonts w:ascii="宋体" w:hAnsi="宋体"/>
            <w:noProof/>
            <w:webHidden/>
            <w:rPrChange w:id="883" w:author="Administrator" w:date="2015-06-09T20:34:00Z">
              <w:rPr>
                <w:noProof/>
                <w:webHidden/>
              </w:rPr>
            </w:rPrChange>
          </w:rPr>
          <w:fldChar w:fldCharType="end"/>
        </w:r>
        <w:r w:rsidRPr="00B12E57">
          <w:rPr>
            <w:rStyle w:val="afb"/>
            <w:rFonts w:ascii="宋体" w:hAnsi="宋体"/>
            <w:noProof/>
            <w:rPrChange w:id="884" w:author="Administrator" w:date="2015-06-09T20:34:00Z">
              <w:rPr>
                <w:rStyle w:val="afb"/>
                <w:noProof/>
              </w:rPr>
            </w:rPrChange>
          </w:rPr>
          <w:fldChar w:fldCharType="end"/>
        </w:r>
      </w:ins>
    </w:p>
    <w:p w14:paraId="429B9011" w14:textId="77777777" w:rsidR="00E41B79" w:rsidRPr="00B12E57" w:rsidRDefault="00E41B79">
      <w:pPr>
        <w:pStyle w:val="21"/>
        <w:rPr>
          <w:ins w:id="885" w:author="Administrator" w:date="2015-06-09T20:31:00Z"/>
          <w:rFonts w:ascii="宋体" w:hAnsi="宋体"/>
          <w:smallCaps w:val="0"/>
          <w:noProof/>
          <w:sz w:val="24"/>
          <w:szCs w:val="24"/>
          <w:rPrChange w:id="886" w:author="Administrator" w:date="2015-06-09T20:34:00Z">
            <w:rPr>
              <w:ins w:id="887" w:author="Administrator" w:date="2015-06-09T20:31:00Z"/>
              <w:smallCaps w:val="0"/>
              <w:noProof/>
              <w:sz w:val="21"/>
              <w:szCs w:val="22"/>
            </w:rPr>
          </w:rPrChange>
        </w:rPr>
      </w:pPr>
      <w:ins w:id="888" w:author="Administrator" w:date="2015-06-09T20:31:00Z">
        <w:r w:rsidRPr="00B12E57">
          <w:rPr>
            <w:rStyle w:val="afb"/>
            <w:rFonts w:ascii="宋体" w:hAnsi="宋体"/>
            <w:noProof/>
            <w:sz w:val="24"/>
            <w:szCs w:val="24"/>
            <w:rPrChange w:id="889" w:author="Administrator" w:date="2015-06-09T20:34:00Z">
              <w:rPr>
                <w:rStyle w:val="afb"/>
                <w:noProof/>
              </w:rPr>
            </w:rPrChange>
          </w:rPr>
          <w:fldChar w:fldCharType="begin"/>
        </w:r>
        <w:r w:rsidRPr="00B12E57">
          <w:rPr>
            <w:rStyle w:val="afb"/>
            <w:rFonts w:ascii="宋体" w:hAnsi="宋体"/>
            <w:noProof/>
            <w:sz w:val="24"/>
            <w:szCs w:val="24"/>
            <w:rPrChange w:id="890" w:author="Administrator" w:date="2015-06-09T20:34:00Z">
              <w:rPr>
                <w:rStyle w:val="afb"/>
                <w:noProof/>
              </w:rPr>
            </w:rPrChange>
          </w:rPr>
          <w:instrText xml:space="preserve"> </w:instrText>
        </w:r>
        <w:r w:rsidRPr="00B12E57">
          <w:rPr>
            <w:rFonts w:ascii="宋体" w:hAnsi="宋体"/>
            <w:noProof/>
            <w:sz w:val="24"/>
            <w:szCs w:val="24"/>
            <w:rPrChange w:id="891" w:author="Administrator" w:date="2015-06-09T20:34:00Z">
              <w:rPr>
                <w:noProof/>
              </w:rPr>
            </w:rPrChange>
          </w:rPr>
          <w:instrText>HYPERLINK \l "_Toc421645272"</w:instrText>
        </w:r>
        <w:r w:rsidRPr="00B12E57">
          <w:rPr>
            <w:rStyle w:val="afb"/>
            <w:rFonts w:ascii="宋体" w:hAnsi="宋体"/>
            <w:noProof/>
            <w:sz w:val="24"/>
            <w:szCs w:val="24"/>
            <w:rPrChange w:id="892" w:author="Administrator" w:date="2015-06-09T20:34:00Z">
              <w:rPr>
                <w:rStyle w:val="afb"/>
                <w:noProof/>
              </w:rPr>
            </w:rPrChange>
          </w:rPr>
          <w:instrText xml:space="preserve"> </w:instrText>
        </w:r>
        <w:r w:rsidRPr="00B12E57">
          <w:rPr>
            <w:rStyle w:val="afb"/>
            <w:rFonts w:ascii="宋体" w:hAnsi="宋体"/>
            <w:noProof/>
            <w:sz w:val="24"/>
            <w:szCs w:val="24"/>
            <w:rPrChange w:id="893" w:author="Administrator" w:date="2015-06-09T20:34:00Z">
              <w:rPr>
                <w:rStyle w:val="afb"/>
                <w:noProof/>
              </w:rPr>
            </w:rPrChange>
          </w:rPr>
        </w:r>
        <w:r w:rsidRPr="00B12E57">
          <w:rPr>
            <w:rStyle w:val="afb"/>
            <w:rFonts w:ascii="宋体" w:hAnsi="宋体"/>
            <w:noProof/>
            <w:sz w:val="24"/>
            <w:szCs w:val="24"/>
            <w:rPrChange w:id="894" w:author="Administrator" w:date="2015-06-09T20:34:00Z">
              <w:rPr>
                <w:rStyle w:val="afb"/>
                <w:noProof/>
              </w:rPr>
            </w:rPrChange>
          </w:rPr>
          <w:fldChar w:fldCharType="separate"/>
        </w:r>
        <w:r w:rsidRPr="00B12E57">
          <w:rPr>
            <w:rStyle w:val="afb"/>
            <w:rFonts w:ascii="宋体" w:hAnsi="宋体"/>
            <w:noProof/>
            <w:sz w:val="24"/>
            <w:szCs w:val="24"/>
            <w:rPrChange w:id="895" w:author="Administrator" w:date="2015-06-09T20:34:00Z">
              <w:rPr>
                <w:rStyle w:val="afb"/>
                <w:rFonts w:ascii="黑体" w:eastAsia="黑体" w:hAnsi="黑体"/>
                <w:noProof/>
              </w:rPr>
            </w:rPrChange>
          </w:rPr>
          <w:t>4.2</w:t>
        </w:r>
        <w:r w:rsidRPr="00B12E57">
          <w:rPr>
            <w:rStyle w:val="afb"/>
            <w:rFonts w:ascii="宋体" w:hAnsi="宋体" w:hint="eastAsia"/>
            <w:noProof/>
            <w:sz w:val="24"/>
            <w:szCs w:val="24"/>
            <w:rPrChange w:id="896" w:author="Administrator" w:date="2015-06-09T20:34:00Z">
              <w:rPr>
                <w:rStyle w:val="afb"/>
                <w:rFonts w:ascii="黑体" w:eastAsia="黑体" w:hAnsi="黑体" w:hint="eastAsia"/>
                <w:noProof/>
              </w:rPr>
            </w:rPrChange>
          </w:rPr>
          <w:t>地图单点地理位置展示功能的实现</w:t>
        </w:r>
        <w:r w:rsidRPr="00B12E57">
          <w:rPr>
            <w:rFonts w:ascii="宋体" w:hAnsi="宋体"/>
            <w:noProof/>
            <w:webHidden/>
            <w:sz w:val="24"/>
            <w:szCs w:val="24"/>
            <w:rPrChange w:id="897" w:author="Administrator" w:date="2015-06-09T20:34:00Z">
              <w:rPr>
                <w:noProof/>
                <w:webHidden/>
              </w:rPr>
            </w:rPrChange>
          </w:rPr>
          <w:tab/>
        </w:r>
        <w:r w:rsidRPr="00B12E57">
          <w:rPr>
            <w:rFonts w:ascii="宋体" w:hAnsi="宋体"/>
            <w:noProof/>
            <w:webHidden/>
            <w:sz w:val="24"/>
            <w:szCs w:val="24"/>
            <w:rPrChange w:id="898" w:author="Administrator" w:date="2015-06-09T20:34:00Z">
              <w:rPr>
                <w:noProof/>
                <w:webHidden/>
              </w:rPr>
            </w:rPrChange>
          </w:rPr>
          <w:fldChar w:fldCharType="begin"/>
        </w:r>
        <w:r w:rsidRPr="00B12E57">
          <w:rPr>
            <w:rFonts w:ascii="宋体" w:hAnsi="宋体"/>
            <w:noProof/>
            <w:webHidden/>
            <w:sz w:val="24"/>
            <w:szCs w:val="24"/>
            <w:rPrChange w:id="899" w:author="Administrator" w:date="2015-06-09T20:34:00Z">
              <w:rPr>
                <w:noProof/>
                <w:webHidden/>
              </w:rPr>
            </w:rPrChange>
          </w:rPr>
          <w:instrText xml:space="preserve"> PAGEREF _Toc421645272 \h </w:instrText>
        </w:r>
        <w:r w:rsidRPr="00B12E57">
          <w:rPr>
            <w:rFonts w:ascii="宋体" w:hAnsi="宋体"/>
            <w:noProof/>
            <w:webHidden/>
            <w:sz w:val="24"/>
            <w:szCs w:val="24"/>
            <w:rPrChange w:id="900" w:author="Administrator" w:date="2015-06-09T20:34:00Z">
              <w:rPr>
                <w:noProof/>
                <w:webHidden/>
              </w:rPr>
            </w:rPrChange>
          </w:rPr>
        </w:r>
      </w:ins>
      <w:r w:rsidRPr="00B12E57">
        <w:rPr>
          <w:rFonts w:ascii="宋体" w:hAnsi="宋体"/>
          <w:noProof/>
          <w:webHidden/>
          <w:sz w:val="24"/>
          <w:szCs w:val="24"/>
          <w:rPrChange w:id="901" w:author="Administrator" w:date="2015-06-09T20:34:00Z">
            <w:rPr>
              <w:noProof/>
              <w:webHidden/>
            </w:rPr>
          </w:rPrChange>
        </w:rPr>
        <w:fldChar w:fldCharType="separate"/>
      </w:r>
      <w:ins w:id="902" w:author="Administrator" w:date="2015-06-09T20:31:00Z">
        <w:r w:rsidRPr="00B12E57">
          <w:rPr>
            <w:rFonts w:ascii="宋体" w:hAnsi="宋体"/>
            <w:noProof/>
            <w:webHidden/>
            <w:sz w:val="24"/>
            <w:szCs w:val="24"/>
            <w:rPrChange w:id="903" w:author="Administrator" w:date="2015-06-09T20:34:00Z">
              <w:rPr>
                <w:noProof/>
                <w:webHidden/>
              </w:rPr>
            </w:rPrChange>
          </w:rPr>
          <w:t>22</w:t>
        </w:r>
        <w:r w:rsidRPr="00B12E57">
          <w:rPr>
            <w:rFonts w:ascii="宋体" w:hAnsi="宋体"/>
            <w:noProof/>
            <w:webHidden/>
            <w:sz w:val="24"/>
            <w:szCs w:val="24"/>
            <w:rPrChange w:id="904" w:author="Administrator" w:date="2015-06-09T20:34:00Z">
              <w:rPr>
                <w:noProof/>
                <w:webHidden/>
              </w:rPr>
            </w:rPrChange>
          </w:rPr>
          <w:fldChar w:fldCharType="end"/>
        </w:r>
        <w:r w:rsidRPr="00B12E57">
          <w:rPr>
            <w:rStyle w:val="afb"/>
            <w:rFonts w:ascii="宋体" w:hAnsi="宋体"/>
            <w:noProof/>
            <w:sz w:val="24"/>
            <w:szCs w:val="24"/>
            <w:rPrChange w:id="905" w:author="Administrator" w:date="2015-06-09T20:34:00Z">
              <w:rPr>
                <w:rStyle w:val="afb"/>
                <w:noProof/>
              </w:rPr>
            </w:rPrChange>
          </w:rPr>
          <w:fldChar w:fldCharType="end"/>
        </w:r>
      </w:ins>
    </w:p>
    <w:p w14:paraId="64F2AA79" w14:textId="77777777" w:rsidR="00E41B79" w:rsidRPr="00B12E57" w:rsidRDefault="00E41B79">
      <w:pPr>
        <w:pStyle w:val="31"/>
        <w:rPr>
          <w:ins w:id="906" w:author="Administrator" w:date="2015-06-09T20:31:00Z"/>
          <w:rFonts w:ascii="宋体" w:hAnsi="宋体"/>
          <w:iCs w:val="0"/>
          <w:noProof/>
          <w:rPrChange w:id="907" w:author="Administrator" w:date="2015-06-09T20:34:00Z">
            <w:rPr>
              <w:ins w:id="908" w:author="Administrator" w:date="2015-06-09T20:31:00Z"/>
              <w:rFonts w:ascii="Calibri" w:hAnsi="Calibri"/>
              <w:iCs w:val="0"/>
              <w:noProof/>
              <w:sz w:val="21"/>
              <w:szCs w:val="22"/>
            </w:rPr>
          </w:rPrChange>
        </w:rPr>
      </w:pPr>
      <w:ins w:id="909" w:author="Administrator" w:date="2015-06-09T20:31:00Z">
        <w:r w:rsidRPr="00B12E57">
          <w:rPr>
            <w:rStyle w:val="afb"/>
            <w:rFonts w:ascii="宋体" w:hAnsi="宋体"/>
            <w:noProof/>
            <w:rPrChange w:id="910" w:author="Administrator" w:date="2015-06-09T20:34:00Z">
              <w:rPr>
                <w:rStyle w:val="afb"/>
                <w:noProof/>
              </w:rPr>
            </w:rPrChange>
          </w:rPr>
          <w:fldChar w:fldCharType="begin"/>
        </w:r>
        <w:r w:rsidRPr="00B12E57">
          <w:rPr>
            <w:rStyle w:val="afb"/>
            <w:rFonts w:ascii="宋体" w:hAnsi="宋体"/>
            <w:noProof/>
            <w:rPrChange w:id="911" w:author="Administrator" w:date="2015-06-09T20:34:00Z">
              <w:rPr>
                <w:rStyle w:val="afb"/>
                <w:noProof/>
              </w:rPr>
            </w:rPrChange>
          </w:rPr>
          <w:instrText xml:space="preserve"> </w:instrText>
        </w:r>
        <w:r w:rsidRPr="00B12E57">
          <w:rPr>
            <w:rFonts w:ascii="宋体" w:hAnsi="宋体"/>
            <w:noProof/>
            <w:rPrChange w:id="912" w:author="Administrator" w:date="2015-06-09T20:34:00Z">
              <w:rPr>
                <w:noProof/>
              </w:rPr>
            </w:rPrChange>
          </w:rPr>
          <w:instrText>HYPERLINK \l "_Toc421645273"</w:instrText>
        </w:r>
        <w:r w:rsidRPr="00B12E57">
          <w:rPr>
            <w:rStyle w:val="afb"/>
            <w:rFonts w:ascii="宋体" w:hAnsi="宋体"/>
            <w:noProof/>
            <w:rPrChange w:id="913" w:author="Administrator" w:date="2015-06-09T20:34:00Z">
              <w:rPr>
                <w:rStyle w:val="afb"/>
                <w:noProof/>
              </w:rPr>
            </w:rPrChange>
          </w:rPr>
          <w:instrText xml:space="preserve"> </w:instrText>
        </w:r>
        <w:r w:rsidRPr="00B12E57">
          <w:rPr>
            <w:rStyle w:val="afb"/>
            <w:rFonts w:ascii="宋体" w:hAnsi="宋体"/>
            <w:noProof/>
            <w:rPrChange w:id="914" w:author="Administrator" w:date="2015-06-09T20:34:00Z">
              <w:rPr>
                <w:rStyle w:val="afb"/>
                <w:noProof/>
              </w:rPr>
            </w:rPrChange>
          </w:rPr>
        </w:r>
        <w:r w:rsidRPr="00B12E57">
          <w:rPr>
            <w:rStyle w:val="afb"/>
            <w:rFonts w:ascii="宋体" w:hAnsi="宋体"/>
            <w:noProof/>
            <w:rPrChange w:id="915" w:author="Administrator" w:date="2015-06-09T20:34:00Z">
              <w:rPr>
                <w:rStyle w:val="afb"/>
                <w:noProof/>
              </w:rPr>
            </w:rPrChange>
          </w:rPr>
          <w:fldChar w:fldCharType="separate"/>
        </w:r>
        <w:r w:rsidRPr="00B12E57">
          <w:rPr>
            <w:rStyle w:val="afb"/>
            <w:rFonts w:ascii="宋体" w:hAnsi="宋体"/>
            <w:noProof/>
            <w:rPrChange w:id="916" w:author="Administrator" w:date="2015-06-09T20:34:00Z">
              <w:rPr>
                <w:rStyle w:val="afb"/>
                <w:rFonts w:ascii="黑体" w:eastAsia="黑体" w:hAnsi="黑体"/>
                <w:noProof/>
              </w:rPr>
            </w:rPrChange>
          </w:rPr>
          <w:t xml:space="preserve">4.2.1 </w:t>
        </w:r>
        <w:r w:rsidRPr="00B12E57">
          <w:rPr>
            <w:rStyle w:val="afb"/>
            <w:noProof/>
            <w:rPrChange w:id="917" w:author="Administrator" w:date="2015-06-09T20:36:00Z">
              <w:rPr>
                <w:rStyle w:val="afb"/>
                <w:rFonts w:eastAsia="黑体"/>
                <w:noProof/>
              </w:rPr>
            </w:rPrChange>
          </w:rPr>
          <w:t>BaiduMap</w:t>
        </w:r>
        <w:r w:rsidRPr="00B12E57">
          <w:rPr>
            <w:rStyle w:val="afb"/>
            <w:rFonts w:ascii="宋体" w:hAnsi="宋体" w:hint="eastAsia"/>
            <w:noProof/>
            <w:rPrChange w:id="918" w:author="Administrator" w:date="2015-06-09T20:34:00Z">
              <w:rPr>
                <w:rStyle w:val="afb"/>
                <w:rFonts w:ascii="黑体" w:eastAsia="黑体" w:hAnsi="黑体" w:hint="eastAsia"/>
                <w:noProof/>
              </w:rPr>
            </w:rPrChange>
          </w:rPr>
          <w:t>自定义标注覆盖物绘制</w:t>
        </w:r>
        <w:r w:rsidRPr="00B12E57">
          <w:rPr>
            <w:rFonts w:ascii="宋体" w:hAnsi="宋体"/>
            <w:noProof/>
            <w:webHidden/>
            <w:rPrChange w:id="919" w:author="Administrator" w:date="2015-06-09T20:34:00Z">
              <w:rPr>
                <w:noProof/>
                <w:webHidden/>
              </w:rPr>
            </w:rPrChange>
          </w:rPr>
          <w:tab/>
        </w:r>
        <w:r w:rsidRPr="00B12E57">
          <w:rPr>
            <w:rFonts w:ascii="宋体" w:hAnsi="宋体"/>
            <w:noProof/>
            <w:webHidden/>
            <w:rPrChange w:id="920" w:author="Administrator" w:date="2015-06-09T20:34:00Z">
              <w:rPr>
                <w:noProof/>
                <w:webHidden/>
              </w:rPr>
            </w:rPrChange>
          </w:rPr>
          <w:fldChar w:fldCharType="begin"/>
        </w:r>
        <w:r w:rsidRPr="00B12E57">
          <w:rPr>
            <w:rFonts w:ascii="宋体" w:hAnsi="宋体"/>
            <w:noProof/>
            <w:webHidden/>
            <w:rPrChange w:id="921" w:author="Administrator" w:date="2015-06-09T20:34:00Z">
              <w:rPr>
                <w:noProof/>
                <w:webHidden/>
              </w:rPr>
            </w:rPrChange>
          </w:rPr>
          <w:instrText xml:space="preserve"> PAGEREF _Toc421645273 \h </w:instrText>
        </w:r>
        <w:r w:rsidRPr="00B12E57">
          <w:rPr>
            <w:rFonts w:ascii="宋体" w:hAnsi="宋体"/>
            <w:noProof/>
            <w:webHidden/>
            <w:rPrChange w:id="922" w:author="Administrator" w:date="2015-06-09T20:34:00Z">
              <w:rPr>
                <w:noProof/>
                <w:webHidden/>
              </w:rPr>
            </w:rPrChange>
          </w:rPr>
        </w:r>
      </w:ins>
      <w:r w:rsidRPr="00B12E57">
        <w:rPr>
          <w:rFonts w:ascii="宋体" w:hAnsi="宋体"/>
          <w:noProof/>
          <w:webHidden/>
          <w:rPrChange w:id="923" w:author="Administrator" w:date="2015-06-09T20:34:00Z">
            <w:rPr>
              <w:noProof/>
              <w:webHidden/>
            </w:rPr>
          </w:rPrChange>
        </w:rPr>
        <w:fldChar w:fldCharType="separate"/>
      </w:r>
      <w:ins w:id="924" w:author="Administrator" w:date="2015-06-09T20:31:00Z">
        <w:r w:rsidRPr="00B12E57">
          <w:rPr>
            <w:rFonts w:ascii="宋体" w:hAnsi="宋体"/>
            <w:noProof/>
            <w:webHidden/>
            <w:rPrChange w:id="925" w:author="Administrator" w:date="2015-06-09T20:34:00Z">
              <w:rPr>
                <w:noProof/>
                <w:webHidden/>
              </w:rPr>
            </w:rPrChange>
          </w:rPr>
          <w:t>22</w:t>
        </w:r>
        <w:r w:rsidRPr="00B12E57">
          <w:rPr>
            <w:rFonts w:ascii="宋体" w:hAnsi="宋体"/>
            <w:noProof/>
            <w:webHidden/>
            <w:rPrChange w:id="926" w:author="Administrator" w:date="2015-06-09T20:34:00Z">
              <w:rPr>
                <w:noProof/>
                <w:webHidden/>
              </w:rPr>
            </w:rPrChange>
          </w:rPr>
          <w:fldChar w:fldCharType="end"/>
        </w:r>
        <w:r w:rsidRPr="00B12E57">
          <w:rPr>
            <w:rStyle w:val="afb"/>
            <w:rFonts w:ascii="宋体" w:hAnsi="宋体"/>
            <w:noProof/>
            <w:rPrChange w:id="927" w:author="Administrator" w:date="2015-06-09T20:34:00Z">
              <w:rPr>
                <w:rStyle w:val="afb"/>
                <w:noProof/>
              </w:rPr>
            </w:rPrChange>
          </w:rPr>
          <w:fldChar w:fldCharType="end"/>
        </w:r>
      </w:ins>
    </w:p>
    <w:p w14:paraId="4C82DD0A" w14:textId="77777777" w:rsidR="00E41B79" w:rsidRPr="00B12E57" w:rsidRDefault="00E41B79">
      <w:pPr>
        <w:pStyle w:val="31"/>
        <w:rPr>
          <w:ins w:id="928" w:author="Administrator" w:date="2015-06-09T20:31:00Z"/>
          <w:rFonts w:ascii="宋体" w:hAnsi="宋体"/>
          <w:iCs w:val="0"/>
          <w:noProof/>
          <w:rPrChange w:id="929" w:author="Administrator" w:date="2015-06-09T20:34:00Z">
            <w:rPr>
              <w:ins w:id="930" w:author="Administrator" w:date="2015-06-09T20:31:00Z"/>
              <w:rFonts w:ascii="Calibri" w:hAnsi="Calibri"/>
              <w:iCs w:val="0"/>
              <w:noProof/>
              <w:sz w:val="21"/>
              <w:szCs w:val="22"/>
            </w:rPr>
          </w:rPrChange>
        </w:rPr>
      </w:pPr>
      <w:ins w:id="931" w:author="Administrator" w:date="2015-06-09T20:31:00Z">
        <w:r w:rsidRPr="00B12E57">
          <w:rPr>
            <w:rStyle w:val="afb"/>
            <w:rFonts w:ascii="宋体" w:hAnsi="宋体"/>
            <w:noProof/>
            <w:rPrChange w:id="932" w:author="Administrator" w:date="2015-06-09T20:34:00Z">
              <w:rPr>
                <w:rStyle w:val="afb"/>
                <w:noProof/>
              </w:rPr>
            </w:rPrChange>
          </w:rPr>
          <w:fldChar w:fldCharType="begin"/>
        </w:r>
        <w:r w:rsidRPr="00B12E57">
          <w:rPr>
            <w:rStyle w:val="afb"/>
            <w:rFonts w:ascii="宋体" w:hAnsi="宋体"/>
            <w:noProof/>
            <w:rPrChange w:id="933" w:author="Administrator" w:date="2015-06-09T20:34:00Z">
              <w:rPr>
                <w:rStyle w:val="afb"/>
                <w:noProof/>
              </w:rPr>
            </w:rPrChange>
          </w:rPr>
          <w:instrText xml:space="preserve"> </w:instrText>
        </w:r>
        <w:r w:rsidRPr="00B12E57">
          <w:rPr>
            <w:rFonts w:ascii="宋体" w:hAnsi="宋体"/>
            <w:noProof/>
            <w:rPrChange w:id="934" w:author="Administrator" w:date="2015-06-09T20:34:00Z">
              <w:rPr>
                <w:noProof/>
              </w:rPr>
            </w:rPrChange>
          </w:rPr>
          <w:instrText>HYPERLINK \l "_Toc421645274"</w:instrText>
        </w:r>
        <w:r w:rsidRPr="00B12E57">
          <w:rPr>
            <w:rStyle w:val="afb"/>
            <w:rFonts w:ascii="宋体" w:hAnsi="宋体"/>
            <w:noProof/>
            <w:rPrChange w:id="935" w:author="Administrator" w:date="2015-06-09T20:34:00Z">
              <w:rPr>
                <w:rStyle w:val="afb"/>
                <w:noProof/>
              </w:rPr>
            </w:rPrChange>
          </w:rPr>
          <w:instrText xml:space="preserve"> </w:instrText>
        </w:r>
        <w:r w:rsidRPr="00B12E57">
          <w:rPr>
            <w:rStyle w:val="afb"/>
            <w:rFonts w:ascii="宋体" w:hAnsi="宋体"/>
            <w:noProof/>
            <w:rPrChange w:id="936" w:author="Administrator" w:date="2015-06-09T20:34:00Z">
              <w:rPr>
                <w:rStyle w:val="afb"/>
                <w:noProof/>
              </w:rPr>
            </w:rPrChange>
          </w:rPr>
        </w:r>
        <w:r w:rsidRPr="00B12E57">
          <w:rPr>
            <w:rStyle w:val="afb"/>
            <w:rFonts w:ascii="宋体" w:hAnsi="宋体"/>
            <w:noProof/>
            <w:rPrChange w:id="937" w:author="Administrator" w:date="2015-06-09T20:34:00Z">
              <w:rPr>
                <w:rStyle w:val="afb"/>
                <w:noProof/>
              </w:rPr>
            </w:rPrChange>
          </w:rPr>
          <w:fldChar w:fldCharType="separate"/>
        </w:r>
        <w:r w:rsidRPr="00B12E57">
          <w:rPr>
            <w:rStyle w:val="afb"/>
            <w:rFonts w:ascii="宋体" w:hAnsi="宋体"/>
            <w:noProof/>
            <w:rPrChange w:id="938" w:author="Administrator" w:date="2015-06-09T20:34:00Z">
              <w:rPr>
                <w:rStyle w:val="afb"/>
                <w:rFonts w:ascii="黑体" w:eastAsia="黑体" w:hAnsi="黑体"/>
                <w:noProof/>
              </w:rPr>
            </w:rPrChange>
          </w:rPr>
          <w:t xml:space="preserve">4.2.2 </w:t>
        </w:r>
        <w:r w:rsidRPr="00B12E57">
          <w:rPr>
            <w:rStyle w:val="afb"/>
            <w:noProof/>
            <w:rPrChange w:id="939" w:author="Administrator" w:date="2015-06-09T20:36:00Z">
              <w:rPr>
                <w:rStyle w:val="afb"/>
                <w:rFonts w:eastAsia="黑体"/>
                <w:noProof/>
              </w:rPr>
            </w:rPrChange>
          </w:rPr>
          <w:t>BaiduMap</w:t>
        </w:r>
        <w:r w:rsidRPr="00B12E57">
          <w:rPr>
            <w:rStyle w:val="afb"/>
            <w:rFonts w:ascii="宋体" w:hAnsi="宋体" w:hint="eastAsia"/>
            <w:noProof/>
            <w:rPrChange w:id="940" w:author="Administrator" w:date="2015-06-09T20:34:00Z">
              <w:rPr>
                <w:rStyle w:val="afb"/>
                <w:rFonts w:ascii="黑体" w:eastAsia="黑体" w:hAnsi="黑体" w:hint="eastAsia"/>
                <w:noProof/>
              </w:rPr>
            </w:rPrChange>
          </w:rPr>
          <w:t>标注类在系统中的应用</w:t>
        </w:r>
        <w:r w:rsidRPr="00B12E57">
          <w:rPr>
            <w:rFonts w:ascii="宋体" w:hAnsi="宋体"/>
            <w:noProof/>
            <w:webHidden/>
            <w:rPrChange w:id="941" w:author="Administrator" w:date="2015-06-09T20:34:00Z">
              <w:rPr>
                <w:noProof/>
                <w:webHidden/>
              </w:rPr>
            </w:rPrChange>
          </w:rPr>
          <w:tab/>
        </w:r>
        <w:r w:rsidRPr="00B12E57">
          <w:rPr>
            <w:rFonts w:ascii="宋体" w:hAnsi="宋体"/>
            <w:noProof/>
            <w:webHidden/>
            <w:rPrChange w:id="942" w:author="Administrator" w:date="2015-06-09T20:34:00Z">
              <w:rPr>
                <w:noProof/>
                <w:webHidden/>
              </w:rPr>
            </w:rPrChange>
          </w:rPr>
          <w:fldChar w:fldCharType="begin"/>
        </w:r>
        <w:r w:rsidRPr="00B12E57">
          <w:rPr>
            <w:rFonts w:ascii="宋体" w:hAnsi="宋体"/>
            <w:noProof/>
            <w:webHidden/>
            <w:rPrChange w:id="943" w:author="Administrator" w:date="2015-06-09T20:34:00Z">
              <w:rPr>
                <w:noProof/>
                <w:webHidden/>
              </w:rPr>
            </w:rPrChange>
          </w:rPr>
          <w:instrText xml:space="preserve"> PAGEREF _Toc421645274 \h </w:instrText>
        </w:r>
        <w:r w:rsidRPr="00B12E57">
          <w:rPr>
            <w:rFonts w:ascii="宋体" w:hAnsi="宋体"/>
            <w:noProof/>
            <w:webHidden/>
            <w:rPrChange w:id="944" w:author="Administrator" w:date="2015-06-09T20:34:00Z">
              <w:rPr>
                <w:noProof/>
                <w:webHidden/>
              </w:rPr>
            </w:rPrChange>
          </w:rPr>
        </w:r>
      </w:ins>
      <w:r w:rsidRPr="00B12E57">
        <w:rPr>
          <w:rFonts w:ascii="宋体" w:hAnsi="宋体"/>
          <w:noProof/>
          <w:webHidden/>
          <w:rPrChange w:id="945" w:author="Administrator" w:date="2015-06-09T20:34:00Z">
            <w:rPr>
              <w:noProof/>
              <w:webHidden/>
            </w:rPr>
          </w:rPrChange>
        </w:rPr>
        <w:fldChar w:fldCharType="separate"/>
      </w:r>
      <w:ins w:id="946" w:author="Administrator" w:date="2015-06-09T20:31:00Z">
        <w:r w:rsidRPr="00B12E57">
          <w:rPr>
            <w:rFonts w:ascii="宋体" w:hAnsi="宋体"/>
            <w:noProof/>
            <w:webHidden/>
            <w:rPrChange w:id="947" w:author="Administrator" w:date="2015-06-09T20:34:00Z">
              <w:rPr>
                <w:noProof/>
                <w:webHidden/>
              </w:rPr>
            </w:rPrChange>
          </w:rPr>
          <w:t>22</w:t>
        </w:r>
        <w:r w:rsidRPr="00B12E57">
          <w:rPr>
            <w:rFonts w:ascii="宋体" w:hAnsi="宋体"/>
            <w:noProof/>
            <w:webHidden/>
            <w:rPrChange w:id="948" w:author="Administrator" w:date="2015-06-09T20:34:00Z">
              <w:rPr>
                <w:noProof/>
                <w:webHidden/>
              </w:rPr>
            </w:rPrChange>
          </w:rPr>
          <w:fldChar w:fldCharType="end"/>
        </w:r>
        <w:r w:rsidRPr="00B12E57">
          <w:rPr>
            <w:rStyle w:val="afb"/>
            <w:rFonts w:ascii="宋体" w:hAnsi="宋体"/>
            <w:noProof/>
            <w:rPrChange w:id="949" w:author="Administrator" w:date="2015-06-09T20:34:00Z">
              <w:rPr>
                <w:rStyle w:val="afb"/>
                <w:noProof/>
              </w:rPr>
            </w:rPrChange>
          </w:rPr>
          <w:fldChar w:fldCharType="end"/>
        </w:r>
      </w:ins>
    </w:p>
    <w:p w14:paraId="5366B6DA" w14:textId="77777777" w:rsidR="00E41B79" w:rsidRPr="00B12E57" w:rsidRDefault="00E41B79">
      <w:pPr>
        <w:pStyle w:val="21"/>
        <w:rPr>
          <w:ins w:id="950" w:author="Administrator" w:date="2015-06-09T20:31:00Z"/>
          <w:rFonts w:ascii="宋体" w:hAnsi="宋体"/>
          <w:smallCaps w:val="0"/>
          <w:noProof/>
          <w:sz w:val="24"/>
          <w:szCs w:val="24"/>
          <w:rPrChange w:id="951" w:author="Administrator" w:date="2015-06-09T20:34:00Z">
            <w:rPr>
              <w:ins w:id="952" w:author="Administrator" w:date="2015-06-09T20:31:00Z"/>
              <w:smallCaps w:val="0"/>
              <w:noProof/>
              <w:sz w:val="21"/>
              <w:szCs w:val="22"/>
            </w:rPr>
          </w:rPrChange>
        </w:rPr>
      </w:pPr>
      <w:ins w:id="953" w:author="Administrator" w:date="2015-06-09T20:31:00Z">
        <w:r w:rsidRPr="00B12E57">
          <w:rPr>
            <w:rStyle w:val="afb"/>
            <w:rFonts w:ascii="宋体" w:hAnsi="宋体"/>
            <w:noProof/>
            <w:sz w:val="24"/>
            <w:szCs w:val="24"/>
            <w:rPrChange w:id="954" w:author="Administrator" w:date="2015-06-09T20:34:00Z">
              <w:rPr>
                <w:rStyle w:val="afb"/>
                <w:noProof/>
              </w:rPr>
            </w:rPrChange>
          </w:rPr>
          <w:fldChar w:fldCharType="begin"/>
        </w:r>
        <w:r w:rsidRPr="00B12E57">
          <w:rPr>
            <w:rStyle w:val="afb"/>
            <w:rFonts w:ascii="宋体" w:hAnsi="宋体"/>
            <w:noProof/>
            <w:sz w:val="24"/>
            <w:szCs w:val="24"/>
            <w:rPrChange w:id="955" w:author="Administrator" w:date="2015-06-09T20:34:00Z">
              <w:rPr>
                <w:rStyle w:val="afb"/>
                <w:noProof/>
              </w:rPr>
            </w:rPrChange>
          </w:rPr>
          <w:instrText xml:space="preserve"> </w:instrText>
        </w:r>
        <w:r w:rsidRPr="00B12E57">
          <w:rPr>
            <w:rFonts w:ascii="宋体" w:hAnsi="宋体"/>
            <w:noProof/>
            <w:sz w:val="24"/>
            <w:szCs w:val="24"/>
            <w:rPrChange w:id="956" w:author="Administrator" w:date="2015-06-09T20:34:00Z">
              <w:rPr>
                <w:noProof/>
              </w:rPr>
            </w:rPrChange>
          </w:rPr>
          <w:instrText>HYPERLINK \l "_Toc421645275"</w:instrText>
        </w:r>
        <w:r w:rsidRPr="00B12E57">
          <w:rPr>
            <w:rStyle w:val="afb"/>
            <w:rFonts w:ascii="宋体" w:hAnsi="宋体"/>
            <w:noProof/>
            <w:sz w:val="24"/>
            <w:szCs w:val="24"/>
            <w:rPrChange w:id="957" w:author="Administrator" w:date="2015-06-09T20:34:00Z">
              <w:rPr>
                <w:rStyle w:val="afb"/>
                <w:noProof/>
              </w:rPr>
            </w:rPrChange>
          </w:rPr>
          <w:instrText xml:space="preserve"> </w:instrText>
        </w:r>
        <w:r w:rsidRPr="00B12E57">
          <w:rPr>
            <w:rStyle w:val="afb"/>
            <w:rFonts w:ascii="宋体" w:hAnsi="宋体"/>
            <w:noProof/>
            <w:sz w:val="24"/>
            <w:szCs w:val="24"/>
            <w:rPrChange w:id="958" w:author="Administrator" w:date="2015-06-09T20:34:00Z">
              <w:rPr>
                <w:rStyle w:val="afb"/>
                <w:noProof/>
              </w:rPr>
            </w:rPrChange>
          </w:rPr>
        </w:r>
        <w:r w:rsidRPr="00B12E57">
          <w:rPr>
            <w:rStyle w:val="afb"/>
            <w:rFonts w:ascii="宋体" w:hAnsi="宋体"/>
            <w:noProof/>
            <w:sz w:val="24"/>
            <w:szCs w:val="24"/>
            <w:rPrChange w:id="959" w:author="Administrator" w:date="2015-06-09T20:34:00Z">
              <w:rPr>
                <w:rStyle w:val="afb"/>
                <w:noProof/>
              </w:rPr>
            </w:rPrChange>
          </w:rPr>
          <w:fldChar w:fldCharType="separate"/>
        </w:r>
        <w:r w:rsidRPr="00B12E57">
          <w:rPr>
            <w:rStyle w:val="afb"/>
            <w:rFonts w:ascii="宋体" w:hAnsi="宋体"/>
            <w:noProof/>
            <w:sz w:val="24"/>
            <w:szCs w:val="24"/>
            <w:rPrChange w:id="960" w:author="Administrator" w:date="2015-06-09T20:34:00Z">
              <w:rPr>
                <w:rStyle w:val="afb"/>
                <w:rFonts w:ascii="黑体" w:eastAsia="黑体" w:hAnsi="黑体"/>
                <w:noProof/>
              </w:rPr>
            </w:rPrChange>
          </w:rPr>
          <w:t>4.3</w:t>
        </w:r>
        <w:r w:rsidRPr="00B12E57">
          <w:rPr>
            <w:rStyle w:val="afb"/>
            <w:rFonts w:ascii="宋体" w:hAnsi="宋体" w:hint="eastAsia"/>
            <w:noProof/>
            <w:sz w:val="24"/>
            <w:szCs w:val="24"/>
            <w:rPrChange w:id="961" w:author="Administrator" w:date="2015-06-09T20:34:00Z">
              <w:rPr>
                <w:rStyle w:val="afb"/>
                <w:rFonts w:ascii="黑体" w:eastAsia="黑体" w:hAnsi="黑体" w:hint="eastAsia"/>
                <w:noProof/>
              </w:rPr>
            </w:rPrChange>
          </w:rPr>
          <w:t>地图地理位置活动轨迹展示功能的实现</w:t>
        </w:r>
        <w:r w:rsidRPr="00B12E57">
          <w:rPr>
            <w:rFonts w:ascii="宋体" w:hAnsi="宋体"/>
            <w:noProof/>
            <w:webHidden/>
            <w:sz w:val="24"/>
            <w:szCs w:val="24"/>
            <w:rPrChange w:id="962" w:author="Administrator" w:date="2015-06-09T20:34:00Z">
              <w:rPr>
                <w:noProof/>
                <w:webHidden/>
              </w:rPr>
            </w:rPrChange>
          </w:rPr>
          <w:tab/>
        </w:r>
        <w:r w:rsidRPr="00B12E57">
          <w:rPr>
            <w:rFonts w:ascii="宋体" w:hAnsi="宋体"/>
            <w:noProof/>
            <w:webHidden/>
            <w:sz w:val="24"/>
            <w:szCs w:val="24"/>
            <w:rPrChange w:id="963" w:author="Administrator" w:date="2015-06-09T20:34:00Z">
              <w:rPr>
                <w:noProof/>
                <w:webHidden/>
              </w:rPr>
            </w:rPrChange>
          </w:rPr>
          <w:fldChar w:fldCharType="begin"/>
        </w:r>
        <w:r w:rsidRPr="00B12E57">
          <w:rPr>
            <w:rFonts w:ascii="宋体" w:hAnsi="宋体"/>
            <w:noProof/>
            <w:webHidden/>
            <w:sz w:val="24"/>
            <w:szCs w:val="24"/>
            <w:rPrChange w:id="964" w:author="Administrator" w:date="2015-06-09T20:34:00Z">
              <w:rPr>
                <w:noProof/>
                <w:webHidden/>
              </w:rPr>
            </w:rPrChange>
          </w:rPr>
          <w:instrText xml:space="preserve"> PAGEREF _Toc421645275 \h </w:instrText>
        </w:r>
        <w:r w:rsidRPr="00B12E57">
          <w:rPr>
            <w:rFonts w:ascii="宋体" w:hAnsi="宋体"/>
            <w:noProof/>
            <w:webHidden/>
            <w:sz w:val="24"/>
            <w:szCs w:val="24"/>
            <w:rPrChange w:id="965" w:author="Administrator" w:date="2015-06-09T20:34:00Z">
              <w:rPr>
                <w:noProof/>
                <w:webHidden/>
              </w:rPr>
            </w:rPrChange>
          </w:rPr>
        </w:r>
      </w:ins>
      <w:r w:rsidRPr="00B12E57">
        <w:rPr>
          <w:rFonts w:ascii="宋体" w:hAnsi="宋体"/>
          <w:noProof/>
          <w:webHidden/>
          <w:sz w:val="24"/>
          <w:szCs w:val="24"/>
          <w:rPrChange w:id="966" w:author="Administrator" w:date="2015-06-09T20:34:00Z">
            <w:rPr>
              <w:noProof/>
              <w:webHidden/>
            </w:rPr>
          </w:rPrChange>
        </w:rPr>
        <w:fldChar w:fldCharType="separate"/>
      </w:r>
      <w:ins w:id="967" w:author="Administrator" w:date="2015-06-09T20:31:00Z">
        <w:r w:rsidRPr="00B12E57">
          <w:rPr>
            <w:rFonts w:ascii="宋体" w:hAnsi="宋体"/>
            <w:noProof/>
            <w:webHidden/>
            <w:sz w:val="24"/>
            <w:szCs w:val="24"/>
            <w:rPrChange w:id="968" w:author="Administrator" w:date="2015-06-09T20:34:00Z">
              <w:rPr>
                <w:noProof/>
                <w:webHidden/>
              </w:rPr>
            </w:rPrChange>
          </w:rPr>
          <w:t>23</w:t>
        </w:r>
        <w:r w:rsidRPr="00B12E57">
          <w:rPr>
            <w:rFonts w:ascii="宋体" w:hAnsi="宋体"/>
            <w:noProof/>
            <w:webHidden/>
            <w:sz w:val="24"/>
            <w:szCs w:val="24"/>
            <w:rPrChange w:id="969" w:author="Administrator" w:date="2015-06-09T20:34:00Z">
              <w:rPr>
                <w:noProof/>
                <w:webHidden/>
              </w:rPr>
            </w:rPrChange>
          </w:rPr>
          <w:fldChar w:fldCharType="end"/>
        </w:r>
        <w:r w:rsidRPr="00B12E57">
          <w:rPr>
            <w:rStyle w:val="afb"/>
            <w:rFonts w:ascii="宋体" w:hAnsi="宋体"/>
            <w:noProof/>
            <w:sz w:val="24"/>
            <w:szCs w:val="24"/>
            <w:rPrChange w:id="970" w:author="Administrator" w:date="2015-06-09T20:34:00Z">
              <w:rPr>
                <w:rStyle w:val="afb"/>
                <w:noProof/>
              </w:rPr>
            </w:rPrChange>
          </w:rPr>
          <w:fldChar w:fldCharType="end"/>
        </w:r>
      </w:ins>
    </w:p>
    <w:p w14:paraId="2681AA74" w14:textId="77777777" w:rsidR="00E41B79" w:rsidRPr="00B12E57" w:rsidRDefault="00E41B79">
      <w:pPr>
        <w:pStyle w:val="31"/>
        <w:rPr>
          <w:ins w:id="971" w:author="Administrator" w:date="2015-06-09T20:31:00Z"/>
          <w:rFonts w:ascii="宋体" w:hAnsi="宋体"/>
          <w:iCs w:val="0"/>
          <w:noProof/>
          <w:rPrChange w:id="972" w:author="Administrator" w:date="2015-06-09T20:34:00Z">
            <w:rPr>
              <w:ins w:id="973" w:author="Administrator" w:date="2015-06-09T20:31:00Z"/>
              <w:rFonts w:ascii="Calibri" w:hAnsi="Calibri"/>
              <w:iCs w:val="0"/>
              <w:noProof/>
              <w:sz w:val="21"/>
              <w:szCs w:val="22"/>
            </w:rPr>
          </w:rPrChange>
        </w:rPr>
      </w:pPr>
      <w:ins w:id="974" w:author="Administrator" w:date="2015-06-09T20:31:00Z">
        <w:r w:rsidRPr="00B12E57">
          <w:rPr>
            <w:rStyle w:val="afb"/>
            <w:rFonts w:ascii="宋体" w:hAnsi="宋体"/>
            <w:noProof/>
            <w:rPrChange w:id="975" w:author="Administrator" w:date="2015-06-09T20:34:00Z">
              <w:rPr>
                <w:rStyle w:val="afb"/>
                <w:noProof/>
              </w:rPr>
            </w:rPrChange>
          </w:rPr>
          <w:fldChar w:fldCharType="begin"/>
        </w:r>
        <w:r w:rsidRPr="00B12E57">
          <w:rPr>
            <w:rStyle w:val="afb"/>
            <w:rFonts w:ascii="宋体" w:hAnsi="宋体"/>
            <w:noProof/>
            <w:rPrChange w:id="976" w:author="Administrator" w:date="2015-06-09T20:34:00Z">
              <w:rPr>
                <w:rStyle w:val="afb"/>
                <w:noProof/>
              </w:rPr>
            </w:rPrChange>
          </w:rPr>
          <w:instrText xml:space="preserve"> </w:instrText>
        </w:r>
        <w:r w:rsidRPr="00B12E57">
          <w:rPr>
            <w:rFonts w:ascii="宋体" w:hAnsi="宋体"/>
            <w:noProof/>
            <w:rPrChange w:id="977" w:author="Administrator" w:date="2015-06-09T20:34:00Z">
              <w:rPr>
                <w:noProof/>
              </w:rPr>
            </w:rPrChange>
          </w:rPr>
          <w:instrText>HYPERLINK \l "_Toc421645276"</w:instrText>
        </w:r>
        <w:r w:rsidRPr="00B12E57">
          <w:rPr>
            <w:rStyle w:val="afb"/>
            <w:rFonts w:ascii="宋体" w:hAnsi="宋体"/>
            <w:noProof/>
            <w:rPrChange w:id="978" w:author="Administrator" w:date="2015-06-09T20:34:00Z">
              <w:rPr>
                <w:rStyle w:val="afb"/>
                <w:noProof/>
              </w:rPr>
            </w:rPrChange>
          </w:rPr>
          <w:instrText xml:space="preserve"> </w:instrText>
        </w:r>
        <w:r w:rsidRPr="00B12E57">
          <w:rPr>
            <w:rStyle w:val="afb"/>
            <w:rFonts w:ascii="宋体" w:hAnsi="宋体"/>
            <w:noProof/>
            <w:rPrChange w:id="979" w:author="Administrator" w:date="2015-06-09T20:34:00Z">
              <w:rPr>
                <w:rStyle w:val="afb"/>
                <w:noProof/>
              </w:rPr>
            </w:rPrChange>
          </w:rPr>
        </w:r>
        <w:r w:rsidRPr="00B12E57">
          <w:rPr>
            <w:rStyle w:val="afb"/>
            <w:rFonts w:ascii="宋体" w:hAnsi="宋体"/>
            <w:noProof/>
            <w:rPrChange w:id="980" w:author="Administrator" w:date="2015-06-09T20:34:00Z">
              <w:rPr>
                <w:rStyle w:val="afb"/>
                <w:noProof/>
              </w:rPr>
            </w:rPrChange>
          </w:rPr>
          <w:fldChar w:fldCharType="separate"/>
        </w:r>
        <w:r w:rsidRPr="00B12E57">
          <w:rPr>
            <w:rStyle w:val="afb"/>
            <w:rFonts w:ascii="宋体" w:hAnsi="宋体"/>
            <w:noProof/>
            <w:rPrChange w:id="981" w:author="Administrator" w:date="2015-06-09T20:34:00Z">
              <w:rPr>
                <w:rStyle w:val="afb"/>
                <w:rFonts w:ascii="黑体" w:eastAsia="黑体" w:hAnsi="黑体"/>
                <w:noProof/>
              </w:rPr>
            </w:rPrChange>
          </w:rPr>
          <w:t xml:space="preserve">4.3.1 </w:t>
        </w:r>
        <w:r w:rsidRPr="00B12E57">
          <w:rPr>
            <w:rStyle w:val="afb"/>
            <w:noProof/>
            <w:rPrChange w:id="982" w:author="Administrator" w:date="2015-06-09T20:36:00Z">
              <w:rPr>
                <w:rStyle w:val="afb"/>
                <w:rFonts w:eastAsia="黑体"/>
                <w:noProof/>
              </w:rPr>
            </w:rPrChange>
          </w:rPr>
          <w:t>BaiduMap</w:t>
        </w:r>
        <w:r w:rsidRPr="00B12E57">
          <w:rPr>
            <w:rStyle w:val="afb"/>
            <w:rFonts w:ascii="宋体" w:hAnsi="宋体" w:hint="eastAsia"/>
            <w:noProof/>
            <w:rPrChange w:id="983" w:author="Administrator" w:date="2015-06-09T20:34:00Z">
              <w:rPr>
                <w:rStyle w:val="afb"/>
                <w:rFonts w:ascii="黑体" w:eastAsia="黑体" w:hAnsi="黑体" w:hint="eastAsia"/>
                <w:noProof/>
              </w:rPr>
            </w:rPrChange>
          </w:rPr>
          <w:t>自定义折线绘制</w:t>
        </w:r>
        <w:r w:rsidRPr="00B12E57">
          <w:rPr>
            <w:rFonts w:ascii="宋体" w:hAnsi="宋体"/>
            <w:noProof/>
            <w:webHidden/>
            <w:rPrChange w:id="984" w:author="Administrator" w:date="2015-06-09T20:34:00Z">
              <w:rPr>
                <w:noProof/>
                <w:webHidden/>
              </w:rPr>
            </w:rPrChange>
          </w:rPr>
          <w:tab/>
        </w:r>
        <w:bookmarkStart w:id="985" w:name="_GoBack"/>
        <w:bookmarkEnd w:id="985"/>
        <w:r w:rsidRPr="00B12E57">
          <w:rPr>
            <w:rFonts w:ascii="宋体" w:hAnsi="宋体"/>
            <w:noProof/>
            <w:webHidden/>
            <w:rPrChange w:id="986" w:author="Administrator" w:date="2015-06-09T20:34:00Z">
              <w:rPr>
                <w:noProof/>
                <w:webHidden/>
              </w:rPr>
            </w:rPrChange>
          </w:rPr>
          <w:fldChar w:fldCharType="begin"/>
        </w:r>
        <w:r w:rsidRPr="00B12E57">
          <w:rPr>
            <w:rFonts w:ascii="宋体" w:hAnsi="宋体"/>
            <w:noProof/>
            <w:webHidden/>
            <w:rPrChange w:id="987" w:author="Administrator" w:date="2015-06-09T20:34:00Z">
              <w:rPr>
                <w:noProof/>
                <w:webHidden/>
              </w:rPr>
            </w:rPrChange>
          </w:rPr>
          <w:instrText xml:space="preserve"> PAGEREF _Toc421645276 \h </w:instrText>
        </w:r>
        <w:r w:rsidRPr="00B12E57">
          <w:rPr>
            <w:rFonts w:ascii="宋体" w:hAnsi="宋体"/>
            <w:noProof/>
            <w:webHidden/>
            <w:rPrChange w:id="988" w:author="Administrator" w:date="2015-06-09T20:34:00Z">
              <w:rPr>
                <w:noProof/>
                <w:webHidden/>
              </w:rPr>
            </w:rPrChange>
          </w:rPr>
        </w:r>
      </w:ins>
      <w:r w:rsidRPr="00B12E57">
        <w:rPr>
          <w:rFonts w:ascii="宋体" w:hAnsi="宋体"/>
          <w:noProof/>
          <w:webHidden/>
          <w:rPrChange w:id="989" w:author="Administrator" w:date="2015-06-09T20:34:00Z">
            <w:rPr>
              <w:noProof/>
              <w:webHidden/>
            </w:rPr>
          </w:rPrChange>
        </w:rPr>
        <w:fldChar w:fldCharType="separate"/>
      </w:r>
      <w:ins w:id="990" w:author="Administrator" w:date="2015-06-09T20:31:00Z">
        <w:r w:rsidRPr="00B12E57">
          <w:rPr>
            <w:rFonts w:ascii="宋体" w:hAnsi="宋体"/>
            <w:noProof/>
            <w:webHidden/>
            <w:rPrChange w:id="991" w:author="Administrator" w:date="2015-06-09T20:34:00Z">
              <w:rPr>
                <w:noProof/>
                <w:webHidden/>
              </w:rPr>
            </w:rPrChange>
          </w:rPr>
          <w:t>23</w:t>
        </w:r>
        <w:r w:rsidRPr="00B12E57">
          <w:rPr>
            <w:rFonts w:ascii="宋体" w:hAnsi="宋体"/>
            <w:noProof/>
            <w:webHidden/>
            <w:rPrChange w:id="992" w:author="Administrator" w:date="2015-06-09T20:34:00Z">
              <w:rPr>
                <w:noProof/>
                <w:webHidden/>
              </w:rPr>
            </w:rPrChange>
          </w:rPr>
          <w:fldChar w:fldCharType="end"/>
        </w:r>
        <w:r w:rsidRPr="00B12E57">
          <w:rPr>
            <w:rStyle w:val="afb"/>
            <w:rFonts w:ascii="宋体" w:hAnsi="宋体"/>
            <w:noProof/>
            <w:rPrChange w:id="993" w:author="Administrator" w:date="2015-06-09T20:34:00Z">
              <w:rPr>
                <w:rStyle w:val="afb"/>
                <w:noProof/>
              </w:rPr>
            </w:rPrChange>
          </w:rPr>
          <w:fldChar w:fldCharType="end"/>
        </w:r>
      </w:ins>
    </w:p>
    <w:p w14:paraId="5774F523" w14:textId="77777777" w:rsidR="00E41B79" w:rsidRPr="00B12E57" w:rsidRDefault="00E41B79">
      <w:pPr>
        <w:pStyle w:val="31"/>
        <w:rPr>
          <w:ins w:id="994" w:author="Administrator" w:date="2015-06-09T20:31:00Z"/>
          <w:rFonts w:ascii="宋体" w:hAnsi="宋体"/>
          <w:iCs w:val="0"/>
          <w:noProof/>
          <w:rPrChange w:id="995" w:author="Administrator" w:date="2015-06-09T20:34:00Z">
            <w:rPr>
              <w:ins w:id="996" w:author="Administrator" w:date="2015-06-09T20:31:00Z"/>
              <w:rFonts w:ascii="Calibri" w:hAnsi="Calibri"/>
              <w:iCs w:val="0"/>
              <w:noProof/>
              <w:sz w:val="21"/>
              <w:szCs w:val="22"/>
            </w:rPr>
          </w:rPrChange>
        </w:rPr>
      </w:pPr>
      <w:ins w:id="997" w:author="Administrator" w:date="2015-06-09T20:31:00Z">
        <w:r w:rsidRPr="00B12E57">
          <w:rPr>
            <w:rStyle w:val="afb"/>
            <w:rFonts w:ascii="宋体" w:hAnsi="宋体"/>
            <w:noProof/>
            <w:rPrChange w:id="998" w:author="Administrator" w:date="2015-06-09T20:34:00Z">
              <w:rPr>
                <w:rStyle w:val="afb"/>
                <w:noProof/>
              </w:rPr>
            </w:rPrChange>
          </w:rPr>
          <w:fldChar w:fldCharType="begin"/>
        </w:r>
        <w:r w:rsidRPr="00B12E57">
          <w:rPr>
            <w:rStyle w:val="afb"/>
            <w:rFonts w:ascii="宋体" w:hAnsi="宋体"/>
            <w:noProof/>
            <w:rPrChange w:id="999" w:author="Administrator" w:date="2015-06-09T20:34:00Z">
              <w:rPr>
                <w:rStyle w:val="afb"/>
                <w:noProof/>
              </w:rPr>
            </w:rPrChange>
          </w:rPr>
          <w:instrText xml:space="preserve"> </w:instrText>
        </w:r>
        <w:r w:rsidRPr="00B12E57">
          <w:rPr>
            <w:rFonts w:ascii="宋体" w:hAnsi="宋体"/>
            <w:noProof/>
            <w:rPrChange w:id="1000" w:author="Administrator" w:date="2015-06-09T20:34:00Z">
              <w:rPr>
                <w:noProof/>
              </w:rPr>
            </w:rPrChange>
          </w:rPr>
          <w:instrText>HYPERLINK \l "_Toc421645277"</w:instrText>
        </w:r>
        <w:r w:rsidRPr="00B12E57">
          <w:rPr>
            <w:rStyle w:val="afb"/>
            <w:rFonts w:ascii="宋体" w:hAnsi="宋体"/>
            <w:noProof/>
            <w:rPrChange w:id="1001" w:author="Administrator" w:date="2015-06-09T20:34:00Z">
              <w:rPr>
                <w:rStyle w:val="afb"/>
                <w:noProof/>
              </w:rPr>
            </w:rPrChange>
          </w:rPr>
          <w:instrText xml:space="preserve"> </w:instrText>
        </w:r>
        <w:r w:rsidRPr="00B12E57">
          <w:rPr>
            <w:rStyle w:val="afb"/>
            <w:rFonts w:ascii="宋体" w:hAnsi="宋体"/>
            <w:noProof/>
            <w:rPrChange w:id="1002" w:author="Administrator" w:date="2015-06-09T20:34:00Z">
              <w:rPr>
                <w:rStyle w:val="afb"/>
                <w:noProof/>
              </w:rPr>
            </w:rPrChange>
          </w:rPr>
        </w:r>
        <w:r w:rsidRPr="00B12E57">
          <w:rPr>
            <w:rStyle w:val="afb"/>
            <w:rFonts w:ascii="宋体" w:hAnsi="宋体"/>
            <w:noProof/>
            <w:rPrChange w:id="1003" w:author="Administrator" w:date="2015-06-09T20:34:00Z">
              <w:rPr>
                <w:rStyle w:val="afb"/>
                <w:noProof/>
              </w:rPr>
            </w:rPrChange>
          </w:rPr>
          <w:fldChar w:fldCharType="separate"/>
        </w:r>
        <w:r w:rsidRPr="00B12E57">
          <w:rPr>
            <w:rStyle w:val="afb"/>
            <w:rFonts w:ascii="宋体" w:hAnsi="宋体"/>
            <w:noProof/>
            <w:rPrChange w:id="1004" w:author="Administrator" w:date="2015-06-09T20:34:00Z">
              <w:rPr>
                <w:rStyle w:val="afb"/>
                <w:rFonts w:ascii="黑体" w:eastAsia="黑体" w:hAnsi="黑体"/>
                <w:noProof/>
              </w:rPr>
            </w:rPrChange>
          </w:rPr>
          <w:t xml:space="preserve">4.3.2 </w:t>
        </w:r>
        <w:r w:rsidRPr="00B12E57">
          <w:rPr>
            <w:rStyle w:val="afb"/>
            <w:noProof/>
            <w:rPrChange w:id="1005" w:author="Administrator" w:date="2015-06-09T20:36:00Z">
              <w:rPr>
                <w:rStyle w:val="afb"/>
                <w:rFonts w:eastAsia="黑体"/>
                <w:noProof/>
              </w:rPr>
            </w:rPrChange>
          </w:rPr>
          <w:t>BaiduMap</w:t>
        </w:r>
        <w:r w:rsidRPr="00B12E57">
          <w:rPr>
            <w:rStyle w:val="afb"/>
            <w:rFonts w:ascii="宋体" w:hAnsi="宋体" w:hint="eastAsia"/>
            <w:noProof/>
            <w:rPrChange w:id="1006" w:author="Administrator" w:date="2015-06-09T20:34:00Z">
              <w:rPr>
                <w:rStyle w:val="afb"/>
                <w:rFonts w:ascii="黑体" w:eastAsia="黑体" w:hAnsi="黑体" w:hint="eastAsia"/>
                <w:noProof/>
              </w:rPr>
            </w:rPrChange>
          </w:rPr>
          <w:t>折线类在系统中的应用</w:t>
        </w:r>
        <w:r w:rsidRPr="00B12E57">
          <w:rPr>
            <w:rFonts w:ascii="宋体" w:hAnsi="宋体"/>
            <w:noProof/>
            <w:webHidden/>
            <w:rPrChange w:id="1007" w:author="Administrator" w:date="2015-06-09T20:34:00Z">
              <w:rPr>
                <w:noProof/>
                <w:webHidden/>
              </w:rPr>
            </w:rPrChange>
          </w:rPr>
          <w:tab/>
        </w:r>
        <w:r w:rsidRPr="00B12E57">
          <w:rPr>
            <w:rFonts w:ascii="宋体" w:hAnsi="宋体"/>
            <w:noProof/>
            <w:webHidden/>
            <w:rPrChange w:id="1008" w:author="Administrator" w:date="2015-06-09T20:34:00Z">
              <w:rPr>
                <w:noProof/>
                <w:webHidden/>
              </w:rPr>
            </w:rPrChange>
          </w:rPr>
          <w:fldChar w:fldCharType="begin"/>
        </w:r>
        <w:r w:rsidRPr="00B12E57">
          <w:rPr>
            <w:rFonts w:ascii="宋体" w:hAnsi="宋体"/>
            <w:noProof/>
            <w:webHidden/>
            <w:rPrChange w:id="1009" w:author="Administrator" w:date="2015-06-09T20:34:00Z">
              <w:rPr>
                <w:noProof/>
                <w:webHidden/>
              </w:rPr>
            </w:rPrChange>
          </w:rPr>
          <w:instrText xml:space="preserve"> PAGEREF _Toc421645277 \h </w:instrText>
        </w:r>
        <w:r w:rsidRPr="00B12E57">
          <w:rPr>
            <w:rFonts w:ascii="宋体" w:hAnsi="宋体"/>
            <w:noProof/>
            <w:webHidden/>
            <w:rPrChange w:id="1010" w:author="Administrator" w:date="2015-06-09T20:34:00Z">
              <w:rPr>
                <w:noProof/>
                <w:webHidden/>
              </w:rPr>
            </w:rPrChange>
          </w:rPr>
        </w:r>
      </w:ins>
      <w:r w:rsidRPr="00B12E57">
        <w:rPr>
          <w:rFonts w:ascii="宋体" w:hAnsi="宋体"/>
          <w:noProof/>
          <w:webHidden/>
          <w:rPrChange w:id="1011" w:author="Administrator" w:date="2015-06-09T20:34:00Z">
            <w:rPr>
              <w:noProof/>
              <w:webHidden/>
            </w:rPr>
          </w:rPrChange>
        </w:rPr>
        <w:fldChar w:fldCharType="separate"/>
      </w:r>
      <w:ins w:id="1012" w:author="Administrator" w:date="2015-06-09T20:31:00Z">
        <w:r w:rsidRPr="00B12E57">
          <w:rPr>
            <w:rFonts w:ascii="宋体" w:hAnsi="宋体"/>
            <w:noProof/>
            <w:webHidden/>
            <w:rPrChange w:id="1013" w:author="Administrator" w:date="2015-06-09T20:34:00Z">
              <w:rPr>
                <w:noProof/>
                <w:webHidden/>
              </w:rPr>
            </w:rPrChange>
          </w:rPr>
          <w:t>24</w:t>
        </w:r>
        <w:r w:rsidRPr="00B12E57">
          <w:rPr>
            <w:rFonts w:ascii="宋体" w:hAnsi="宋体"/>
            <w:noProof/>
            <w:webHidden/>
            <w:rPrChange w:id="1014" w:author="Administrator" w:date="2015-06-09T20:34:00Z">
              <w:rPr>
                <w:noProof/>
                <w:webHidden/>
              </w:rPr>
            </w:rPrChange>
          </w:rPr>
          <w:fldChar w:fldCharType="end"/>
        </w:r>
        <w:r w:rsidRPr="00B12E57">
          <w:rPr>
            <w:rStyle w:val="afb"/>
            <w:rFonts w:ascii="宋体" w:hAnsi="宋体"/>
            <w:noProof/>
            <w:rPrChange w:id="1015" w:author="Administrator" w:date="2015-06-09T20:34:00Z">
              <w:rPr>
                <w:rStyle w:val="afb"/>
                <w:noProof/>
              </w:rPr>
            </w:rPrChange>
          </w:rPr>
          <w:fldChar w:fldCharType="end"/>
        </w:r>
      </w:ins>
    </w:p>
    <w:p w14:paraId="3CED271E" w14:textId="77777777" w:rsidR="00E41B79" w:rsidRPr="00B12E57" w:rsidRDefault="00E41B79">
      <w:pPr>
        <w:pStyle w:val="21"/>
        <w:rPr>
          <w:ins w:id="1016" w:author="Administrator" w:date="2015-06-09T20:31:00Z"/>
          <w:rFonts w:ascii="宋体" w:hAnsi="宋体"/>
          <w:smallCaps w:val="0"/>
          <w:noProof/>
          <w:sz w:val="24"/>
          <w:szCs w:val="24"/>
          <w:rPrChange w:id="1017" w:author="Administrator" w:date="2015-06-09T20:34:00Z">
            <w:rPr>
              <w:ins w:id="1018" w:author="Administrator" w:date="2015-06-09T20:31:00Z"/>
              <w:smallCaps w:val="0"/>
              <w:noProof/>
              <w:sz w:val="21"/>
              <w:szCs w:val="22"/>
            </w:rPr>
          </w:rPrChange>
        </w:rPr>
      </w:pPr>
      <w:ins w:id="1019" w:author="Administrator" w:date="2015-06-09T20:31:00Z">
        <w:r w:rsidRPr="00B12E57">
          <w:rPr>
            <w:rStyle w:val="afb"/>
            <w:rFonts w:ascii="宋体" w:hAnsi="宋体"/>
            <w:noProof/>
            <w:sz w:val="24"/>
            <w:szCs w:val="24"/>
            <w:rPrChange w:id="1020" w:author="Administrator" w:date="2015-06-09T20:34:00Z">
              <w:rPr>
                <w:rStyle w:val="afb"/>
                <w:noProof/>
              </w:rPr>
            </w:rPrChange>
          </w:rPr>
          <w:fldChar w:fldCharType="begin"/>
        </w:r>
        <w:r w:rsidRPr="00B12E57">
          <w:rPr>
            <w:rStyle w:val="afb"/>
            <w:rFonts w:ascii="宋体" w:hAnsi="宋体"/>
            <w:noProof/>
            <w:sz w:val="24"/>
            <w:szCs w:val="24"/>
            <w:rPrChange w:id="1021" w:author="Administrator" w:date="2015-06-09T20:34:00Z">
              <w:rPr>
                <w:rStyle w:val="afb"/>
                <w:noProof/>
              </w:rPr>
            </w:rPrChange>
          </w:rPr>
          <w:instrText xml:space="preserve"> </w:instrText>
        </w:r>
        <w:r w:rsidRPr="00B12E57">
          <w:rPr>
            <w:rFonts w:ascii="宋体" w:hAnsi="宋体"/>
            <w:noProof/>
            <w:sz w:val="24"/>
            <w:szCs w:val="24"/>
            <w:rPrChange w:id="1022" w:author="Administrator" w:date="2015-06-09T20:34:00Z">
              <w:rPr>
                <w:noProof/>
              </w:rPr>
            </w:rPrChange>
          </w:rPr>
          <w:instrText>HYPERLINK \l "_Toc421645278"</w:instrText>
        </w:r>
        <w:r w:rsidRPr="00B12E57">
          <w:rPr>
            <w:rStyle w:val="afb"/>
            <w:rFonts w:ascii="宋体" w:hAnsi="宋体"/>
            <w:noProof/>
            <w:sz w:val="24"/>
            <w:szCs w:val="24"/>
            <w:rPrChange w:id="1023" w:author="Administrator" w:date="2015-06-09T20:34:00Z">
              <w:rPr>
                <w:rStyle w:val="afb"/>
                <w:noProof/>
              </w:rPr>
            </w:rPrChange>
          </w:rPr>
          <w:instrText xml:space="preserve"> </w:instrText>
        </w:r>
        <w:r w:rsidRPr="00B12E57">
          <w:rPr>
            <w:rStyle w:val="afb"/>
            <w:rFonts w:ascii="宋体" w:hAnsi="宋体"/>
            <w:noProof/>
            <w:sz w:val="24"/>
            <w:szCs w:val="24"/>
            <w:rPrChange w:id="1024" w:author="Administrator" w:date="2015-06-09T20:34:00Z">
              <w:rPr>
                <w:rStyle w:val="afb"/>
                <w:noProof/>
              </w:rPr>
            </w:rPrChange>
          </w:rPr>
        </w:r>
        <w:r w:rsidRPr="00B12E57">
          <w:rPr>
            <w:rStyle w:val="afb"/>
            <w:rFonts w:ascii="宋体" w:hAnsi="宋体"/>
            <w:noProof/>
            <w:sz w:val="24"/>
            <w:szCs w:val="24"/>
            <w:rPrChange w:id="1025" w:author="Administrator" w:date="2015-06-09T20:34:00Z">
              <w:rPr>
                <w:rStyle w:val="afb"/>
                <w:noProof/>
              </w:rPr>
            </w:rPrChange>
          </w:rPr>
          <w:fldChar w:fldCharType="separate"/>
        </w:r>
        <w:r w:rsidRPr="00B12E57">
          <w:rPr>
            <w:rStyle w:val="afb"/>
            <w:rFonts w:ascii="宋体" w:hAnsi="宋体"/>
            <w:noProof/>
            <w:sz w:val="24"/>
            <w:szCs w:val="24"/>
            <w:rPrChange w:id="1026" w:author="Administrator" w:date="2015-06-09T20:34:00Z">
              <w:rPr>
                <w:rStyle w:val="afb"/>
                <w:rFonts w:ascii="黑体" w:eastAsia="黑体" w:hAnsi="黑体"/>
                <w:noProof/>
              </w:rPr>
            </w:rPrChange>
          </w:rPr>
          <w:t>4.4</w:t>
        </w:r>
        <w:r w:rsidRPr="00B12E57">
          <w:rPr>
            <w:rStyle w:val="afb"/>
            <w:rFonts w:ascii="宋体" w:hAnsi="宋体" w:hint="eastAsia"/>
            <w:noProof/>
            <w:sz w:val="24"/>
            <w:szCs w:val="24"/>
            <w:rPrChange w:id="1027" w:author="Administrator" w:date="2015-06-09T20:34:00Z">
              <w:rPr>
                <w:rStyle w:val="afb"/>
                <w:rFonts w:ascii="黑体" w:eastAsia="黑体" w:hAnsi="黑体" w:hint="eastAsia"/>
                <w:noProof/>
              </w:rPr>
            </w:rPrChange>
          </w:rPr>
          <w:t>地图矩形区域绘制功能实现</w:t>
        </w:r>
        <w:r w:rsidRPr="00B12E57">
          <w:rPr>
            <w:rFonts w:ascii="宋体" w:hAnsi="宋体"/>
            <w:noProof/>
            <w:webHidden/>
            <w:sz w:val="24"/>
            <w:szCs w:val="24"/>
            <w:rPrChange w:id="1028" w:author="Administrator" w:date="2015-06-09T20:34:00Z">
              <w:rPr>
                <w:noProof/>
                <w:webHidden/>
              </w:rPr>
            </w:rPrChange>
          </w:rPr>
          <w:tab/>
        </w:r>
        <w:r w:rsidRPr="00B12E57">
          <w:rPr>
            <w:rFonts w:ascii="宋体" w:hAnsi="宋体"/>
            <w:noProof/>
            <w:webHidden/>
            <w:sz w:val="24"/>
            <w:szCs w:val="24"/>
            <w:rPrChange w:id="1029" w:author="Administrator" w:date="2015-06-09T20:34:00Z">
              <w:rPr>
                <w:noProof/>
                <w:webHidden/>
              </w:rPr>
            </w:rPrChange>
          </w:rPr>
          <w:fldChar w:fldCharType="begin"/>
        </w:r>
        <w:r w:rsidRPr="00B12E57">
          <w:rPr>
            <w:rFonts w:ascii="宋体" w:hAnsi="宋体"/>
            <w:noProof/>
            <w:webHidden/>
            <w:sz w:val="24"/>
            <w:szCs w:val="24"/>
            <w:rPrChange w:id="1030" w:author="Administrator" w:date="2015-06-09T20:34:00Z">
              <w:rPr>
                <w:noProof/>
                <w:webHidden/>
              </w:rPr>
            </w:rPrChange>
          </w:rPr>
          <w:instrText xml:space="preserve"> PAGEREF _Toc421645278 \h </w:instrText>
        </w:r>
        <w:r w:rsidRPr="00B12E57">
          <w:rPr>
            <w:rFonts w:ascii="宋体" w:hAnsi="宋体"/>
            <w:noProof/>
            <w:webHidden/>
            <w:sz w:val="24"/>
            <w:szCs w:val="24"/>
            <w:rPrChange w:id="1031" w:author="Administrator" w:date="2015-06-09T20:34:00Z">
              <w:rPr>
                <w:noProof/>
                <w:webHidden/>
              </w:rPr>
            </w:rPrChange>
          </w:rPr>
        </w:r>
      </w:ins>
      <w:r w:rsidRPr="00B12E57">
        <w:rPr>
          <w:rFonts w:ascii="宋体" w:hAnsi="宋体"/>
          <w:noProof/>
          <w:webHidden/>
          <w:sz w:val="24"/>
          <w:szCs w:val="24"/>
          <w:rPrChange w:id="1032" w:author="Administrator" w:date="2015-06-09T20:34:00Z">
            <w:rPr>
              <w:noProof/>
              <w:webHidden/>
            </w:rPr>
          </w:rPrChange>
        </w:rPr>
        <w:fldChar w:fldCharType="separate"/>
      </w:r>
      <w:ins w:id="1033" w:author="Administrator" w:date="2015-06-09T20:31:00Z">
        <w:r w:rsidRPr="00B12E57">
          <w:rPr>
            <w:rFonts w:ascii="宋体" w:hAnsi="宋体"/>
            <w:noProof/>
            <w:webHidden/>
            <w:sz w:val="24"/>
            <w:szCs w:val="24"/>
            <w:rPrChange w:id="1034" w:author="Administrator" w:date="2015-06-09T20:34:00Z">
              <w:rPr>
                <w:noProof/>
                <w:webHidden/>
              </w:rPr>
            </w:rPrChange>
          </w:rPr>
          <w:t>24</w:t>
        </w:r>
        <w:r w:rsidRPr="00B12E57">
          <w:rPr>
            <w:rFonts w:ascii="宋体" w:hAnsi="宋体"/>
            <w:noProof/>
            <w:webHidden/>
            <w:sz w:val="24"/>
            <w:szCs w:val="24"/>
            <w:rPrChange w:id="1035" w:author="Administrator" w:date="2015-06-09T20:34:00Z">
              <w:rPr>
                <w:noProof/>
                <w:webHidden/>
              </w:rPr>
            </w:rPrChange>
          </w:rPr>
          <w:fldChar w:fldCharType="end"/>
        </w:r>
        <w:r w:rsidRPr="00B12E57">
          <w:rPr>
            <w:rStyle w:val="afb"/>
            <w:rFonts w:ascii="宋体" w:hAnsi="宋体"/>
            <w:noProof/>
            <w:sz w:val="24"/>
            <w:szCs w:val="24"/>
            <w:rPrChange w:id="1036" w:author="Administrator" w:date="2015-06-09T20:34:00Z">
              <w:rPr>
                <w:rStyle w:val="afb"/>
                <w:noProof/>
              </w:rPr>
            </w:rPrChange>
          </w:rPr>
          <w:fldChar w:fldCharType="end"/>
        </w:r>
      </w:ins>
    </w:p>
    <w:p w14:paraId="710276D9" w14:textId="77777777" w:rsidR="00E41B79" w:rsidRPr="00B12E57" w:rsidRDefault="00E41B79">
      <w:pPr>
        <w:pStyle w:val="31"/>
        <w:rPr>
          <w:ins w:id="1037" w:author="Administrator" w:date="2015-06-09T20:31:00Z"/>
          <w:rFonts w:ascii="宋体" w:hAnsi="宋体"/>
          <w:iCs w:val="0"/>
          <w:noProof/>
          <w:rPrChange w:id="1038" w:author="Administrator" w:date="2015-06-09T20:34:00Z">
            <w:rPr>
              <w:ins w:id="1039" w:author="Administrator" w:date="2015-06-09T20:31:00Z"/>
              <w:rFonts w:ascii="Calibri" w:hAnsi="Calibri"/>
              <w:iCs w:val="0"/>
              <w:noProof/>
              <w:sz w:val="21"/>
              <w:szCs w:val="22"/>
            </w:rPr>
          </w:rPrChange>
        </w:rPr>
      </w:pPr>
      <w:ins w:id="1040" w:author="Administrator" w:date="2015-06-09T20:31:00Z">
        <w:r w:rsidRPr="00B12E57">
          <w:rPr>
            <w:rStyle w:val="afb"/>
            <w:rFonts w:ascii="宋体" w:hAnsi="宋体"/>
            <w:noProof/>
            <w:rPrChange w:id="1041" w:author="Administrator" w:date="2015-06-09T20:34:00Z">
              <w:rPr>
                <w:rStyle w:val="afb"/>
                <w:noProof/>
              </w:rPr>
            </w:rPrChange>
          </w:rPr>
          <w:fldChar w:fldCharType="begin"/>
        </w:r>
        <w:r w:rsidRPr="00B12E57">
          <w:rPr>
            <w:rStyle w:val="afb"/>
            <w:rFonts w:ascii="宋体" w:hAnsi="宋体"/>
            <w:noProof/>
            <w:rPrChange w:id="1042" w:author="Administrator" w:date="2015-06-09T20:34:00Z">
              <w:rPr>
                <w:rStyle w:val="afb"/>
                <w:noProof/>
              </w:rPr>
            </w:rPrChange>
          </w:rPr>
          <w:instrText xml:space="preserve"> </w:instrText>
        </w:r>
        <w:r w:rsidRPr="00B12E57">
          <w:rPr>
            <w:rFonts w:ascii="宋体" w:hAnsi="宋体"/>
            <w:noProof/>
            <w:rPrChange w:id="1043" w:author="Administrator" w:date="2015-06-09T20:34:00Z">
              <w:rPr>
                <w:noProof/>
              </w:rPr>
            </w:rPrChange>
          </w:rPr>
          <w:instrText>HYPERLINK \l "_Toc421645279"</w:instrText>
        </w:r>
        <w:r w:rsidRPr="00B12E57">
          <w:rPr>
            <w:rStyle w:val="afb"/>
            <w:rFonts w:ascii="宋体" w:hAnsi="宋体"/>
            <w:noProof/>
            <w:rPrChange w:id="1044" w:author="Administrator" w:date="2015-06-09T20:34:00Z">
              <w:rPr>
                <w:rStyle w:val="afb"/>
                <w:noProof/>
              </w:rPr>
            </w:rPrChange>
          </w:rPr>
          <w:instrText xml:space="preserve"> </w:instrText>
        </w:r>
        <w:r w:rsidRPr="00B12E57">
          <w:rPr>
            <w:rStyle w:val="afb"/>
            <w:rFonts w:ascii="宋体" w:hAnsi="宋体"/>
            <w:noProof/>
            <w:rPrChange w:id="1045" w:author="Administrator" w:date="2015-06-09T20:34:00Z">
              <w:rPr>
                <w:rStyle w:val="afb"/>
                <w:noProof/>
              </w:rPr>
            </w:rPrChange>
          </w:rPr>
        </w:r>
        <w:r w:rsidRPr="00B12E57">
          <w:rPr>
            <w:rStyle w:val="afb"/>
            <w:rFonts w:ascii="宋体" w:hAnsi="宋体"/>
            <w:noProof/>
            <w:rPrChange w:id="1046" w:author="Administrator" w:date="2015-06-09T20:34:00Z">
              <w:rPr>
                <w:rStyle w:val="afb"/>
                <w:noProof/>
              </w:rPr>
            </w:rPrChange>
          </w:rPr>
          <w:fldChar w:fldCharType="separate"/>
        </w:r>
        <w:r w:rsidRPr="00B12E57">
          <w:rPr>
            <w:rStyle w:val="afb"/>
            <w:rFonts w:ascii="宋体" w:hAnsi="宋体"/>
            <w:noProof/>
            <w:rPrChange w:id="1047" w:author="Administrator" w:date="2015-06-09T20:34:00Z">
              <w:rPr>
                <w:rStyle w:val="afb"/>
                <w:rFonts w:ascii="黑体" w:eastAsia="黑体" w:hAnsi="黑体"/>
                <w:noProof/>
              </w:rPr>
            </w:rPrChange>
          </w:rPr>
          <w:t xml:space="preserve">4.4.1 </w:t>
        </w:r>
        <w:r w:rsidRPr="00B12E57">
          <w:rPr>
            <w:rStyle w:val="afb"/>
            <w:noProof/>
            <w:rPrChange w:id="1048" w:author="Administrator" w:date="2015-06-09T20:36:00Z">
              <w:rPr>
                <w:rStyle w:val="afb"/>
                <w:rFonts w:eastAsia="黑体"/>
                <w:noProof/>
              </w:rPr>
            </w:rPrChange>
          </w:rPr>
          <w:t>BaiduMap</w:t>
        </w:r>
        <w:r w:rsidRPr="00B12E57">
          <w:rPr>
            <w:rStyle w:val="afb"/>
            <w:rFonts w:ascii="宋体" w:hAnsi="宋体" w:hint="eastAsia"/>
            <w:noProof/>
            <w:rPrChange w:id="1049" w:author="Administrator" w:date="2015-06-09T20:34:00Z">
              <w:rPr>
                <w:rStyle w:val="afb"/>
                <w:rFonts w:ascii="黑体" w:eastAsia="黑体" w:hAnsi="黑体" w:hint="eastAsia"/>
                <w:noProof/>
              </w:rPr>
            </w:rPrChange>
          </w:rPr>
          <w:t>多边形覆盖物绘制</w:t>
        </w:r>
        <w:r w:rsidRPr="00B12E57">
          <w:rPr>
            <w:rFonts w:ascii="宋体" w:hAnsi="宋体"/>
            <w:noProof/>
            <w:webHidden/>
            <w:rPrChange w:id="1050" w:author="Administrator" w:date="2015-06-09T20:34:00Z">
              <w:rPr>
                <w:noProof/>
                <w:webHidden/>
              </w:rPr>
            </w:rPrChange>
          </w:rPr>
          <w:tab/>
        </w:r>
        <w:r w:rsidRPr="00B12E57">
          <w:rPr>
            <w:rFonts w:ascii="宋体" w:hAnsi="宋体"/>
            <w:noProof/>
            <w:webHidden/>
            <w:rPrChange w:id="1051" w:author="Administrator" w:date="2015-06-09T20:34:00Z">
              <w:rPr>
                <w:noProof/>
                <w:webHidden/>
              </w:rPr>
            </w:rPrChange>
          </w:rPr>
          <w:fldChar w:fldCharType="begin"/>
        </w:r>
        <w:r w:rsidRPr="00B12E57">
          <w:rPr>
            <w:rFonts w:ascii="宋体" w:hAnsi="宋体"/>
            <w:noProof/>
            <w:webHidden/>
            <w:rPrChange w:id="1052" w:author="Administrator" w:date="2015-06-09T20:34:00Z">
              <w:rPr>
                <w:noProof/>
                <w:webHidden/>
              </w:rPr>
            </w:rPrChange>
          </w:rPr>
          <w:instrText xml:space="preserve"> PAGEREF _Toc421645279 \h </w:instrText>
        </w:r>
        <w:r w:rsidRPr="00B12E57">
          <w:rPr>
            <w:rFonts w:ascii="宋体" w:hAnsi="宋体"/>
            <w:noProof/>
            <w:webHidden/>
            <w:rPrChange w:id="1053" w:author="Administrator" w:date="2015-06-09T20:34:00Z">
              <w:rPr>
                <w:noProof/>
                <w:webHidden/>
              </w:rPr>
            </w:rPrChange>
          </w:rPr>
        </w:r>
      </w:ins>
      <w:r w:rsidRPr="00B12E57">
        <w:rPr>
          <w:rFonts w:ascii="宋体" w:hAnsi="宋体"/>
          <w:noProof/>
          <w:webHidden/>
          <w:rPrChange w:id="1054" w:author="Administrator" w:date="2015-06-09T20:34:00Z">
            <w:rPr>
              <w:noProof/>
              <w:webHidden/>
            </w:rPr>
          </w:rPrChange>
        </w:rPr>
        <w:fldChar w:fldCharType="separate"/>
      </w:r>
      <w:ins w:id="1055" w:author="Administrator" w:date="2015-06-09T20:31:00Z">
        <w:r w:rsidRPr="00B12E57">
          <w:rPr>
            <w:rFonts w:ascii="宋体" w:hAnsi="宋体"/>
            <w:noProof/>
            <w:webHidden/>
            <w:rPrChange w:id="1056" w:author="Administrator" w:date="2015-06-09T20:34:00Z">
              <w:rPr>
                <w:noProof/>
                <w:webHidden/>
              </w:rPr>
            </w:rPrChange>
          </w:rPr>
          <w:t>24</w:t>
        </w:r>
        <w:r w:rsidRPr="00B12E57">
          <w:rPr>
            <w:rFonts w:ascii="宋体" w:hAnsi="宋体"/>
            <w:noProof/>
            <w:webHidden/>
            <w:rPrChange w:id="1057" w:author="Administrator" w:date="2015-06-09T20:34:00Z">
              <w:rPr>
                <w:noProof/>
                <w:webHidden/>
              </w:rPr>
            </w:rPrChange>
          </w:rPr>
          <w:fldChar w:fldCharType="end"/>
        </w:r>
        <w:r w:rsidRPr="00B12E57">
          <w:rPr>
            <w:rStyle w:val="afb"/>
            <w:rFonts w:ascii="宋体" w:hAnsi="宋体"/>
            <w:noProof/>
            <w:rPrChange w:id="1058" w:author="Administrator" w:date="2015-06-09T20:34:00Z">
              <w:rPr>
                <w:rStyle w:val="afb"/>
                <w:noProof/>
              </w:rPr>
            </w:rPrChange>
          </w:rPr>
          <w:fldChar w:fldCharType="end"/>
        </w:r>
      </w:ins>
    </w:p>
    <w:p w14:paraId="06965194" w14:textId="77777777" w:rsidR="00E41B79" w:rsidRPr="00B12E57" w:rsidRDefault="00E41B79">
      <w:pPr>
        <w:pStyle w:val="31"/>
        <w:rPr>
          <w:ins w:id="1059" w:author="Administrator" w:date="2015-06-09T20:31:00Z"/>
          <w:rFonts w:ascii="宋体" w:hAnsi="宋体"/>
          <w:iCs w:val="0"/>
          <w:noProof/>
          <w:rPrChange w:id="1060" w:author="Administrator" w:date="2015-06-09T20:34:00Z">
            <w:rPr>
              <w:ins w:id="1061" w:author="Administrator" w:date="2015-06-09T20:31:00Z"/>
              <w:rFonts w:ascii="Calibri" w:hAnsi="Calibri"/>
              <w:iCs w:val="0"/>
              <w:noProof/>
              <w:sz w:val="21"/>
              <w:szCs w:val="22"/>
            </w:rPr>
          </w:rPrChange>
        </w:rPr>
      </w:pPr>
      <w:ins w:id="1062" w:author="Administrator" w:date="2015-06-09T20:31:00Z">
        <w:r w:rsidRPr="00B12E57">
          <w:rPr>
            <w:rStyle w:val="afb"/>
            <w:rFonts w:ascii="宋体" w:hAnsi="宋体"/>
            <w:noProof/>
            <w:rPrChange w:id="1063" w:author="Administrator" w:date="2015-06-09T20:34:00Z">
              <w:rPr>
                <w:rStyle w:val="afb"/>
                <w:noProof/>
              </w:rPr>
            </w:rPrChange>
          </w:rPr>
          <w:fldChar w:fldCharType="begin"/>
        </w:r>
        <w:r w:rsidRPr="00B12E57">
          <w:rPr>
            <w:rStyle w:val="afb"/>
            <w:rFonts w:ascii="宋体" w:hAnsi="宋体"/>
            <w:noProof/>
            <w:rPrChange w:id="1064" w:author="Administrator" w:date="2015-06-09T20:34:00Z">
              <w:rPr>
                <w:rStyle w:val="afb"/>
                <w:noProof/>
              </w:rPr>
            </w:rPrChange>
          </w:rPr>
          <w:instrText xml:space="preserve"> </w:instrText>
        </w:r>
        <w:r w:rsidRPr="00B12E57">
          <w:rPr>
            <w:rFonts w:ascii="宋体" w:hAnsi="宋体"/>
            <w:noProof/>
            <w:rPrChange w:id="1065" w:author="Administrator" w:date="2015-06-09T20:34:00Z">
              <w:rPr>
                <w:noProof/>
              </w:rPr>
            </w:rPrChange>
          </w:rPr>
          <w:instrText>HYPERLINK \l "_Toc421645280"</w:instrText>
        </w:r>
        <w:r w:rsidRPr="00B12E57">
          <w:rPr>
            <w:rStyle w:val="afb"/>
            <w:rFonts w:ascii="宋体" w:hAnsi="宋体"/>
            <w:noProof/>
            <w:rPrChange w:id="1066" w:author="Administrator" w:date="2015-06-09T20:34:00Z">
              <w:rPr>
                <w:rStyle w:val="afb"/>
                <w:noProof/>
              </w:rPr>
            </w:rPrChange>
          </w:rPr>
          <w:instrText xml:space="preserve"> </w:instrText>
        </w:r>
        <w:r w:rsidRPr="00B12E57">
          <w:rPr>
            <w:rStyle w:val="afb"/>
            <w:rFonts w:ascii="宋体" w:hAnsi="宋体"/>
            <w:noProof/>
            <w:rPrChange w:id="1067" w:author="Administrator" w:date="2015-06-09T20:34:00Z">
              <w:rPr>
                <w:rStyle w:val="afb"/>
                <w:noProof/>
              </w:rPr>
            </w:rPrChange>
          </w:rPr>
        </w:r>
        <w:r w:rsidRPr="00B12E57">
          <w:rPr>
            <w:rStyle w:val="afb"/>
            <w:rFonts w:ascii="宋体" w:hAnsi="宋体"/>
            <w:noProof/>
            <w:rPrChange w:id="1068" w:author="Administrator" w:date="2015-06-09T20:34:00Z">
              <w:rPr>
                <w:rStyle w:val="afb"/>
                <w:noProof/>
              </w:rPr>
            </w:rPrChange>
          </w:rPr>
          <w:fldChar w:fldCharType="separate"/>
        </w:r>
        <w:r w:rsidRPr="00B12E57">
          <w:rPr>
            <w:rStyle w:val="afb"/>
            <w:rFonts w:ascii="宋体" w:hAnsi="宋体"/>
            <w:noProof/>
            <w:rPrChange w:id="1069" w:author="Administrator" w:date="2015-06-09T20:34:00Z">
              <w:rPr>
                <w:rStyle w:val="afb"/>
                <w:rFonts w:ascii="黑体" w:eastAsia="黑体" w:hAnsi="黑体"/>
                <w:noProof/>
              </w:rPr>
            </w:rPrChange>
          </w:rPr>
          <w:t>4.4.2</w:t>
        </w:r>
        <w:r w:rsidRPr="00B12E57">
          <w:rPr>
            <w:rStyle w:val="afb"/>
            <w:rFonts w:ascii="宋体" w:hAnsi="宋体"/>
            <w:noProof/>
            <w:rPrChange w:id="1070" w:author="Administrator" w:date="2015-06-09T20:34:00Z">
              <w:rPr>
                <w:rStyle w:val="afb"/>
                <w:noProof/>
              </w:rPr>
            </w:rPrChange>
          </w:rPr>
          <w:t xml:space="preserve"> </w:t>
        </w:r>
        <w:r w:rsidRPr="00B12E57">
          <w:rPr>
            <w:rStyle w:val="afb"/>
            <w:noProof/>
            <w:rPrChange w:id="1071" w:author="Administrator" w:date="2015-06-09T20:36:00Z">
              <w:rPr>
                <w:rStyle w:val="afb"/>
                <w:rFonts w:eastAsia="黑体"/>
                <w:noProof/>
              </w:rPr>
            </w:rPrChange>
          </w:rPr>
          <w:t>BaiduMap</w:t>
        </w:r>
        <w:r w:rsidRPr="00B12E57">
          <w:rPr>
            <w:rStyle w:val="afb"/>
            <w:rFonts w:ascii="宋体" w:hAnsi="宋体" w:hint="eastAsia"/>
            <w:noProof/>
            <w:rPrChange w:id="1072" w:author="Administrator" w:date="2015-06-09T20:34:00Z">
              <w:rPr>
                <w:rStyle w:val="afb"/>
                <w:rFonts w:ascii="黑体" w:eastAsia="黑体" w:hAnsi="黑体" w:hint="eastAsia"/>
                <w:noProof/>
              </w:rPr>
            </w:rPrChange>
          </w:rPr>
          <w:t>通过两点经纬度计算矩形</w:t>
        </w:r>
        <w:r w:rsidRPr="00B12E57">
          <w:rPr>
            <w:rFonts w:ascii="宋体" w:hAnsi="宋体"/>
            <w:noProof/>
            <w:webHidden/>
            <w:rPrChange w:id="1073" w:author="Administrator" w:date="2015-06-09T20:34:00Z">
              <w:rPr>
                <w:noProof/>
                <w:webHidden/>
              </w:rPr>
            </w:rPrChange>
          </w:rPr>
          <w:tab/>
        </w:r>
        <w:r w:rsidRPr="00B12E57">
          <w:rPr>
            <w:rFonts w:ascii="宋体" w:hAnsi="宋体"/>
            <w:noProof/>
            <w:webHidden/>
            <w:rPrChange w:id="1074" w:author="Administrator" w:date="2015-06-09T20:34:00Z">
              <w:rPr>
                <w:noProof/>
                <w:webHidden/>
              </w:rPr>
            </w:rPrChange>
          </w:rPr>
          <w:fldChar w:fldCharType="begin"/>
        </w:r>
        <w:r w:rsidRPr="00B12E57">
          <w:rPr>
            <w:rFonts w:ascii="宋体" w:hAnsi="宋体"/>
            <w:noProof/>
            <w:webHidden/>
            <w:rPrChange w:id="1075" w:author="Administrator" w:date="2015-06-09T20:34:00Z">
              <w:rPr>
                <w:noProof/>
                <w:webHidden/>
              </w:rPr>
            </w:rPrChange>
          </w:rPr>
          <w:instrText xml:space="preserve"> PAGEREF _Toc421645280 \h </w:instrText>
        </w:r>
        <w:r w:rsidRPr="00B12E57">
          <w:rPr>
            <w:rFonts w:ascii="宋体" w:hAnsi="宋体"/>
            <w:noProof/>
            <w:webHidden/>
            <w:rPrChange w:id="1076" w:author="Administrator" w:date="2015-06-09T20:34:00Z">
              <w:rPr>
                <w:noProof/>
                <w:webHidden/>
              </w:rPr>
            </w:rPrChange>
          </w:rPr>
        </w:r>
      </w:ins>
      <w:r w:rsidRPr="00B12E57">
        <w:rPr>
          <w:rFonts w:ascii="宋体" w:hAnsi="宋体"/>
          <w:noProof/>
          <w:webHidden/>
          <w:rPrChange w:id="1077" w:author="Administrator" w:date="2015-06-09T20:34:00Z">
            <w:rPr>
              <w:noProof/>
              <w:webHidden/>
            </w:rPr>
          </w:rPrChange>
        </w:rPr>
        <w:fldChar w:fldCharType="separate"/>
      </w:r>
      <w:ins w:id="1078" w:author="Administrator" w:date="2015-06-09T20:31:00Z">
        <w:r w:rsidRPr="00B12E57">
          <w:rPr>
            <w:rFonts w:ascii="宋体" w:hAnsi="宋体"/>
            <w:noProof/>
            <w:webHidden/>
            <w:rPrChange w:id="1079" w:author="Administrator" w:date="2015-06-09T20:34:00Z">
              <w:rPr>
                <w:noProof/>
                <w:webHidden/>
              </w:rPr>
            </w:rPrChange>
          </w:rPr>
          <w:t>24</w:t>
        </w:r>
        <w:r w:rsidRPr="00B12E57">
          <w:rPr>
            <w:rFonts w:ascii="宋体" w:hAnsi="宋体"/>
            <w:noProof/>
            <w:webHidden/>
            <w:rPrChange w:id="1080" w:author="Administrator" w:date="2015-06-09T20:34:00Z">
              <w:rPr>
                <w:noProof/>
                <w:webHidden/>
              </w:rPr>
            </w:rPrChange>
          </w:rPr>
          <w:fldChar w:fldCharType="end"/>
        </w:r>
        <w:r w:rsidRPr="00B12E57">
          <w:rPr>
            <w:rStyle w:val="afb"/>
            <w:rFonts w:ascii="宋体" w:hAnsi="宋体"/>
            <w:noProof/>
            <w:rPrChange w:id="1081" w:author="Administrator" w:date="2015-06-09T20:34:00Z">
              <w:rPr>
                <w:rStyle w:val="afb"/>
                <w:noProof/>
              </w:rPr>
            </w:rPrChange>
          </w:rPr>
          <w:fldChar w:fldCharType="end"/>
        </w:r>
      </w:ins>
    </w:p>
    <w:p w14:paraId="4FC46039" w14:textId="77777777" w:rsidR="00E41B79" w:rsidRPr="00B12E57" w:rsidRDefault="00E41B79">
      <w:pPr>
        <w:pStyle w:val="21"/>
        <w:rPr>
          <w:ins w:id="1082" w:author="Administrator" w:date="2015-06-09T20:31:00Z"/>
          <w:rFonts w:ascii="宋体" w:hAnsi="宋体"/>
          <w:smallCaps w:val="0"/>
          <w:noProof/>
          <w:sz w:val="24"/>
          <w:szCs w:val="24"/>
          <w:rPrChange w:id="1083" w:author="Administrator" w:date="2015-06-09T20:34:00Z">
            <w:rPr>
              <w:ins w:id="1084" w:author="Administrator" w:date="2015-06-09T20:31:00Z"/>
              <w:smallCaps w:val="0"/>
              <w:noProof/>
              <w:sz w:val="21"/>
              <w:szCs w:val="22"/>
            </w:rPr>
          </w:rPrChange>
        </w:rPr>
      </w:pPr>
      <w:ins w:id="1085" w:author="Administrator" w:date="2015-06-09T20:31:00Z">
        <w:r w:rsidRPr="00B12E57">
          <w:rPr>
            <w:rStyle w:val="afb"/>
            <w:rFonts w:ascii="宋体" w:hAnsi="宋体"/>
            <w:noProof/>
            <w:sz w:val="24"/>
            <w:szCs w:val="24"/>
            <w:rPrChange w:id="1086" w:author="Administrator" w:date="2015-06-09T20:34:00Z">
              <w:rPr>
                <w:rStyle w:val="afb"/>
                <w:noProof/>
              </w:rPr>
            </w:rPrChange>
          </w:rPr>
          <w:fldChar w:fldCharType="begin"/>
        </w:r>
        <w:r w:rsidRPr="00B12E57">
          <w:rPr>
            <w:rStyle w:val="afb"/>
            <w:rFonts w:ascii="宋体" w:hAnsi="宋体"/>
            <w:noProof/>
            <w:sz w:val="24"/>
            <w:szCs w:val="24"/>
            <w:rPrChange w:id="1087" w:author="Administrator" w:date="2015-06-09T20:34:00Z">
              <w:rPr>
                <w:rStyle w:val="afb"/>
                <w:noProof/>
              </w:rPr>
            </w:rPrChange>
          </w:rPr>
          <w:instrText xml:space="preserve"> </w:instrText>
        </w:r>
        <w:r w:rsidRPr="00B12E57">
          <w:rPr>
            <w:rFonts w:ascii="宋体" w:hAnsi="宋体"/>
            <w:noProof/>
            <w:sz w:val="24"/>
            <w:szCs w:val="24"/>
            <w:rPrChange w:id="1088" w:author="Administrator" w:date="2015-06-09T20:34:00Z">
              <w:rPr>
                <w:noProof/>
              </w:rPr>
            </w:rPrChange>
          </w:rPr>
          <w:instrText>HYPERLINK \l "_Toc421645281"</w:instrText>
        </w:r>
        <w:r w:rsidRPr="00B12E57">
          <w:rPr>
            <w:rStyle w:val="afb"/>
            <w:rFonts w:ascii="宋体" w:hAnsi="宋体"/>
            <w:noProof/>
            <w:sz w:val="24"/>
            <w:szCs w:val="24"/>
            <w:rPrChange w:id="1089" w:author="Administrator" w:date="2015-06-09T20:34:00Z">
              <w:rPr>
                <w:rStyle w:val="afb"/>
                <w:noProof/>
              </w:rPr>
            </w:rPrChange>
          </w:rPr>
          <w:instrText xml:space="preserve"> </w:instrText>
        </w:r>
        <w:r w:rsidRPr="00B12E57">
          <w:rPr>
            <w:rStyle w:val="afb"/>
            <w:rFonts w:ascii="宋体" w:hAnsi="宋体"/>
            <w:noProof/>
            <w:sz w:val="24"/>
            <w:szCs w:val="24"/>
            <w:rPrChange w:id="1090" w:author="Administrator" w:date="2015-06-09T20:34:00Z">
              <w:rPr>
                <w:rStyle w:val="afb"/>
                <w:noProof/>
              </w:rPr>
            </w:rPrChange>
          </w:rPr>
        </w:r>
        <w:r w:rsidRPr="00B12E57">
          <w:rPr>
            <w:rStyle w:val="afb"/>
            <w:rFonts w:ascii="宋体" w:hAnsi="宋体"/>
            <w:noProof/>
            <w:sz w:val="24"/>
            <w:szCs w:val="24"/>
            <w:rPrChange w:id="1091" w:author="Administrator" w:date="2015-06-09T20:34:00Z">
              <w:rPr>
                <w:rStyle w:val="afb"/>
                <w:noProof/>
              </w:rPr>
            </w:rPrChange>
          </w:rPr>
          <w:fldChar w:fldCharType="separate"/>
        </w:r>
        <w:r w:rsidRPr="00B12E57">
          <w:rPr>
            <w:rStyle w:val="afb"/>
            <w:rFonts w:ascii="宋体" w:hAnsi="宋体"/>
            <w:noProof/>
            <w:sz w:val="24"/>
            <w:szCs w:val="24"/>
            <w:rPrChange w:id="1092" w:author="Administrator" w:date="2015-06-09T20:34:00Z">
              <w:rPr>
                <w:rStyle w:val="afb"/>
                <w:rFonts w:ascii="黑体" w:eastAsia="黑体" w:hAnsi="黑体"/>
                <w:noProof/>
              </w:rPr>
            </w:rPrChange>
          </w:rPr>
          <w:t>4.5</w:t>
        </w:r>
        <w:r w:rsidRPr="00B12E57">
          <w:rPr>
            <w:rStyle w:val="afb"/>
            <w:rFonts w:ascii="宋体" w:hAnsi="宋体" w:hint="eastAsia"/>
            <w:noProof/>
            <w:sz w:val="24"/>
            <w:szCs w:val="24"/>
            <w:rPrChange w:id="1093" w:author="Administrator" w:date="2015-06-09T20:34:00Z">
              <w:rPr>
                <w:rStyle w:val="afb"/>
                <w:rFonts w:ascii="黑体" w:eastAsia="黑体" w:hAnsi="黑体" w:hint="eastAsia"/>
                <w:noProof/>
              </w:rPr>
            </w:rPrChange>
          </w:rPr>
          <w:t>地理位置推送功能实现</w:t>
        </w:r>
        <w:r w:rsidRPr="00B12E57">
          <w:rPr>
            <w:rFonts w:ascii="宋体" w:hAnsi="宋体"/>
            <w:noProof/>
            <w:webHidden/>
            <w:sz w:val="24"/>
            <w:szCs w:val="24"/>
            <w:rPrChange w:id="1094" w:author="Administrator" w:date="2015-06-09T20:34:00Z">
              <w:rPr>
                <w:noProof/>
                <w:webHidden/>
              </w:rPr>
            </w:rPrChange>
          </w:rPr>
          <w:tab/>
        </w:r>
        <w:r w:rsidRPr="00B12E57">
          <w:rPr>
            <w:rFonts w:ascii="宋体" w:hAnsi="宋体"/>
            <w:noProof/>
            <w:webHidden/>
            <w:sz w:val="24"/>
            <w:szCs w:val="24"/>
            <w:rPrChange w:id="1095" w:author="Administrator" w:date="2015-06-09T20:34:00Z">
              <w:rPr>
                <w:noProof/>
                <w:webHidden/>
              </w:rPr>
            </w:rPrChange>
          </w:rPr>
          <w:fldChar w:fldCharType="begin"/>
        </w:r>
        <w:r w:rsidRPr="00B12E57">
          <w:rPr>
            <w:rFonts w:ascii="宋体" w:hAnsi="宋体"/>
            <w:noProof/>
            <w:webHidden/>
            <w:sz w:val="24"/>
            <w:szCs w:val="24"/>
            <w:rPrChange w:id="1096" w:author="Administrator" w:date="2015-06-09T20:34:00Z">
              <w:rPr>
                <w:noProof/>
                <w:webHidden/>
              </w:rPr>
            </w:rPrChange>
          </w:rPr>
          <w:instrText xml:space="preserve"> PAGEREF _Toc421645281 \h </w:instrText>
        </w:r>
        <w:r w:rsidRPr="00B12E57">
          <w:rPr>
            <w:rFonts w:ascii="宋体" w:hAnsi="宋体"/>
            <w:noProof/>
            <w:webHidden/>
            <w:sz w:val="24"/>
            <w:szCs w:val="24"/>
            <w:rPrChange w:id="1097" w:author="Administrator" w:date="2015-06-09T20:34:00Z">
              <w:rPr>
                <w:noProof/>
                <w:webHidden/>
              </w:rPr>
            </w:rPrChange>
          </w:rPr>
        </w:r>
      </w:ins>
      <w:r w:rsidRPr="00B12E57">
        <w:rPr>
          <w:rFonts w:ascii="宋体" w:hAnsi="宋体"/>
          <w:noProof/>
          <w:webHidden/>
          <w:sz w:val="24"/>
          <w:szCs w:val="24"/>
          <w:rPrChange w:id="1098" w:author="Administrator" w:date="2015-06-09T20:34:00Z">
            <w:rPr>
              <w:noProof/>
              <w:webHidden/>
            </w:rPr>
          </w:rPrChange>
        </w:rPr>
        <w:fldChar w:fldCharType="separate"/>
      </w:r>
      <w:ins w:id="1099" w:author="Administrator" w:date="2015-06-09T20:31:00Z">
        <w:r w:rsidRPr="00B12E57">
          <w:rPr>
            <w:rFonts w:ascii="宋体" w:hAnsi="宋体"/>
            <w:noProof/>
            <w:webHidden/>
            <w:sz w:val="24"/>
            <w:szCs w:val="24"/>
            <w:rPrChange w:id="1100" w:author="Administrator" w:date="2015-06-09T20:34:00Z">
              <w:rPr>
                <w:noProof/>
                <w:webHidden/>
              </w:rPr>
            </w:rPrChange>
          </w:rPr>
          <w:t>25</w:t>
        </w:r>
        <w:r w:rsidRPr="00B12E57">
          <w:rPr>
            <w:rFonts w:ascii="宋体" w:hAnsi="宋体"/>
            <w:noProof/>
            <w:webHidden/>
            <w:sz w:val="24"/>
            <w:szCs w:val="24"/>
            <w:rPrChange w:id="1101" w:author="Administrator" w:date="2015-06-09T20:34:00Z">
              <w:rPr>
                <w:noProof/>
                <w:webHidden/>
              </w:rPr>
            </w:rPrChange>
          </w:rPr>
          <w:fldChar w:fldCharType="end"/>
        </w:r>
        <w:r w:rsidRPr="00B12E57">
          <w:rPr>
            <w:rStyle w:val="afb"/>
            <w:rFonts w:ascii="宋体" w:hAnsi="宋体"/>
            <w:noProof/>
            <w:sz w:val="24"/>
            <w:szCs w:val="24"/>
            <w:rPrChange w:id="1102" w:author="Administrator" w:date="2015-06-09T20:34:00Z">
              <w:rPr>
                <w:rStyle w:val="afb"/>
                <w:noProof/>
              </w:rPr>
            </w:rPrChange>
          </w:rPr>
          <w:fldChar w:fldCharType="end"/>
        </w:r>
      </w:ins>
    </w:p>
    <w:p w14:paraId="3BAC5328" w14:textId="77777777" w:rsidR="00E41B79" w:rsidRPr="00B12E57" w:rsidRDefault="00E41B79">
      <w:pPr>
        <w:pStyle w:val="31"/>
        <w:rPr>
          <w:ins w:id="1103" w:author="Administrator" w:date="2015-06-09T20:31:00Z"/>
          <w:rFonts w:ascii="宋体" w:hAnsi="宋体"/>
          <w:iCs w:val="0"/>
          <w:noProof/>
          <w:rPrChange w:id="1104" w:author="Administrator" w:date="2015-06-09T20:34:00Z">
            <w:rPr>
              <w:ins w:id="1105" w:author="Administrator" w:date="2015-06-09T20:31:00Z"/>
              <w:rFonts w:ascii="Calibri" w:hAnsi="Calibri"/>
              <w:iCs w:val="0"/>
              <w:noProof/>
              <w:sz w:val="21"/>
              <w:szCs w:val="22"/>
            </w:rPr>
          </w:rPrChange>
        </w:rPr>
      </w:pPr>
      <w:ins w:id="1106" w:author="Administrator" w:date="2015-06-09T20:31:00Z">
        <w:r w:rsidRPr="00B12E57">
          <w:rPr>
            <w:rStyle w:val="afb"/>
            <w:rFonts w:ascii="宋体" w:hAnsi="宋体"/>
            <w:noProof/>
            <w:rPrChange w:id="1107" w:author="Administrator" w:date="2015-06-09T20:34:00Z">
              <w:rPr>
                <w:rStyle w:val="afb"/>
                <w:noProof/>
              </w:rPr>
            </w:rPrChange>
          </w:rPr>
          <w:fldChar w:fldCharType="begin"/>
        </w:r>
        <w:r w:rsidRPr="00B12E57">
          <w:rPr>
            <w:rStyle w:val="afb"/>
            <w:rFonts w:ascii="宋体" w:hAnsi="宋体"/>
            <w:noProof/>
            <w:rPrChange w:id="1108" w:author="Administrator" w:date="2015-06-09T20:34:00Z">
              <w:rPr>
                <w:rStyle w:val="afb"/>
                <w:noProof/>
              </w:rPr>
            </w:rPrChange>
          </w:rPr>
          <w:instrText xml:space="preserve"> </w:instrText>
        </w:r>
        <w:r w:rsidRPr="00B12E57">
          <w:rPr>
            <w:rFonts w:ascii="宋体" w:hAnsi="宋体"/>
            <w:noProof/>
            <w:rPrChange w:id="1109" w:author="Administrator" w:date="2015-06-09T20:34:00Z">
              <w:rPr>
                <w:noProof/>
              </w:rPr>
            </w:rPrChange>
          </w:rPr>
          <w:instrText>HYPERLINK \l "_Toc421645282"</w:instrText>
        </w:r>
        <w:r w:rsidRPr="00B12E57">
          <w:rPr>
            <w:rStyle w:val="afb"/>
            <w:rFonts w:ascii="宋体" w:hAnsi="宋体"/>
            <w:noProof/>
            <w:rPrChange w:id="1110" w:author="Administrator" w:date="2015-06-09T20:34:00Z">
              <w:rPr>
                <w:rStyle w:val="afb"/>
                <w:noProof/>
              </w:rPr>
            </w:rPrChange>
          </w:rPr>
          <w:instrText xml:space="preserve"> </w:instrText>
        </w:r>
        <w:r w:rsidRPr="00B12E57">
          <w:rPr>
            <w:rStyle w:val="afb"/>
            <w:rFonts w:ascii="宋体" w:hAnsi="宋体"/>
            <w:noProof/>
            <w:rPrChange w:id="1111" w:author="Administrator" w:date="2015-06-09T20:34:00Z">
              <w:rPr>
                <w:rStyle w:val="afb"/>
                <w:noProof/>
              </w:rPr>
            </w:rPrChange>
          </w:rPr>
        </w:r>
        <w:r w:rsidRPr="00B12E57">
          <w:rPr>
            <w:rStyle w:val="afb"/>
            <w:rFonts w:ascii="宋体" w:hAnsi="宋体"/>
            <w:noProof/>
            <w:rPrChange w:id="1112" w:author="Administrator" w:date="2015-06-09T20:34:00Z">
              <w:rPr>
                <w:rStyle w:val="afb"/>
                <w:noProof/>
              </w:rPr>
            </w:rPrChange>
          </w:rPr>
          <w:fldChar w:fldCharType="separate"/>
        </w:r>
        <w:r w:rsidRPr="00B12E57">
          <w:rPr>
            <w:rStyle w:val="afb"/>
            <w:rFonts w:ascii="宋体" w:hAnsi="宋体"/>
            <w:noProof/>
            <w:rPrChange w:id="1113" w:author="Administrator" w:date="2015-06-09T20:34:00Z">
              <w:rPr>
                <w:rStyle w:val="afb"/>
                <w:rFonts w:ascii="黑体" w:eastAsia="黑体" w:hAnsi="黑体"/>
                <w:noProof/>
              </w:rPr>
            </w:rPrChange>
          </w:rPr>
          <w:t>4.5.1</w:t>
        </w:r>
        <w:r w:rsidRPr="00B12E57">
          <w:rPr>
            <w:rStyle w:val="afb"/>
            <w:rFonts w:ascii="宋体" w:hAnsi="宋体" w:hint="eastAsia"/>
            <w:noProof/>
            <w:rPrChange w:id="1114" w:author="Administrator" w:date="2015-06-09T20:34:00Z">
              <w:rPr>
                <w:rStyle w:val="afb"/>
                <w:rFonts w:ascii="黑体" w:eastAsia="黑体" w:hAnsi="黑体" w:hint="eastAsia"/>
                <w:noProof/>
              </w:rPr>
            </w:rPrChange>
          </w:rPr>
          <w:t>地理位置短信推送</w:t>
        </w:r>
        <w:r w:rsidRPr="00B12E57">
          <w:rPr>
            <w:rFonts w:ascii="宋体" w:hAnsi="宋体"/>
            <w:noProof/>
            <w:webHidden/>
            <w:rPrChange w:id="1115" w:author="Administrator" w:date="2015-06-09T20:34:00Z">
              <w:rPr>
                <w:noProof/>
                <w:webHidden/>
              </w:rPr>
            </w:rPrChange>
          </w:rPr>
          <w:tab/>
        </w:r>
        <w:r w:rsidRPr="00B12E57">
          <w:rPr>
            <w:rFonts w:ascii="宋体" w:hAnsi="宋体"/>
            <w:noProof/>
            <w:webHidden/>
            <w:rPrChange w:id="1116" w:author="Administrator" w:date="2015-06-09T20:34:00Z">
              <w:rPr>
                <w:noProof/>
                <w:webHidden/>
              </w:rPr>
            </w:rPrChange>
          </w:rPr>
          <w:fldChar w:fldCharType="begin"/>
        </w:r>
        <w:r w:rsidRPr="00B12E57">
          <w:rPr>
            <w:rFonts w:ascii="宋体" w:hAnsi="宋体"/>
            <w:noProof/>
            <w:webHidden/>
            <w:rPrChange w:id="1117" w:author="Administrator" w:date="2015-06-09T20:34:00Z">
              <w:rPr>
                <w:noProof/>
                <w:webHidden/>
              </w:rPr>
            </w:rPrChange>
          </w:rPr>
          <w:instrText xml:space="preserve"> PAGEREF _Toc421645282 \h </w:instrText>
        </w:r>
        <w:r w:rsidRPr="00B12E57">
          <w:rPr>
            <w:rFonts w:ascii="宋体" w:hAnsi="宋体"/>
            <w:noProof/>
            <w:webHidden/>
            <w:rPrChange w:id="1118" w:author="Administrator" w:date="2015-06-09T20:34:00Z">
              <w:rPr>
                <w:noProof/>
                <w:webHidden/>
              </w:rPr>
            </w:rPrChange>
          </w:rPr>
        </w:r>
      </w:ins>
      <w:r w:rsidRPr="00B12E57">
        <w:rPr>
          <w:rFonts w:ascii="宋体" w:hAnsi="宋体"/>
          <w:noProof/>
          <w:webHidden/>
          <w:rPrChange w:id="1119" w:author="Administrator" w:date="2015-06-09T20:34:00Z">
            <w:rPr>
              <w:noProof/>
              <w:webHidden/>
            </w:rPr>
          </w:rPrChange>
        </w:rPr>
        <w:fldChar w:fldCharType="separate"/>
      </w:r>
      <w:ins w:id="1120" w:author="Administrator" w:date="2015-06-09T20:31:00Z">
        <w:r w:rsidRPr="00B12E57">
          <w:rPr>
            <w:rFonts w:ascii="宋体" w:hAnsi="宋体"/>
            <w:noProof/>
            <w:webHidden/>
            <w:rPrChange w:id="1121" w:author="Administrator" w:date="2015-06-09T20:34:00Z">
              <w:rPr>
                <w:noProof/>
                <w:webHidden/>
              </w:rPr>
            </w:rPrChange>
          </w:rPr>
          <w:t>25</w:t>
        </w:r>
        <w:r w:rsidRPr="00B12E57">
          <w:rPr>
            <w:rFonts w:ascii="宋体" w:hAnsi="宋体"/>
            <w:noProof/>
            <w:webHidden/>
            <w:rPrChange w:id="1122" w:author="Administrator" w:date="2015-06-09T20:34:00Z">
              <w:rPr>
                <w:noProof/>
                <w:webHidden/>
              </w:rPr>
            </w:rPrChange>
          </w:rPr>
          <w:fldChar w:fldCharType="end"/>
        </w:r>
        <w:r w:rsidRPr="00B12E57">
          <w:rPr>
            <w:rStyle w:val="afb"/>
            <w:rFonts w:ascii="宋体" w:hAnsi="宋体"/>
            <w:noProof/>
            <w:rPrChange w:id="1123" w:author="Administrator" w:date="2015-06-09T20:34:00Z">
              <w:rPr>
                <w:rStyle w:val="afb"/>
                <w:noProof/>
              </w:rPr>
            </w:rPrChange>
          </w:rPr>
          <w:fldChar w:fldCharType="end"/>
        </w:r>
      </w:ins>
    </w:p>
    <w:p w14:paraId="5CFF0750" w14:textId="77777777" w:rsidR="00E41B79" w:rsidRPr="00B12E57" w:rsidRDefault="00E41B79">
      <w:pPr>
        <w:pStyle w:val="10"/>
        <w:rPr>
          <w:ins w:id="1124" w:author="Administrator" w:date="2015-06-09T20:31:00Z"/>
          <w:rFonts w:ascii="黑体" w:eastAsia="黑体" w:hAnsi="黑体"/>
          <w:b w:val="0"/>
          <w:bCs w:val="0"/>
          <w:caps w:val="0"/>
          <w:noProof/>
          <w:sz w:val="24"/>
          <w:szCs w:val="24"/>
          <w:rPrChange w:id="1125" w:author="Administrator" w:date="2015-06-09T20:34:00Z">
            <w:rPr>
              <w:ins w:id="1126" w:author="Administrator" w:date="2015-06-09T20:31:00Z"/>
              <w:b w:val="0"/>
              <w:bCs w:val="0"/>
              <w:caps w:val="0"/>
              <w:noProof/>
              <w:sz w:val="21"/>
              <w:szCs w:val="22"/>
            </w:rPr>
          </w:rPrChange>
        </w:rPr>
      </w:pPr>
      <w:ins w:id="1127" w:author="Administrator" w:date="2015-06-09T20:31:00Z">
        <w:r w:rsidRPr="00E41B79">
          <w:rPr>
            <w:rStyle w:val="afb"/>
            <w:rFonts w:ascii="黑体" w:eastAsia="黑体" w:hAnsi="黑体"/>
            <w:noProof/>
            <w:sz w:val="24"/>
            <w:szCs w:val="24"/>
            <w:rPrChange w:id="1128" w:author="Administrator" w:date="2015-06-09T20:34:00Z">
              <w:rPr>
                <w:rStyle w:val="afb"/>
                <w:noProof/>
              </w:rPr>
            </w:rPrChange>
          </w:rPr>
          <w:fldChar w:fldCharType="begin"/>
        </w:r>
        <w:r w:rsidRPr="00E41B79">
          <w:rPr>
            <w:rStyle w:val="afb"/>
            <w:rFonts w:ascii="黑体" w:eastAsia="黑体" w:hAnsi="黑体"/>
            <w:noProof/>
            <w:sz w:val="24"/>
            <w:szCs w:val="24"/>
            <w:rPrChange w:id="1129" w:author="Administrator" w:date="2015-06-09T20:34:00Z">
              <w:rPr>
                <w:rStyle w:val="afb"/>
                <w:noProof/>
              </w:rPr>
            </w:rPrChange>
          </w:rPr>
          <w:instrText xml:space="preserve"> </w:instrText>
        </w:r>
        <w:r w:rsidRPr="00E41B79">
          <w:rPr>
            <w:rFonts w:ascii="黑体" w:eastAsia="黑体" w:hAnsi="黑体"/>
            <w:noProof/>
            <w:sz w:val="24"/>
            <w:szCs w:val="24"/>
            <w:rPrChange w:id="1130" w:author="Administrator" w:date="2015-06-09T20:34:00Z">
              <w:rPr>
                <w:noProof/>
              </w:rPr>
            </w:rPrChange>
          </w:rPr>
          <w:instrText>HYPERLINK \l "_Toc421645283"</w:instrText>
        </w:r>
        <w:r w:rsidRPr="00E41B79">
          <w:rPr>
            <w:rStyle w:val="afb"/>
            <w:rFonts w:ascii="黑体" w:eastAsia="黑体" w:hAnsi="黑体"/>
            <w:noProof/>
            <w:sz w:val="24"/>
            <w:szCs w:val="24"/>
            <w:rPrChange w:id="1131" w:author="Administrator" w:date="2015-06-09T20:34:00Z">
              <w:rPr>
                <w:rStyle w:val="afb"/>
                <w:noProof/>
              </w:rPr>
            </w:rPrChange>
          </w:rPr>
          <w:instrText xml:space="preserve"> </w:instrText>
        </w:r>
        <w:r w:rsidRPr="00E41B79">
          <w:rPr>
            <w:rStyle w:val="afb"/>
            <w:rFonts w:ascii="黑体" w:eastAsia="黑体" w:hAnsi="黑体"/>
            <w:noProof/>
            <w:sz w:val="24"/>
            <w:szCs w:val="24"/>
            <w:rPrChange w:id="1132" w:author="Administrator" w:date="2015-06-09T20:34:00Z">
              <w:rPr>
                <w:rStyle w:val="afb"/>
                <w:noProof/>
              </w:rPr>
            </w:rPrChange>
          </w:rPr>
        </w:r>
        <w:r w:rsidRPr="00E41B79">
          <w:rPr>
            <w:rStyle w:val="afb"/>
            <w:rFonts w:ascii="黑体" w:eastAsia="黑体" w:hAnsi="黑体"/>
            <w:noProof/>
            <w:sz w:val="24"/>
            <w:szCs w:val="24"/>
            <w:rPrChange w:id="1133" w:author="Administrator" w:date="2015-06-09T20:34:00Z">
              <w:rPr>
                <w:rStyle w:val="afb"/>
                <w:noProof/>
              </w:rPr>
            </w:rPrChange>
          </w:rPr>
          <w:fldChar w:fldCharType="separate"/>
        </w:r>
        <w:r w:rsidRPr="00E41B79">
          <w:rPr>
            <w:rStyle w:val="afb"/>
            <w:rFonts w:ascii="黑体" w:eastAsia="黑体" w:hAnsi="黑体" w:hint="eastAsia"/>
            <w:noProof/>
            <w:sz w:val="24"/>
            <w:szCs w:val="24"/>
            <w:rPrChange w:id="1134" w:author="Administrator" w:date="2015-06-09T20:34:00Z">
              <w:rPr>
                <w:rStyle w:val="afb"/>
                <w:rFonts w:ascii="黑体" w:eastAsia="黑体" w:hAnsi="黑体" w:hint="eastAsia"/>
                <w:noProof/>
              </w:rPr>
            </w:rPrChange>
          </w:rPr>
          <w:t>第五章</w:t>
        </w:r>
        <w:r w:rsidRPr="00E41B79">
          <w:rPr>
            <w:rStyle w:val="afb"/>
            <w:rFonts w:ascii="黑体" w:eastAsia="黑体" w:hAnsi="黑体"/>
            <w:noProof/>
            <w:sz w:val="24"/>
            <w:szCs w:val="24"/>
            <w:rPrChange w:id="1135" w:author="Administrator" w:date="2015-06-09T20:34: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1136" w:author="Administrator" w:date="2015-06-09T20:34:00Z">
              <w:rPr>
                <w:rStyle w:val="afb"/>
                <w:rFonts w:ascii="黑体" w:eastAsia="黑体" w:hAnsi="黑体" w:hint="eastAsia"/>
                <w:noProof/>
              </w:rPr>
            </w:rPrChange>
          </w:rPr>
          <w:t>系统测试</w:t>
        </w:r>
        <w:r w:rsidRPr="00E41B79">
          <w:rPr>
            <w:rFonts w:ascii="黑体" w:eastAsia="黑体" w:hAnsi="黑体"/>
            <w:noProof/>
            <w:webHidden/>
            <w:sz w:val="24"/>
            <w:szCs w:val="24"/>
            <w:rPrChange w:id="1137" w:author="Administrator" w:date="2015-06-09T20:34:00Z">
              <w:rPr>
                <w:noProof/>
                <w:webHidden/>
              </w:rPr>
            </w:rPrChange>
          </w:rPr>
          <w:tab/>
        </w:r>
        <w:r w:rsidRPr="00E41B79">
          <w:rPr>
            <w:rFonts w:ascii="黑体" w:eastAsia="黑体" w:hAnsi="黑体"/>
            <w:noProof/>
            <w:webHidden/>
            <w:sz w:val="24"/>
            <w:szCs w:val="24"/>
            <w:rPrChange w:id="1138" w:author="Administrator" w:date="2015-06-09T20:34:00Z">
              <w:rPr>
                <w:noProof/>
                <w:webHidden/>
              </w:rPr>
            </w:rPrChange>
          </w:rPr>
          <w:fldChar w:fldCharType="begin"/>
        </w:r>
        <w:r w:rsidRPr="00E41B79">
          <w:rPr>
            <w:rFonts w:ascii="黑体" w:eastAsia="黑体" w:hAnsi="黑体"/>
            <w:noProof/>
            <w:webHidden/>
            <w:sz w:val="24"/>
            <w:szCs w:val="24"/>
            <w:rPrChange w:id="1139" w:author="Administrator" w:date="2015-06-09T20:34:00Z">
              <w:rPr>
                <w:noProof/>
                <w:webHidden/>
              </w:rPr>
            </w:rPrChange>
          </w:rPr>
          <w:instrText xml:space="preserve"> PAGEREF _Toc421645283 \h </w:instrText>
        </w:r>
        <w:r w:rsidRPr="00E41B79">
          <w:rPr>
            <w:rFonts w:ascii="黑体" w:eastAsia="黑体" w:hAnsi="黑体"/>
            <w:noProof/>
            <w:webHidden/>
            <w:sz w:val="24"/>
            <w:szCs w:val="24"/>
            <w:rPrChange w:id="1140" w:author="Administrator" w:date="2015-06-09T20:34:00Z">
              <w:rPr>
                <w:noProof/>
                <w:webHidden/>
              </w:rPr>
            </w:rPrChange>
          </w:rPr>
        </w:r>
      </w:ins>
      <w:r w:rsidRPr="00E41B79">
        <w:rPr>
          <w:rFonts w:ascii="黑体" w:eastAsia="黑体" w:hAnsi="黑体"/>
          <w:noProof/>
          <w:webHidden/>
          <w:sz w:val="24"/>
          <w:szCs w:val="24"/>
          <w:rPrChange w:id="1141" w:author="Administrator" w:date="2015-06-09T20:34:00Z">
            <w:rPr>
              <w:noProof/>
              <w:webHidden/>
            </w:rPr>
          </w:rPrChange>
        </w:rPr>
        <w:fldChar w:fldCharType="separate"/>
      </w:r>
      <w:ins w:id="1142" w:author="Administrator" w:date="2015-06-09T20:31:00Z">
        <w:r w:rsidRPr="00E41B79">
          <w:rPr>
            <w:rFonts w:ascii="黑体" w:eastAsia="黑体" w:hAnsi="黑体"/>
            <w:noProof/>
            <w:webHidden/>
            <w:sz w:val="24"/>
            <w:szCs w:val="24"/>
            <w:rPrChange w:id="1143" w:author="Administrator" w:date="2015-06-09T20:34:00Z">
              <w:rPr>
                <w:noProof/>
                <w:webHidden/>
              </w:rPr>
            </w:rPrChange>
          </w:rPr>
          <w:t>25</w:t>
        </w:r>
        <w:r w:rsidRPr="00E41B79">
          <w:rPr>
            <w:rFonts w:ascii="黑体" w:eastAsia="黑体" w:hAnsi="黑体"/>
            <w:noProof/>
            <w:webHidden/>
            <w:sz w:val="24"/>
            <w:szCs w:val="24"/>
            <w:rPrChange w:id="1144" w:author="Administrator" w:date="2015-06-09T20:34:00Z">
              <w:rPr>
                <w:noProof/>
                <w:webHidden/>
              </w:rPr>
            </w:rPrChange>
          </w:rPr>
          <w:fldChar w:fldCharType="end"/>
        </w:r>
        <w:r w:rsidRPr="00E41B79">
          <w:rPr>
            <w:rStyle w:val="afb"/>
            <w:rFonts w:ascii="黑体" w:eastAsia="黑体" w:hAnsi="黑体"/>
            <w:noProof/>
            <w:sz w:val="24"/>
            <w:szCs w:val="24"/>
            <w:rPrChange w:id="1145" w:author="Administrator" w:date="2015-06-09T20:34:00Z">
              <w:rPr>
                <w:rStyle w:val="afb"/>
                <w:noProof/>
              </w:rPr>
            </w:rPrChange>
          </w:rPr>
          <w:fldChar w:fldCharType="end"/>
        </w:r>
      </w:ins>
    </w:p>
    <w:p w14:paraId="3EC8637A" w14:textId="77777777" w:rsidR="00E41B79" w:rsidRPr="00B12E57" w:rsidRDefault="00E41B79">
      <w:pPr>
        <w:pStyle w:val="21"/>
        <w:rPr>
          <w:ins w:id="1146" w:author="Administrator" w:date="2015-06-09T20:31:00Z"/>
          <w:rFonts w:ascii="宋体" w:hAnsi="宋体"/>
          <w:smallCaps w:val="0"/>
          <w:noProof/>
          <w:sz w:val="24"/>
          <w:szCs w:val="24"/>
          <w:rPrChange w:id="1147" w:author="Administrator" w:date="2015-06-09T20:35:00Z">
            <w:rPr>
              <w:ins w:id="1148" w:author="Administrator" w:date="2015-06-09T20:31:00Z"/>
              <w:smallCaps w:val="0"/>
              <w:noProof/>
              <w:sz w:val="21"/>
              <w:szCs w:val="22"/>
            </w:rPr>
          </w:rPrChange>
        </w:rPr>
      </w:pPr>
      <w:ins w:id="1149" w:author="Administrator" w:date="2015-06-09T20:31:00Z">
        <w:r w:rsidRPr="00B12E57">
          <w:rPr>
            <w:rStyle w:val="afb"/>
            <w:rFonts w:ascii="宋体" w:hAnsi="宋体"/>
            <w:noProof/>
            <w:sz w:val="24"/>
            <w:szCs w:val="24"/>
            <w:rPrChange w:id="1150" w:author="Administrator" w:date="2015-06-09T20:35:00Z">
              <w:rPr>
                <w:rStyle w:val="afb"/>
                <w:noProof/>
              </w:rPr>
            </w:rPrChange>
          </w:rPr>
          <w:fldChar w:fldCharType="begin"/>
        </w:r>
        <w:r w:rsidRPr="00B12E57">
          <w:rPr>
            <w:rStyle w:val="afb"/>
            <w:rFonts w:ascii="宋体" w:hAnsi="宋体"/>
            <w:noProof/>
            <w:sz w:val="24"/>
            <w:szCs w:val="24"/>
            <w:rPrChange w:id="1151" w:author="Administrator" w:date="2015-06-09T20:35:00Z">
              <w:rPr>
                <w:rStyle w:val="afb"/>
                <w:noProof/>
              </w:rPr>
            </w:rPrChange>
          </w:rPr>
          <w:instrText xml:space="preserve"> </w:instrText>
        </w:r>
        <w:r w:rsidRPr="00B12E57">
          <w:rPr>
            <w:rFonts w:ascii="宋体" w:hAnsi="宋体"/>
            <w:noProof/>
            <w:sz w:val="24"/>
            <w:szCs w:val="24"/>
            <w:rPrChange w:id="1152" w:author="Administrator" w:date="2015-06-09T20:35:00Z">
              <w:rPr>
                <w:noProof/>
              </w:rPr>
            </w:rPrChange>
          </w:rPr>
          <w:instrText>HYPERLINK \l "_Toc421645284"</w:instrText>
        </w:r>
        <w:r w:rsidRPr="00B12E57">
          <w:rPr>
            <w:rStyle w:val="afb"/>
            <w:rFonts w:ascii="宋体" w:hAnsi="宋体"/>
            <w:noProof/>
            <w:sz w:val="24"/>
            <w:szCs w:val="24"/>
            <w:rPrChange w:id="1153" w:author="Administrator" w:date="2015-06-09T20:35:00Z">
              <w:rPr>
                <w:rStyle w:val="afb"/>
                <w:noProof/>
              </w:rPr>
            </w:rPrChange>
          </w:rPr>
          <w:instrText xml:space="preserve"> </w:instrText>
        </w:r>
        <w:r w:rsidRPr="00B12E57">
          <w:rPr>
            <w:rStyle w:val="afb"/>
            <w:rFonts w:ascii="宋体" w:hAnsi="宋体"/>
            <w:noProof/>
            <w:sz w:val="24"/>
            <w:szCs w:val="24"/>
            <w:rPrChange w:id="1154" w:author="Administrator" w:date="2015-06-09T20:35:00Z">
              <w:rPr>
                <w:rStyle w:val="afb"/>
                <w:noProof/>
              </w:rPr>
            </w:rPrChange>
          </w:rPr>
        </w:r>
        <w:r w:rsidRPr="00B12E57">
          <w:rPr>
            <w:rStyle w:val="afb"/>
            <w:rFonts w:ascii="宋体" w:hAnsi="宋体"/>
            <w:noProof/>
            <w:sz w:val="24"/>
            <w:szCs w:val="24"/>
            <w:rPrChange w:id="1155" w:author="Administrator" w:date="2015-06-09T20:35:00Z">
              <w:rPr>
                <w:rStyle w:val="afb"/>
                <w:noProof/>
              </w:rPr>
            </w:rPrChange>
          </w:rPr>
          <w:fldChar w:fldCharType="separate"/>
        </w:r>
        <w:r w:rsidRPr="00B12E57">
          <w:rPr>
            <w:rStyle w:val="afb"/>
            <w:rFonts w:ascii="宋体" w:hAnsi="宋体"/>
            <w:noProof/>
            <w:sz w:val="24"/>
            <w:szCs w:val="24"/>
            <w:rPrChange w:id="1156" w:author="Administrator" w:date="2015-06-09T20:35:00Z">
              <w:rPr>
                <w:rStyle w:val="afb"/>
                <w:rFonts w:ascii="黑体" w:eastAsia="黑体" w:hAnsi="黑体"/>
                <w:noProof/>
              </w:rPr>
            </w:rPrChange>
          </w:rPr>
          <w:t xml:space="preserve">5.1 </w:t>
        </w:r>
        <w:r w:rsidRPr="00B12E57">
          <w:rPr>
            <w:rStyle w:val="afb"/>
            <w:rFonts w:ascii="宋体" w:hAnsi="宋体" w:hint="eastAsia"/>
            <w:noProof/>
            <w:sz w:val="24"/>
            <w:szCs w:val="24"/>
            <w:rPrChange w:id="1157" w:author="Administrator" w:date="2015-06-09T20:35:00Z">
              <w:rPr>
                <w:rStyle w:val="afb"/>
                <w:rFonts w:ascii="黑体" w:eastAsia="黑体" w:hAnsi="黑体" w:hint="eastAsia"/>
                <w:noProof/>
              </w:rPr>
            </w:rPrChange>
          </w:rPr>
          <w:t>系统测试环境</w:t>
        </w:r>
        <w:r w:rsidRPr="00B12E57">
          <w:rPr>
            <w:rFonts w:ascii="宋体" w:hAnsi="宋体"/>
            <w:noProof/>
            <w:webHidden/>
            <w:sz w:val="24"/>
            <w:szCs w:val="24"/>
            <w:rPrChange w:id="1158" w:author="Administrator" w:date="2015-06-09T20:35:00Z">
              <w:rPr>
                <w:noProof/>
                <w:webHidden/>
              </w:rPr>
            </w:rPrChange>
          </w:rPr>
          <w:tab/>
        </w:r>
        <w:r w:rsidRPr="00B12E57">
          <w:rPr>
            <w:rFonts w:ascii="宋体" w:hAnsi="宋体"/>
            <w:noProof/>
            <w:webHidden/>
            <w:sz w:val="24"/>
            <w:szCs w:val="24"/>
            <w:rPrChange w:id="1159" w:author="Administrator" w:date="2015-06-09T20:35:00Z">
              <w:rPr>
                <w:noProof/>
                <w:webHidden/>
              </w:rPr>
            </w:rPrChange>
          </w:rPr>
          <w:fldChar w:fldCharType="begin"/>
        </w:r>
        <w:r w:rsidRPr="00B12E57">
          <w:rPr>
            <w:rFonts w:ascii="宋体" w:hAnsi="宋体"/>
            <w:noProof/>
            <w:webHidden/>
            <w:sz w:val="24"/>
            <w:szCs w:val="24"/>
            <w:rPrChange w:id="1160" w:author="Administrator" w:date="2015-06-09T20:35:00Z">
              <w:rPr>
                <w:noProof/>
                <w:webHidden/>
              </w:rPr>
            </w:rPrChange>
          </w:rPr>
          <w:instrText xml:space="preserve"> PAGEREF _Toc421645284 \h </w:instrText>
        </w:r>
        <w:r w:rsidRPr="00B12E57">
          <w:rPr>
            <w:rFonts w:ascii="宋体" w:hAnsi="宋体"/>
            <w:noProof/>
            <w:webHidden/>
            <w:sz w:val="24"/>
            <w:szCs w:val="24"/>
            <w:rPrChange w:id="1161" w:author="Administrator" w:date="2015-06-09T20:35:00Z">
              <w:rPr>
                <w:noProof/>
                <w:webHidden/>
              </w:rPr>
            </w:rPrChange>
          </w:rPr>
        </w:r>
      </w:ins>
      <w:r w:rsidRPr="00B12E57">
        <w:rPr>
          <w:rFonts w:ascii="宋体" w:hAnsi="宋体"/>
          <w:noProof/>
          <w:webHidden/>
          <w:sz w:val="24"/>
          <w:szCs w:val="24"/>
          <w:rPrChange w:id="1162" w:author="Administrator" w:date="2015-06-09T20:35:00Z">
            <w:rPr>
              <w:noProof/>
              <w:webHidden/>
            </w:rPr>
          </w:rPrChange>
        </w:rPr>
        <w:fldChar w:fldCharType="separate"/>
      </w:r>
      <w:ins w:id="1163" w:author="Administrator" w:date="2015-06-09T20:31:00Z">
        <w:r w:rsidRPr="00B12E57">
          <w:rPr>
            <w:rFonts w:ascii="宋体" w:hAnsi="宋体"/>
            <w:noProof/>
            <w:webHidden/>
            <w:sz w:val="24"/>
            <w:szCs w:val="24"/>
            <w:rPrChange w:id="1164" w:author="Administrator" w:date="2015-06-09T20:35:00Z">
              <w:rPr>
                <w:noProof/>
                <w:webHidden/>
              </w:rPr>
            </w:rPrChange>
          </w:rPr>
          <w:t>25</w:t>
        </w:r>
        <w:r w:rsidRPr="00B12E57">
          <w:rPr>
            <w:rFonts w:ascii="宋体" w:hAnsi="宋体"/>
            <w:noProof/>
            <w:webHidden/>
            <w:sz w:val="24"/>
            <w:szCs w:val="24"/>
            <w:rPrChange w:id="1165" w:author="Administrator" w:date="2015-06-09T20:35:00Z">
              <w:rPr>
                <w:noProof/>
                <w:webHidden/>
              </w:rPr>
            </w:rPrChange>
          </w:rPr>
          <w:fldChar w:fldCharType="end"/>
        </w:r>
        <w:r w:rsidRPr="00B12E57">
          <w:rPr>
            <w:rStyle w:val="afb"/>
            <w:rFonts w:ascii="宋体" w:hAnsi="宋体"/>
            <w:noProof/>
            <w:sz w:val="24"/>
            <w:szCs w:val="24"/>
            <w:rPrChange w:id="1166" w:author="Administrator" w:date="2015-06-09T20:35:00Z">
              <w:rPr>
                <w:rStyle w:val="afb"/>
                <w:noProof/>
              </w:rPr>
            </w:rPrChange>
          </w:rPr>
          <w:fldChar w:fldCharType="end"/>
        </w:r>
      </w:ins>
    </w:p>
    <w:p w14:paraId="289D09E0" w14:textId="77777777" w:rsidR="00E41B79" w:rsidRPr="00B12E57" w:rsidRDefault="00E41B79">
      <w:pPr>
        <w:pStyle w:val="31"/>
        <w:rPr>
          <w:ins w:id="1167" w:author="Administrator" w:date="2015-06-09T20:31:00Z"/>
          <w:rFonts w:ascii="宋体" w:hAnsi="宋体"/>
          <w:iCs w:val="0"/>
          <w:noProof/>
          <w:rPrChange w:id="1168" w:author="Administrator" w:date="2015-06-09T20:35:00Z">
            <w:rPr>
              <w:ins w:id="1169" w:author="Administrator" w:date="2015-06-09T20:31:00Z"/>
              <w:rFonts w:ascii="Calibri" w:hAnsi="Calibri"/>
              <w:iCs w:val="0"/>
              <w:noProof/>
              <w:sz w:val="21"/>
              <w:szCs w:val="22"/>
            </w:rPr>
          </w:rPrChange>
        </w:rPr>
      </w:pPr>
      <w:ins w:id="1170" w:author="Administrator" w:date="2015-06-09T20:31:00Z">
        <w:r w:rsidRPr="00B12E57">
          <w:rPr>
            <w:rStyle w:val="afb"/>
            <w:rFonts w:ascii="宋体" w:hAnsi="宋体"/>
            <w:noProof/>
            <w:rPrChange w:id="1171" w:author="Administrator" w:date="2015-06-09T20:35:00Z">
              <w:rPr>
                <w:rStyle w:val="afb"/>
                <w:noProof/>
              </w:rPr>
            </w:rPrChange>
          </w:rPr>
          <w:fldChar w:fldCharType="begin"/>
        </w:r>
        <w:r w:rsidRPr="00B12E57">
          <w:rPr>
            <w:rStyle w:val="afb"/>
            <w:rFonts w:ascii="宋体" w:hAnsi="宋体"/>
            <w:noProof/>
            <w:rPrChange w:id="1172" w:author="Administrator" w:date="2015-06-09T20:35:00Z">
              <w:rPr>
                <w:rStyle w:val="afb"/>
                <w:noProof/>
              </w:rPr>
            </w:rPrChange>
          </w:rPr>
          <w:instrText xml:space="preserve"> </w:instrText>
        </w:r>
        <w:r w:rsidRPr="00B12E57">
          <w:rPr>
            <w:rFonts w:ascii="宋体" w:hAnsi="宋体"/>
            <w:noProof/>
            <w:rPrChange w:id="1173" w:author="Administrator" w:date="2015-06-09T20:35:00Z">
              <w:rPr>
                <w:noProof/>
              </w:rPr>
            </w:rPrChange>
          </w:rPr>
          <w:instrText>HYPERLINK \l "_Toc421645285"</w:instrText>
        </w:r>
        <w:r w:rsidRPr="00B12E57">
          <w:rPr>
            <w:rStyle w:val="afb"/>
            <w:rFonts w:ascii="宋体" w:hAnsi="宋体"/>
            <w:noProof/>
            <w:rPrChange w:id="1174" w:author="Administrator" w:date="2015-06-09T20:35:00Z">
              <w:rPr>
                <w:rStyle w:val="afb"/>
                <w:noProof/>
              </w:rPr>
            </w:rPrChange>
          </w:rPr>
          <w:instrText xml:space="preserve"> </w:instrText>
        </w:r>
        <w:r w:rsidRPr="00B12E57">
          <w:rPr>
            <w:rStyle w:val="afb"/>
            <w:rFonts w:ascii="宋体" w:hAnsi="宋体"/>
            <w:noProof/>
            <w:rPrChange w:id="1175" w:author="Administrator" w:date="2015-06-09T20:35:00Z">
              <w:rPr>
                <w:rStyle w:val="afb"/>
                <w:noProof/>
              </w:rPr>
            </w:rPrChange>
          </w:rPr>
        </w:r>
        <w:r w:rsidRPr="00B12E57">
          <w:rPr>
            <w:rStyle w:val="afb"/>
            <w:rFonts w:ascii="宋体" w:hAnsi="宋体"/>
            <w:noProof/>
            <w:rPrChange w:id="1176" w:author="Administrator" w:date="2015-06-09T20:35:00Z">
              <w:rPr>
                <w:rStyle w:val="afb"/>
                <w:noProof/>
              </w:rPr>
            </w:rPrChange>
          </w:rPr>
          <w:fldChar w:fldCharType="separate"/>
        </w:r>
        <w:r w:rsidRPr="00B12E57">
          <w:rPr>
            <w:rStyle w:val="afb"/>
            <w:rFonts w:ascii="宋体" w:hAnsi="宋体"/>
            <w:noProof/>
            <w:rPrChange w:id="1177" w:author="Administrator" w:date="2015-06-09T20:35:00Z">
              <w:rPr>
                <w:rStyle w:val="afb"/>
                <w:rFonts w:ascii="黑体" w:eastAsia="黑体" w:hAnsi="黑体"/>
                <w:noProof/>
              </w:rPr>
            </w:rPrChange>
          </w:rPr>
          <w:t xml:space="preserve">5.1.1 </w:t>
        </w:r>
        <w:r w:rsidRPr="00B12E57">
          <w:rPr>
            <w:rStyle w:val="afb"/>
            <w:rFonts w:ascii="宋体" w:hAnsi="宋体" w:hint="eastAsia"/>
            <w:noProof/>
            <w:rPrChange w:id="1178" w:author="Administrator" w:date="2015-06-09T20:35:00Z">
              <w:rPr>
                <w:rStyle w:val="afb"/>
                <w:rFonts w:ascii="黑体" w:eastAsia="黑体" w:hAnsi="黑体" w:hint="eastAsia"/>
                <w:noProof/>
              </w:rPr>
            </w:rPrChange>
          </w:rPr>
          <w:t>系统测试硬件环境</w:t>
        </w:r>
        <w:r w:rsidRPr="00B12E57">
          <w:rPr>
            <w:rFonts w:ascii="宋体" w:hAnsi="宋体"/>
            <w:noProof/>
            <w:webHidden/>
            <w:rPrChange w:id="1179" w:author="Administrator" w:date="2015-06-09T20:35:00Z">
              <w:rPr>
                <w:noProof/>
                <w:webHidden/>
              </w:rPr>
            </w:rPrChange>
          </w:rPr>
          <w:tab/>
        </w:r>
        <w:r w:rsidRPr="00B12E57">
          <w:rPr>
            <w:rFonts w:ascii="宋体" w:hAnsi="宋体"/>
            <w:noProof/>
            <w:webHidden/>
            <w:rPrChange w:id="1180" w:author="Administrator" w:date="2015-06-09T20:35:00Z">
              <w:rPr>
                <w:noProof/>
                <w:webHidden/>
              </w:rPr>
            </w:rPrChange>
          </w:rPr>
          <w:fldChar w:fldCharType="begin"/>
        </w:r>
        <w:r w:rsidRPr="00B12E57">
          <w:rPr>
            <w:rFonts w:ascii="宋体" w:hAnsi="宋体"/>
            <w:noProof/>
            <w:webHidden/>
            <w:rPrChange w:id="1181" w:author="Administrator" w:date="2015-06-09T20:35:00Z">
              <w:rPr>
                <w:noProof/>
                <w:webHidden/>
              </w:rPr>
            </w:rPrChange>
          </w:rPr>
          <w:instrText xml:space="preserve"> PAGEREF _Toc421645285 \h </w:instrText>
        </w:r>
        <w:r w:rsidRPr="00B12E57">
          <w:rPr>
            <w:rFonts w:ascii="宋体" w:hAnsi="宋体"/>
            <w:noProof/>
            <w:webHidden/>
            <w:rPrChange w:id="1182" w:author="Administrator" w:date="2015-06-09T20:35:00Z">
              <w:rPr>
                <w:noProof/>
                <w:webHidden/>
              </w:rPr>
            </w:rPrChange>
          </w:rPr>
        </w:r>
      </w:ins>
      <w:r w:rsidRPr="00B12E57">
        <w:rPr>
          <w:rFonts w:ascii="宋体" w:hAnsi="宋体"/>
          <w:noProof/>
          <w:webHidden/>
          <w:rPrChange w:id="1183" w:author="Administrator" w:date="2015-06-09T20:35:00Z">
            <w:rPr>
              <w:noProof/>
              <w:webHidden/>
            </w:rPr>
          </w:rPrChange>
        </w:rPr>
        <w:fldChar w:fldCharType="separate"/>
      </w:r>
      <w:ins w:id="1184" w:author="Administrator" w:date="2015-06-09T20:31:00Z">
        <w:r w:rsidRPr="00B12E57">
          <w:rPr>
            <w:rFonts w:ascii="宋体" w:hAnsi="宋体"/>
            <w:noProof/>
            <w:webHidden/>
            <w:rPrChange w:id="1185" w:author="Administrator" w:date="2015-06-09T20:35:00Z">
              <w:rPr>
                <w:noProof/>
                <w:webHidden/>
              </w:rPr>
            </w:rPrChange>
          </w:rPr>
          <w:t>25</w:t>
        </w:r>
        <w:r w:rsidRPr="00B12E57">
          <w:rPr>
            <w:rFonts w:ascii="宋体" w:hAnsi="宋体"/>
            <w:noProof/>
            <w:webHidden/>
            <w:rPrChange w:id="1186" w:author="Administrator" w:date="2015-06-09T20:35:00Z">
              <w:rPr>
                <w:noProof/>
                <w:webHidden/>
              </w:rPr>
            </w:rPrChange>
          </w:rPr>
          <w:fldChar w:fldCharType="end"/>
        </w:r>
        <w:r w:rsidRPr="00B12E57">
          <w:rPr>
            <w:rStyle w:val="afb"/>
            <w:rFonts w:ascii="宋体" w:hAnsi="宋体"/>
            <w:noProof/>
            <w:rPrChange w:id="1187" w:author="Administrator" w:date="2015-06-09T20:35:00Z">
              <w:rPr>
                <w:rStyle w:val="afb"/>
                <w:noProof/>
              </w:rPr>
            </w:rPrChange>
          </w:rPr>
          <w:fldChar w:fldCharType="end"/>
        </w:r>
      </w:ins>
    </w:p>
    <w:p w14:paraId="2B90A5F3" w14:textId="77777777" w:rsidR="00E41B79" w:rsidRPr="00B12E57" w:rsidRDefault="00E41B79">
      <w:pPr>
        <w:pStyle w:val="31"/>
        <w:rPr>
          <w:ins w:id="1188" w:author="Administrator" w:date="2015-06-09T20:31:00Z"/>
          <w:rFonts w:ascii="宋体" w:hAnsi="宋体"/>
          <w:iCs w:val="0"/>
          <w:noProof/>
          <w:rPrChange w:id="1189" w:author="Administrator" w:date="2015-06-09T20:35:00Z">
            <w:rPr>
              <w:ins w:id="1190" w:author="Administrator" w:date="2015-06-09T20:31:00Z"/>
              <w:rFonts w:ascii="Calibri" w:hAnsi="Calibri"/>
              <w:iCs w:val="0"/>
              <w:noProof/>
              <w:sz w:val="21"/>
              <w:szCs w:val="22"/>
            </w:rPr>
          </w:rPrChange>
        </w:rPr>
      </w:pPr>
      <w:ins w:id="1191" w:author="Administrator" w:date="2015-06-09T20:31:00Z">
        <w:r w:rsidRPr="00B12E57">
          <w:rPr>
            <w:rStyle w:val="afb"/>
            <w:rFonts w:ascii="宋体" w:hAnsi="宋体"/>
            <w:noProof/>
            <w:rPrChange w:id="1192" w:author="Administrator" w:date="2015-06-09T20:35:00Z">
              <w:rPr>
                <w:rStyle w:val="afb"/>
                <w:noProof/>
              </w:rPr>
            </w:rPrChange>
          </w:rPr>
          <w:fldChar w:fldCharType="begin"/>
        </w:r>
        <w:r w:rsidRPr="00B12E57">
          <w:rPr>
            <w:rStyle w:val="afb"/>
            <w:rFonts w:ascii="宋体" w:hAnsi="宋体"/>
            <w:noProof/>
            <w:rPrChange w:id="1193" w:author="Administrator" w:date="2015-06-09T20:35:00Z">
              <w:rPr>
                <w:rStyle w:val="afb"/>
                <w:noProof/>
              </w:rPr>
            </w:rPrChange>
          </w:rPr>
          <w:instrText xml:space="preserve"> </w:instrText>
        </w:r>
        <w:r w:rsidRPr="00B12E57">
          <w:rPr>
            <w:rFonts w:ascii="宋体" w:hAnsi="宋体"/>
            <w:noProof/>
            <w:rPrChange w:id="1194" w:author="Administrator" w:date="2015-06-09T20:35:00Z">
              <w:rPr>
                <w:noProof/>
              </w:rPr>
            </w:rPrChange>
          </w:rPr>
          <w:instrText>HYPERLINK \l "_Toc421645286"</w:instrText>
        </w:r>
        <w:r w:rsidRPr="00B12E57">
          <w:rPr>
            <w:rStyle w:val="afb"/>
            <w:rFonts w:ascii="宋体" w:hAnsi="宋体"/>
            <w:noProof/>
            <w:rPrChange w:id="1195" w:author="Administrator" w:date="2015-06-09T20:35:00Z">
              <w:rPr>
                <w:rStyle w:val="afb"/>
                <w:noProof/>
              </w:rPr>
            </w:rPrChange>
          </w:rPr>
          <w:instrText xml:space="preserve"> </w:instrText>
        </w:r>
        <w:r w:rsidRPr="00B12E57">
          <w:rPr>
            <w:rStyle w:val="afb"/>
            <w:rFonts w:ascii="宋体" w:hAnsi="宋体"/>
            <w:noProof/>
            <w:rPrChange w:id="1196" w:author="Administrator" w:date="2015-06-09T20:35:00Z">
              <w:rPr>
                <w:rStyle w:val="afb"/>
                <w:noProof/>
              </w:rPr>
            </w:rPrChange>
          </w:rPr>
        </w:r>
        <w:r w:rsidRPr="00B12E57">
          <w:rPr>
            <w:rStyle w:val="afb"/>
            <w:rFonts w:ascii="宋体" w:hAnsi="宋体"/>
            <w:noProof/>
            <w:rPrChange w:id="1197" w:author="Administrator" w:date="2015-06-09T20:35:00Z">
              <w:rPr>
                <w:rStyle w:val="afb"/>
                <w:noProof/>
              </w:rPr>
            </w:rPrChange>
          </w:rPr>
          <w:fldChar w:fldCharType="separate"/>
        </w:r>
        <w:r w:rsidRPr="00B12E57">
          <w:rPr>
            <w:rStyle w:val="afb"/>
            <w:rFonts w:ascii="宋体" w:hAnsi="宋体"/>
            <w:noProof/>
            <w:rPrChange w:id="1198" w:author="Administrator" w:date="2015-06-09T20:35:00Z">
              <w:rPr>
                <w:rStyle w:val="afb"/>
                <w:rFonts w:ascii="黑体" w:eastAsia="黑体" w:hAnsi="黑体"/>
                <w:noProof/>
              </w:rPr>
            </w:rPrChange>
          </w:rPr>
          <w:t xml:space="preserve">5.1.2 </w:t>
        </w:r>
        <w:r w:rsidRPr="00B12E57">
          <w:rPr>
            <w:rStyle w:val="afb"/>
            <w:rFonts w:ascii="宋体" w:hAnsi="宋体" w:hint="eastAsia"/>
            <w:noProof/>
            <w:rPrChange w:id="1199" w:author="Administrator" w:date="2015-06-09T20:35:00Z">
              <w:rPr>
                <w:rStyle w:val="afb"/>
                <w:rFonts w:ascii="黑体" w:eastAsia="黑体" w:hAnsi="黑体" w:hint="eastAsia"/>
                <w:noProof/>
              </w:rPr>
            </w:rPrChange>
          </w:rPr>
          <w:t>系统测试软件环境</w:t>
        </w:r>
        <w:r w:rsidRPr="00B12E57">
          <w:rPr>
            <w:rFonts w:ascii="宋体" w:hAnsi="宋体"/>
            <w:noProof/>
            <w:webHidden/>
            <w:rPrChange w:id="1200" w:author="Administrator" w:date="2015-06-09T20:35:00Z">
              <w:rPr>
                <w:noProof/>
                <w:webHidden/>
              </w:rPr>
            </w:rPrChange>
          </w:rPr>
          <w:tab/>
        </w:r>
        <w:r w:rsidRPr="00B12E57">
          <w:rPr>
            <w:rFonts w:ascii="宋体" w:hAnsi="宋体"/>
            <w:noProof/>
            <w:webHidden/>
            <w:rPrChange w:id="1201" w:author="Administrator" w:date="2015-06-09T20:35:00Z">
              <w:rPr>
                <w:noProof/>
                <w:webHidden/>
              </w:rPr>
            </w:rPrChange>
          </w:rPr>
          <w:fldChar w:fldCharType="begin"/>
        </w:r>
        <w:r w:rsidRPr="00B12E57">
          <w:rPr>
            <w:rFonts w:ascii="宋体" w:hAnsi="宋体"/>
            <w:noProof/>
            <w:webHidden/>
            <w:rPrChange w:id="1202" w:author="Administrator" w:date="2015-06-09T20:35:00Z">
              <w:rPr>
                <w:noProof/>
                <w:webHidden/>
              </w:rPr>
            </w:rPrChange>
          </w:rPr>
          <w:instrText xml:space="preserve"> PAGEREF _Toc421645286 \h </w:instrText>
        </w:r>
        <w:r w:rsidRPr="00B12E57">
          <w:rPr>
            <w:rFonts w:ascii="宋体" w:hAnsi="宋体"/>
            <w:noProof/>
            <w:webHidden/>
            <w:rPrChange w:id="1203" w:author="Administrator" w:date="2015-06-09T20:35:00Z">
              <w:rPr>
                <w:noProof/>
                <w:webHidden/>
              </w:rPr>
            </w:rPrChange>
          </w:rPr>
        </w:r>
      </w:ins>
      <w:r w:rsidRPr="00B12E57">
        <w:rPr>
          <w:rFonts w:ascii="宋体" w:hAnsi="宋体"/>
          <w:noProof/>
          <w:webHidden/>
          <w:rPrChange w:id="1204" w:author="Administrator" w:date="2015-06-09T20:35:00Z">
            <w:rPr>
              <w:noProof/>
              <w:webHidden/>
            </w:rPr>
          </w:rPrChange>
        </w:rPr>
        <w:fldChar w:fldCharType="separate"/>
      </w:r>
      <w:ins w:id="1205" w:author="Administrator" w:date="2015-06-09T20:31:00Z">
        <w:r w:rsidRPr="00B12E57">
          <w:rPr>
            <w:rFonts w:ascii="宋体" w:hAnsi="宋体"/>
            <w:noProof/>
            <w:webHidden/>
            <w:rPrChange w:id="1206" w:author="Administrator" w:date="2015-06-09T20:35:00Z">
              <w:rPr>
                <w:noProof/>
                <w:webHidden/>
              </w:rPr>
            </w:rPrChange>
          </w:rPr>
          <w:t>26</w:t>
        </w:r>
        <w:r w:rsidRPr="00B12E57">
          <w:rPr>
            <w:rFonts w:ascii="宋体" w:hAnsi="宋体"/>
            <w:noProof/>
            <w:webHidden/>
            <w:rPrChange w:id="1207" w:author="Administrator" w:date="2015-06-09T20:35:00Z">
              <w:rPr>
                <w:noProof/>
                <w:webHidden/>
              </w:rPr>
            </w:rPrChange>
          </w:rPr>
          <w:fldChar w:fldCharType="end"/>
        </w:r>
        <w:r w:rsidRPr="00B12E57">
          <w:rPr>
            <w:rStyle w:val="afb"/>
            <w:rFonts w:ascii="宋体" w:hAnsi="宋体"/>
            <w:noProof/>
            <w:rPrChange w:id="1208" w:author="Administrator" w:date="2015-06-09T20:35:00Z">
              <w:rPr>
                <w:rStyle w:val="afb"/>
                <w:noProof/>
              </w:rPr>
            </w:rPrChange>
          </w:rPr>
          <w:fldChar w:fldCharType="end"/>
        </w:r>
      </w:ins>
    </w:p>
    <w:p w14:paraId="673B315E" w14:textId="77777777" w:rsidR="00E41B79" w:rsidRPr="00B12E57" w:rsidRDefault="00E41B79">
      <w:pPr>
        <w:pStyle w:val="21"/>
        <w:rPr>
          <w:ins w:id="1209" w:author="Administrator" w:date="2015-06-09T20:31:00Z"/>
          <w:rFonts w:ascii="宋体" w:hAnsi="宋体"/>
          <w:smallCaps w:val="0"/>
          <w:noProof/>
          <w:sz w:val="24"/>
          <w:szCs w:val="24"/>
          <w:rPrChange w:id="1210" w:author="Administrator" w:date="2015-06-09T20:35:00Z">
            <w:rPr>
              <w:ins w:id="1211" w:author="Administrator" w:date="2015-06-09T20:31:00Z"/>
              <w:smallCaps w:val="0"/>
              <w:noProof/>
              <w:sz w:val="21"/>
              <w:szCs w:val="22"/>
            </w:rPr>
          </w:rPrChange>
        </w:rPr>
      </w:pPr>
      <w:ins w:id="1212" w:author="Administrator" w:date="2015-06-09T20:31:00Z">
        <w:r w:rsidRPr="00B12E57">
          <w:rPr>
            <w:rStyle w:val="afb"/>
            <w:rFonts w:ascii="宋体" w:hAnsi="宋体"/>
            <w:noProof/>
            <w:sz w:val="24"/>
            <w:szCs w:val="24"/>
            <w:rPrChange w:id="1213" w:author="Administrator" w:date="2015-06-09T20:35:00Z">
              <w:rPr>
                <w:rStyle w:val="afb"/>
                <w:noProof/>
              </w:rPr>
            </w:rPrChange>
          </w:rPr>
          <w:fldChar w:fldCharType="begin"/>
        </w:r>
        <w:r w:rsidRPr="00B12E57">
          <w:rPr>
            <w:rStyle w:val="afb"/>
            <w:rFonts w:ascii="宋体" w:hAnsi="宋体"/>
            <w:noProof/>
            <w:sz w:val="24"/>
            <w:szCs w:val="24"/>
            <w:rPrChange w:id="1214" w:author="Administrator" w:date="2015-06-09T20:35:00Z">
              <w:rPr>
                <w:rStyle w:val="afb"/>
                <w:noProof/>
              </w:rPr>
            </w:rPrChange>
          </w:rPr>
          <w:instrText xml:space="preserve"> </w:instrText>
        </w:r>
        <w:r w:rsidRPr="00B12E57">
          <w:rPr>
            <w:rFonts w:ascii="宋体" w:hAnsi="宋体"/>
            <w:noProof/>
            <w:sz w:val="24"/>
            <w:szCs w:val="24"/>
            <w:rPrChange w:id="1215" w:author="Administrator" w:date="2015-06-09T20:35:00Z">
              <w:rPr>
                <w:noProof/>
              </w:rPr>
            </w:rPrChange>
          </w:rPr>
          <w:instrText>HYPERLINK \l "_Toc421645287"</w:instrText>
        </w:r>
        <w:r w:rsidRPr="00B12E57">
          <w:rPr>
            <w:rStyle w:val="afb"/>
            <w:rFonts w:ascii="宋体" w:hAnsi="宋体"/>
            <w:noProof/>
            <w:sz w:val="24"/>
            <w:szCs w:val="24"/>
            <w:rPrChange w:id="1216" w:author="Administrator" w:date="2015-06-09T20:35:00Z">
              <w:rPr>
                <w:rStyle w:val="afb"/>
                <w:noProof/>
              </w:rPr>
            </w:rPrChange>
          </w:rPr>
          <w:instrText xml:space="preserve"> </w:instrText>
        </w:r>
        <w:r w:rsidRPr="00B12E57">
          <w:rPr>
            <w:rStyle w:val="afb"/>
            <w:rFonts w:ascii="宋体" w:hAnsi="宋体"/>
            <w:noProof/>
            <w:sz w:val="24"/>
            <w:szCs w:val="24"/>
            <w:rPrChange w:id="1217" w:author="Administrator" w:date="2015-06-09T20:35:00Z">
              <w:rPr>
                <w:rStyle w:val="afb"/>
                <w:noProof/>
              </w:rPr>
            </w:rPrChange>
          </w:rPr>
        </w:r>
        <w:r w:rsidRPr="00B12E57">
          <w:rPr>
            <w:rStyle w:val="afb"/>
            <w:rFonts w:ascii="宋体" w:hAnsi="宋体"/>
            <w:noProof/>
            <w:sz w:val="24"/>
            <w:szCs w:val="24"/>
            <w:rPrChange w:id="1218" w:author="Administrator" w:date="2015-06-09T20:35:00Z">
              <w:rPr>
                <w:rStyle w:val="afb"/>
                <w:noProof/>
              </w:rPr>
            </w:rPrChange>
          </w:rPr>
          <w:fldChar w:fldCharType="separate"/>
        </w:r>
        <w:r w:rsidRPr="00B12E57">
          <w:rPr>
            <w:rStyle w:val="afb"/>
            <w:rFonts w:ascii="宋体" w:hAnsi="宋体"/>
            <w:noProof/>
            <w:sz w:val="24"/>
            <w:szCs w:val="24"/>
            <w:rPrChange w:id="1219" w:author="Administrator" w:date="2015-06-09T20:35:00Z">
              <w:rPr>
                <w:rStyle w:val="afb"/>
                <w:rFonts w:ascii="黑体" w:eastAsia="黑体" w:hAnsi="黑体"/>
                <w:noProof/>
              </w:rPr>
            </w:rPrChange>
          </w:rPr>
          <w:t>5.2</w:t>
        </w:r>
        <w:r w:rsidRPr="00B12E57">
          <w:rPr>
            <w:rStyle w:val="afb"/>
            <w:rFonts w:ascii="宋体" w:hAnsi="宋体" w:hint="eastAsia"/>
            <w:noProof/>
            <w:sz w:val="24"/>
            <w:szCs w:val="24"/>
            <w:rPrChange w:id="1220" w:author="Administrator" w:date="2015-06-09T20:35:00Z">
              <w:rPr>
                <w:rStyle w:val="afb"/>
                <w:rFonts w:ascii="黑体" w:eastAsia="黑体" w:hAnsi="黑体" w:hint="eastAsia"/>
                <w:noProof/>
              </w:rPr>
            </w:rPrChange>
          </w:rPr>
          <w:t>系统功能测试</w:t>
        </w:r>
        <w:r w:rsidRPr="00B12E57">
          <w:rPr>
            <w:rFonts w:ascii="宋体" w:hAnsi="宋体"/>
            <w:noProof/>
            <w:webHidden/>
            <w:sz w:val="24"/>
            <w:szCs w:val="24"/>
            <w:rPrChange w:id="1221" w:author="Administrator" w:date="2015-06-09T20:35:00Z">
              <w:rPr>
                <w:noProof/>
                <w:webHidden/>
              </w:rPr>
            </w:rPrChange>
          </w:rPr>
          <w:tab/>
        </w:r>
        <w:r w:rsidRPr="00B12E57">
          <w:rPr>
            <w:rFonts w:ascii="宋体" w:hAnsi="宋体"/>
            <w:noProof/>
            <w:webHidden/>
            <w:sz w:val="24"/>
            <w:szCs w:val="24"/>
            <w:rPrChange w:id="1222" w:author="Administrator" w:date="2015-06-09T20:35:00Z">
              <w:rPr>
                <w:noProof/>
                <w:webHidden/>
              </w:rPr>
            </w:rPrChange>
          </w:rPr>
          <w:fldChar w:fldCharType="begin"/>
        </w:r>
        <w:r w:rsidRPr="00B12E57">
          <w:rPr>
            <w:rFonts w:ascii="宋体" w:hAnsi="宋体"/>
            <w:noProof/>
            <w:webHidden/>
            <w:sz w:val="24"/>
            <w:szCs w:val="24"/>
            <w:rPrChange w:id="1223" w:author="Administrator" w:date="2015-06-09T20:35:00Z">
              <w:rPr>
                <w:noProof/>
                <w:webHidden/>
              </w:rPr>
            </w:rPrChange>
          </w:rPr>
          <w:instrText xml:space="preserve"> PAGEREF _Toc421645287 \h </w:instrText>
        </w:r>
        <w:r w:rsidRPr="00B12E57">
          <w:rPr>
            <w:rFonts w:ascii="宋体" w:hAnsi="宋体"/>
            <w:noProof/>
            <w:webHidden/>
            <w:sz w:val="24"/>
            <w:szCs w:val="24"/>
            <w:rPrChange w:id="1224" w:author="Administrator" w:date="2015-06-09T20:35:00Z">
              <w:rPr>
                <w:noProof/>
                <w:webHidden/>
              </w:rPr>
            </w:rPrChange>
          </w:rPr>
        </w:r>
      </w:ins>
      <w:r w:rsidRPr="00B12E57">
        <w:rPr>
          <w:rFonts w:ascii="宋体" w:hAnsi="宋体"/>
          <w:noProof/>
          <w:webHidden/>
          <w:sz w:val="24"/>
          <w:szCs w:val="24"/>
          <w:rPrChange w:id="1225" w:author="Administrator" w:date="2015-06-09T20:35:00Z">
            <w:rPr>
              <w:noProof/>
              <w:webHidden/>
            </w:rPr>
          </w:rPrChange>
        </w:rPr>
        <w:fldChar w:fldCharType="separate"/>
      </w:r>
      <w:ins w:id="1226" w:author="Administrator" w:date="2015-06-09T20:31:00Z">
        <w:r w:rsidRPr="00B12E57">
          <w:rPr>
            <w:rFonts w:ascii="宋体" w:hAnsi="宋体"/>
            <w:noProof/>
            <w:webHidden/>
            <w:sz w:val="24"/>
            <w:szCs w:val="24"/>
            <w:rPrChange w:id="1227" w:author="Administrator" w:date="2015-06-09T20:35:00Z">
              <w:rPr>
                <w:noProof/>
                <w:webHidden/>
              </w:rPr>
            </w:rPrChange>
          </w:rPr>
          <w:t>26</w:t>
        </w:r>
        <w:r w:rsidRPr="00B12E57">
          <w:rPr>
            <w:rFonts w:ascii="宋体" w:hAnsi="宋体"/>
            <w:noProof/>
            <w:webHidden/>
            <w:sz w:val="24"/>
            <w:szCs w:val="24"/>
            <w:rPrChange w:id="1228" w:author="Administrator" w:date="2015-06-09T20:35:00Z">
              <w:rPr>
                <w:noProof/>
                <w:webHidden/>
              </w:rPr>
            </w:rPrChange>
          </w:rPr>
          <w:fldChar w:fldCharType="end"/>
        </w:r>
        <w:r w:rsidRPr="00B12E57">
          <w:rPr>
            <w:rStyle w:val="afb"/>
            <w:rFonts w:ascii="宋体" w:hAnsi="宋体"/>
            <w:noProof/>
            <w:sz w:val="24"/>
            <w:szCs w:val="24"/>
            <w:rPrChange w:id="1229" w:author="Administrator" w:date="2015-06-09T20:35:00Z">
              <w:rPr>
                <w:rStyle w:val="afb"/>
                <w:noProof/>
              </w:rPr>
            </w:rPrChange>
          </w:rPr>
          <w:fldChar w:fldCharType="end"/>
        </w:r>
      </w:ins>
    </w:p>
    <w:p w14:paraId="64E1D809" w14:textId="77777777" w:rsidR="00E41B79" w:rsidRPr="00B12E57" w:rsidRDefault="00E41B79">
      <w:pPr>
        <w:pStyle w:val="31"/>
        <w:rPr>
          <w:ins w:id="1230" w:author="Administrator" w:date="2015-06-09T20:31:00Z"/>
          <w:rFonts w:ascii="宋体" w:hAnsi="宋体"/>
          <w:iCs w:val="0"/>
          <w:noProof/>
          <w:rPrChange w:id="1231" w:author="Administrator" w:date="2015-06-09T20:35:00Z">
            <w:rPr>
              <w:ins w:id="1232" w:author="Administrator" w:date="2015-06-09T20:31:00Z"/>
              <w:rFonts w:ascii="Calibri" w:hAnsi="Calibri"/>
              <w:iCs w:val="0"/>
              <w:noProof/>
              <w:sz w:val="21"/>
              <w:szCs w:val="22"/>
            </w:rPr>
          </w:rPrChange>
        </w:rPr>
      </w:pPr>
      <w:ins w:id="1233" w:author="Administrator" w:date="2015-06-09T20:31:00Z">
        <w:r w:rsidRPr="00B12E57">
          <w:rPr>
            <w:rStyle w:val="afb"/>
            <w:rFonts w:ascii="宋体" w:hAnsi="宋体"/>
            <w:noProof/>
            <w:rPrChange w:id="1234" w:author="Administrator" w:date="2015-06-09T20:35:00Z">
              <w:rPr>
                <w:rStyle w:val="afb"/>
                <w:noProof/>
              </w:rPr>
            </w:rPrChange>
          </w:rPr>
          <w:fldChar w:fldCharType="begin"/>
        </w:r>
        <w:r w:rsidRPr="00B12E57">
          <w:rPr>
            <w:rStyle w:val="afb"/>
            <w:rFonts w:ascii="宋体" w:hAnsi="宋体"/>
            <w:noProof/>
            <w:rPrChange w:id="1235" w:author="Administrator" w:date="2015-06-09T20:35:00Z">
              <w:rPr>
                <w:rStyle w:val="afb"/>
                <w:noProof/>
              </w:rPr>
            </w:rPrChange>
          </w:rPr>
          <w:instrText xml:space="preserve"> </w:instrText>
        </w:r>
        <w:r w:rsidRPr="00B12E57">
          <w:rPr>
            <w:rFonts w:ascii="宋体" w:hAnsi="宋体"/>
            <w:noProof/>
            <w:rPrChange w:id="1236" w:author="Administrator" w:date="2015-06-09T20:35:00Z">
              <w:rPr>
                <w:noProof/>
              </w:rPr>
            </w:rPrChange>
          </w:rPr>
          <w:instrText>HYPERLINK \l "_Toc421645288"</w:instrText>
        </w:r>
        <w:r w:rsidRPr="00B12E57">
          <w:rPr>
            <w:rStyle w:val="afb"/>
            <w:rFonts w:ascii="宋体" w:hAnsi="宋体"/>
            <w:noProof/>
            <w:rPrChange w:id="1237" w:author="Administrator" w:date="2015-06-09T20:35:00Z">
              <w:rPr>
                <w:rStyle w:val="afb"/>
                <w:noProof/>
              </w:rPr>
            </w:rPrChange>
          </w:rPr>
          <w:instrText xml:space="preserve"> </w:instrText>
        </w:r>
        <w:r w:rsidRPr="00B12E57">
          <w:rPr>
            <w:rStyle w:val="afb"/>
            <w:rFonts w:ascii="宋体" w:hAnsi="宋体"/>
            <w:noProof/>
            <w:rPrChange w:id="1238" w:author="Administrator" w:date="2015-06-09T20:35:00Z">
              <w:rPr>
                <w:rStyle w:val="afb"/>
                <w:noProof/>
              </w:rPr>
            </w:rPrChange>
          </w:rPr>
        </w:r>
        <w:r w:rsidRPr="00B12E57">
          <w:rPr>
            <w:rStyle w:val="afb"/>
            <w:rFonts w:ascii="宋体" w:hAnsi="宋体"/>
            <w:noProof/>
            <w:rPrChange w:id="1239" w:author="Administrator" w:date="2015-06-09T20:35:00Z">
              <w:rPr>
                <w:rStyle w:val="afb"/>
                <w:noProof/>
              </w:rPr>
            </w:rPrChange>
          </w:rPr>
          <w:fldChar w:fldCharType="separate"/>
        </w:r>
        <w:r w:rsidRPr="00B12E57">
          <w:rPr>
            <w:rStyle w:val="afb"/>
            <w:rFonts w:ascii="宋体" w:hAnsi="宋体"/>
            <w:noProof/>
            <w:rPrChange w:id="1240" w:author="Administrator" w:date="2015-06-09T20:35:00Z">
              <w:rPr>
                <w:rStyle w:val="afb"/>
                <w:rFonts w:ascii="黑体" w:eastAsia="黑体" w:hAnsi="黑体"/>
                <w:noProof/>
              </w:rPr>
            </w:rPrChange>
          </w:rPr>
          <w:t xml:space="preserve">5.2.1 </w:t>
        </w:r>
        <w:r w:rsidRPr="00B12E57">
          <w:rPr>
            <w:rStyle w:val="afb"/>
            <w:rFonts w:ascii="宋体" w:hAnsi="宋体" w:hint="eastAsia"/>
            <w:noProof/>
            <w:rPrChange w:id="1241" w:author="Administrator" w:date="2015-06-09T20:35:00Z">
              <w:rPr>
                <w:rStyle w:val="afb"/>
                <w:rFonts w:ascii="黑体" w:eastAsia="黑体" w:hAnsi="黑体" w:hint="eastAsia"/>
                <w:noProof/>
              </w:rPr>
            </w:rPrChange>
          </w:rPr>
          <w:t>测试需求分析</w:t>
        </w:r>
        <w:r w:rsidRPr="00B12E57">
          <w:rPr>
            <w:rFonts w:ascii="宋体" w:hAnsi="宋体"/>
            <w:noProof/>
            <w:webHidden/>
            <w:rPrChange w:id="1242" w:author="Administrator" w:date="2015-06-09T20:35:00Z">
              <w:rPr>
                <w:noProof/>
                <w:webHidden/>
              </w:rPr>
            </w:rPrChange>
          </w:rPr>
          <w:tab/>
        </w:r>
        <w:r w:rsidRPr="00B12E57">
          <w:rPr>
            <w:rFonts w:ascii="宋体" w:hAnsi="宋体"/>
            <w:noProof/>
            <w:webHidden/>
            <w:rPrChange w:id="1243" w:author="Administrator" w:date="2015-06-09T20:35:00Z">
              <w:rPr>
                <w:noProof/>
                <w:webHidden/>
              </w:rPr>
            </w:rPrChange>
          </w:rPr>
          <w:fldChar w:fldCharType="begin"/>
        </w:r>
        <w:r w:rsidRPr="00B12E57">
          <w:rPr>
            <w:rFonts w:ascii="宋体" w:hAnsi="宋体"/>
            <w:noProof/>
            <w:webHidden/>
            <w:rPrChange w:id="1244" w:author="Administrator" w:date="2015-06-09T20:35:00Z">
              <w:rPr>
                <w:noProof/>
                <w:webHidden/>
              </w:rPr>
            </w:rPrChange>
          </w:rPr>
          <w:instrText xml:space="preserve"> PAGEREF _Toc421645288 \h </w:instrText>
        </w:r>
        <w:r w:rsidRPr="00B12E57">
          <w:rPr>
            <w:rFonts w:ascii="宋体" w:hAnsi="宋体"/>
            <w:noProof/>
            <w:webHidden/>
            <w:rPrChange w:id="1245" w:author="Administrator" w:date="2015-06-09T20:35:00Z">
              <w:rPr>
                <w:noProof/>
                <w:webHidden/>
              </w:rPr>
            </w:rPrChange>
          </w:rPr>
        </w:r>
      </w:ins>
      <w:r w:rsidRPr="00B12E57">
        <w:rPr>
          <w:rFonts w:ascii="宋体" w:hAnsi="宋体"/>
          <w:noProof/>
          <w:webHidden/>
          <w:rPrChange w:id="1246" w:author="Administrator" w:date="2015-06-09T20:35:00Z">
            <w:rPr>
              <w:noProof/>
              <w:webHidden/>
            </w:rPr>
          </w:rPrChange>
        </w:rPr>
        <w:fldChar w:fldCharType="separate"/>
      </w:r>
      <w:ins w:id="1247" w:author="Administrator" w:date="2015-06-09T20:31:00Z">
        <w:r w:rsidRPr="00B12E57">
          <w:rPr>
            <w:rFonts w:ascii="宋体" w:hAnsi="宋体"/>
            <w:noProof/>
            <w:webHidden/>
            <w:rPrChange w:id="1248" w:author="Administrator" w:date="2015-06-09T20:35:00Z">
              <w:rPr>
                <w:noProof/>
                <w:webHidden/>
              </w:rPr>
            </w:rPrChange>
          </w:rPr>
          <w:t>26</w:t>
        </w:r>
        <w:r w:rsidRPr="00B12E57">
          <w:rPr>
            <w:rFonts w:ascii="宋体" w:hAnsi="宋体"/>
            <w:noProof/>
            <w:webHidden/>
            <w:rPrChange w:id="1249" w:author="Administrator" w:date="2015-06-09T20:35:00Z">
              <w:rPr>
                <w:noProof/>
                <w:webHidden/>
              </w:rPr>
            </w:rPrChange>
          </w:rPr>
          <w:fldChar w:fldCharType="end"/>
        </w:r>
        <w:r w:rsidRPr="00B12E57">
          <w:rPr>
            <w:rStyle w:val="afb"/>
            <w:rFonts w:ascii="宋体" w:hAnsi="宋体"/>
            <w:noProof/>
            <w:rPrChange w:id="1250" w:author="Administrator" w:date="2015-06-09T20:35:00Z">
              <w:rPr>
                <w:rStyle w:val="afb"/>
                <w:noProof/>
              </w:rPr>
            </w:rPrChange>
          </w:rPr>
          <w:fldChar w:fldCharType="end"/>
        </w:r>
      </w:ins>
    </w:p>
    <w:p w14:paraId="4729B8E5" w14:textId="77777777" w:rsidR="00E41B79" w:rsidRPr="00B12E57" w:rsidRDefault="00E41B79">
      <w:pPr>
        <w:pStyle w:val="31"/>
        <w:rPr>
          <w:ins w:id="1251" w:author="Administrator" w:date="2015-06-09T20:31:00Z"/>
          <w:rFonts w:ascii="宋体" w:hAnsi="宋体"/>
          <w:iCs w:val="0"/>
          <w:noProof/>
          <w:rPrChange w:id="1252" w:author="Administrator" w:date="2015-06-09T20:35:00Z">
            <w:rPr>
              <w:ins w:id="1253" w:author="Administrator" w:date="2015-06-09T20:31:00Z"/>
              <w:rFonts w:ascii="Calibri" w:hAnsi="Calibri"/>
              <w:iCs w:val="0"/>
              <w:noProof/>
              <w:sz w:val="21"/>
              <w:szCs w:val="22"/>
            </w:rPr>
          </w:rPrChange>
        </w:rPr>
      </w:pPr>
      <w:ins w:id="1254" w:author="Administrator" w:date="2015-06-09T20:31:00Z">
        <w:r w:rsidRPr="00B12E57">
          <w:rPr>
            <w:rStyle w:val="afb"/>
            <w:rFonts w:ascii="宋体" w:hAnsi="宋体"/>
            <w:noProof/>
            <w:rPrChange w:id="1255" w:author="Administrator" w:date="2015-06-09T20:35:00Z">
              <w:rPr>
                <w:rStyle w:val="afb"/>
                <w:noProof/>
              </w:rPr>
            </w:rPrChange>
          </w:rPr>
          <w:fldChar w:fldCharType="begin"/>
        </w:r>
        <w:r w:rsidRPr="00B12E57">
          <w:rPr>
            <w:rStyle w:val="afb"/>
            <w:rFonts w:ascii="宋体" w:hAnsi="宋体"/>
            <w:noProof/>
            <w:rPrChange w:id="1256" w:author="Administrator" w:date="2015-06-09T20:35:00Z">
              <w:rPr>
                <w:rStyle w:val="afb"/>
                <w:noProof/>
              </w:rPr>
            </w:rPrChange>
          </w:rPr>
          <w:instrText xml:space="preserve"> </w:instrText>
        </w:r>
        <w:r w:rsidRPr="00B12E57">
          <w:rPr>
            <w:rFonts w:ascii="宋体" w:hAnsi="宋体"/>
            <w:noProof/>
            <w:rPrChange w:id="1257" w:author="Administrator" w:date="2015-06-09T20:35:00Z">
              <w:rPr>
                <w:noProof/>
              </w:rPr>
            </w:rPrChange>
          </w:rPr>
          <w:instrText>HYPERLINK \l "_Toc421645289"</w:instrText>
        </w:r>
        <w:r w:rsidRPr="00B12E57">
          <w:rPr>
            <w:rStyle w:val="afb"/>
            <w:rFonts w:ascii="宋体" w:hAnsi="宋体"/>
            <w:noProof/>
            <w:rPrChange w:id="1258" w:author="Administrator" w:date="2015-06-09T20:35:00Z">
              <w:rPr>
                <w:rStyle w:val="afb"/>
                <w:noProof/>
              </w:rPr>
            </w:rPrChange>
          </w:rPr>
          <w:instrText xml:space="preserve"> </w:instrText>
        </w:r>
        <w:r w:rsidRPr="00B12E57">
          <w:rPr>
            <w:rStyle w:val="afb"/>
            <w:rFonts w:ascii="宋体" w:hAnsi="宋体"/>
            <w:noProof/>
            <w:rPrChange w:id="1259" w:author="Administrator" w:date="2015-06-09T20:35:00Z">
              <w:rPr>
                <w:rStyle w:val="afb"/>
                <w:noProof/>
              </w:rPr>
            </w:rPrChange>
          </w:rPr>
        </w:r>
        <w:r w:rsidRPr="00B12E57">
          <w:rPr>
            <w:rStyle w:val="afb"/>
            <w:rFonts w:ascii="宋体" w:hAnsi="宋体"/>
            <w:noProof/>
            <w:rPrChange w:id="1260" w:author="Administrator" w:date="2015-06-09T20:35:00Z">
              <w:rPr>
                <w:rStyle w:val="afb"/>
                <w:noProof/>
              </w:rPr>
            </w:rPrChange>
          </w:rPr>
          <w:fldChar w:fldCharType="separate"/>
        </w:r>
        <w:r w:rsidRPr="00B12E57">
          <w:rPr>
            <w:rStyle w:val="afb"/>
            <w:rFonts w:ascii="宋体" w:hAnsi="宋体"/>
            <w:noProof/>
            <w:rPrChange w:id="1261" w:author="Administrator" w:date="2015-06-09T20:35:00Z">
              <w:rPr>
                <w:rStyle w:val="afb"/>
                <w:rFonts w:ascii="黑体" w:eastAsia="黑体" w:hAnsi="黑体"/>
                <w:noProof/>
              </w:rPr>
            </w:rPrChange>
          </w:rPr>
          <w:t>5.2.2</w:t>
        </w:r>
        <w:r w:rsidRPr="00B12E57">
          <w:rPr>
            <w:rStyle w:val="afb"/>
            <w:rFonts w:ascii="宋体" w:hAnsi="宋体" w:hint="eastAsia"/>
            <w:noProof/>
            <w:rPrChange w:id="1262" w:author="Administrator" w:date="2015-06-09T20:35:00Z">
              <w:rPr>
                <w:rStyle w:val="afb"/>
                <w:rFonts w:ascii="黑体" w:eastAsia="黑体" w:hAnsi="黑体" w:hint="eastAsia"/>
                <w:noProof/>
              </w:rPr>
            </w:rPrChange>
          </w:rPr>
          <w:t>测试项目及结果</w:t>
        </w:r>
        <w:r w:rsidRPr="00B12E57">
          <w:rPr>
            <w:rFonts w:ascii="宋体" w:hAnsi="宋体"/>
            <w:noProof/>
            <w:webHidden/>
            <w:rPrChange w:id="1263" w:author="Administrator" w:date="2015-06-09T20:35:00Z">
              <w:rPr>
                <w:noProof/>
                <w:webHidden/>
              </w:rPr>
            </w:rPrChange>
          </w:rPr>
          <w:tab/>
        </w:r>
        <w:r w:rsidRPr="00B12E57">
          <w:rPr>
            <w:rFonts w:ascii="宋体" w:hAnsi="宋体"/>
            <w:noProof/>
            <w:webHidden/>
            <w:rPrChange w:id="1264" w:author="Administrator" w:date="2015-06-09T20:35:00Z">
              <w:rPr>
                <w:noProof/>
                <w:webHidden/>
              </w:rPr>
            </w:rPrChange>
          </w:rPr>
          <w:fldChar w:fldCharType="begin"/>
        </w:r>
        <w:r w:rsidRPr="00B12E57">
          <w:rPr>
            <w:rFonts w:ascii="宋体" w:hAnsi="宋体"/>
            <w:noProof/>
            <w:webHidden/>
            <w:rPrChange w:id="1265" w:author="Administrator" w:date="2015-06-09T20:35:00Z">
              <w:rPr>
                <w:noProof/>
                <w:webHidden/>
              </w:rPr>
            </w:rPrChange>
          </w:rPr>
          <w:instrText xml:space="preserve"> PAGEREF _Toc421645289 \h </w:instrText>
        </w:r>
        <w:r w:rsidRPr="00B12E57">
          <w:rPr>
            <w:rFonts w:ascii="宋体" w:hAnsi="宋体"/>
            <w:noProof/>
            <w:webHidden/>
            <w:rPrChange w:id="1266" w:author="Administrator" w:date="2015-06-09T20:35:00Z">
              <w:rPr>
                <w:noProof/>
                <w:webHidden/>
              </w:rPr>
            </w:rPrChange>
          </w:rPr>
        </w:r>
      </w:ins>
      <w:r w:rsidRPr="00B12E57">
        <w:rPr>
          <w:rFonts w:ascii="宋体" w:hAnsi="宋体"/>
          <w:noProof/>
          <w:webHidden/>
          <w:rPrChange w:id="1267" w:author="Administrator" w:date="2015-06-09T20:35:00Z">
            <w:rPr>
              <w:noProof/>
              <w:webHidden/>
            </w:rPr>
          </w:rPrChange>
        </w:rPr>
        <w:fldChar w:fldCharType="separate"/>
      </w:r>
      <w:ins w:id="1268" w:author="Administrator" w:date="2015-06-09T20:31:00Z">
        <w:r w:rsidRPr="00B12E57">
          <w:rPr>
            <w:rFonts w:ascii="宋体" w:hAnsi="宋体"/>
            <w:noProof/>
            <w:webHidden/>
            <w:rPrChange w:id="1269" w:author="Administrator" w:date="2015-06-09T20:35:00Z">
              <w:rPr>
                <w:noProof/>
                <w:webHidden/>
              </w:rPr>
            </w:rPrChange>
          </w:rPr>
          <w:t>27</w:t>
        </w:r>
        <w:r w:rsidRPr="00B12E57">
          <w:rPr>
            <w:rFonts w:ascii="宋体" w:hAnsi="宋体"/>
            <w:noProof/>
            <w:webHidden/>
            <w:rPrChange w:id="1270" w:author="Administrator" w:date="2015-06-09T20:35:00Z">
              <w:rPr>
                <w:noProof/>
                <w:webHidden/>
              </w:rPr>
            </w:rPrChange>
          </w:rPr>
          <w:fldChar w:fldCharType="end"/>
        </w:r>
        <w:r w:rsidRPr="00B12E57">
          <w:rPr>
            <w:rStyle w:val="afb"/>
            <w:rFonts w:ascii="宋体" w:hAnsi="宋体"/>
            <w:noProof/>
            <w:rPrChange w:id="1271" w:author="Administrator" w:date="2015-06-09T20:35:00Z">
              <w:rPr>
                <w:rStyle w:val="afb"/>
                <w:noProof/>
              </w:rPr>
            </w:rPrChange>
          </w:rPr>
          <w:fldChar w:fldCharType="end"/>
        </w:r>
      </w:ins>
    </w:p>
    <w:p w14:paraId="26A70B0D" w14:textId="77777777" w:rsidR="00E41B79" w:rsidRPr="00B12E57" w:rsidRDefault="00E41B79">
      <w:pPr>
        <w:pStyle w:val="21"/>
        <w:rPr>
          <w:ins w:id="1272" w:author="Administrator" w:date="2015-06-09T20:31:00Z"/>
          <w:rFonts w:ascii="宋体" w:hAnsi="宋体"/>
          <w:smallCaps w:val="0"/>
          <w:noProof/>
          <w:sz w:val="24"/>
          <w:szCs w:val="24"/>
          <w:rPrChange w:id="1273" w:author="Administrator" w:date="2015-06-09T20:35:00Z">
            <w:rPr>
              <w:ins w:id="1274" w:author="Administrator" w:date="2015-06-09T20:31:00Z"/>
              <w:smallCaps w:val="0"/>
              <w:noProof/>
              <w:sz w:val="21"/>
              <w:szCs w:val="22"/>
            </w:rPr>
          </w:rPrChange>
        </w:rPr>
      </w:pPr>
      <w:ins w:id="1275" w:author="Administrator" w:date="2015-06-09T20:31:00Z">
        <w:r w:rsidRPr="00B12E57">
          <w:rPr>
            <w:rStyle w:val="afb"/>
            <w:rFonts w:ascii="宋体" w:hAnsi="宋体"/>
            <w:noProof/>
            <w:sz w:val="24"/>
            <w:szCs w:val="24"/>
            <w:rPrChange w:id="1276" w:author="Administrator" w:date="2015-06-09T20:35:00Z">
              <w:rPr>
                <w:rStyle w:val="afb"/>
                <w:noProof/>
              </w:rPr>
            </w:rPrChange>
          </w:rPr>
          <w:fldChar w:fldCharType="begin"/>
        </w:r>
        <w:r w:rsidRPr="00B12E57">
          <w:rPr>
            <w:rStyle w:val="afb"/>
            <w:rFonts w:ascii="宋体" w:hAnsi="宋体"/>
            <w:noProof/>
            <w:sz w:val="24"/>
            <w:szCs w:val="24"/>
            <w:rPrChange w:id="1277" w:author="Administrator" w:date="2015-06-09T20:35:00Z">
              <w:rPr>
                <w:rStyle w:val="afb"/>
                <w:noProof/>
              </w:rPr>
            </w:rPrChange>
          </w:rPr>
          <w:instrText xml:space="preserve"> </w:instrText>
        </w:r>
        <w:r w:rsidRPr="00B12E57">
          <w:rPr>
            <w:rFonts w:ascii="宋体" w:hAnsi="宋体"/>
            <w:noProof/>
            <w:sz w:val="24"/>
            <w:szCs w:val="24"/>
            <w:rPrChange w:id="1278" w:author="Administrator" w:date="2015-06-09T20:35:00Z">
              <w:rPr>
                <w:noProof/>
              </w:rPr>
            </w:rPrChange>
          </w:rPr>
          <w:instrText>HYPERLINK \l "_Toc421645290"</w:instrText>
        </w:r>
        <w:r w:rsidRPr="00B12E57">
          <w:rPr>
            <w:rStyle w:val="afb"/>
            <w:rFonts w:ascii="宋体" w:hAnsi="宋体"/>
            <w:noProof/>
            <w:sz w:val="24"/>
            <w:szCs w:val="24"/>
            <w:rPrChange w:id="1279" w:author="Administrator" w:date="2015-06-09T20:35:00Z">
              <w:rPr>
                <w:rStyle w:val="afb"/>
                <w:noProof/>
              </w:rPr>
            </w:rPrChange>
          </w:rPr>
          <w:instrText xml:space="preserve"> </w:instrText>
        </w:r>
        <w:r w:rsidRPr="00B12E57">
          <w:rPr>
            <w:rStyle w:val="afb"/>
            <w:rFonts w:ascii="宋体" w:hAnsi="宋体"/>
            <w:noProof/>
            <w:sz w:val="24"/>
            <w:szCs w:val="24"/>
            <w:rPrChange w:id="1280" w:author="Administrator" w:date="2015-06-09T20:35:00Z">
              <w:rPr>
                <w:rStyle w:val="afb"/>
                <w:noProof/>
              </w:rPr>
            </w:rPrChange>
          </w:rPr>
        </w:r>
        <w:r w:rsidRPr="00B12E57">
          <w:rPr>
            <w:rStyle w:val="afb"/>
            <w:rFonts w:ascii="宋体" w:hAnsi="宋体"/>
            <w:noProof/>
            <w:sz w:val="24"/>
            <w:szCs w:val="24"/>
            <w:rPrChange w:id="1281" w:author="Administrator" w:date="2015-06-09T20:35:00Z">
              <w:rPr>
                <w:rStyle w:val="afb"/>
                <w:noProof/>
              </w:rPr>
            </w:rPrChange>
          </w:rPr>
          <w:fldChar w:fldCharType="separate"/>
        </w:r>
        <w:r w:rsidRPr="00B12E57">
          <w:rPr>
            <w:rStyle w:val="afb"/>
            <w:rFonts w:ascii="宋体" w:hAnsi="宋体"/>
            <w:noProof/>
            <w:sz w:val="24"/>
            <w:szCs w:val="24"/>
            <w:rPrChange w:id="1282" w:author="Administrator" w:date="2015-06-09T20:35:00Z">
              <w:rPr>
                <w:rStyle w:val="afb"/>
                <w:rFonts w:ascii="黑体" w:eastAsia="黑体" w:hAnsi="黑体"/>
                <w:noProof/>
              </w:rPr>
            </w:rPrChange>
          </w:rPr>
          <w:t>5.3</w:t>
        </w:r>
        <w:r w:rsidRPr="00B12E57">
          <w:rPr>
            <w:rStyle w:val="afb"/>
            <w:rFonts w:ascii="宋体" w:hAnsi="宋体" w:hint="eastAsia"/>
            <w:noProof/>
            <w:sz w:val="24"/>
            <w:szCs w:val="24"/>
            <w:rPrChange w:id="1283" w:author="Administrator" w:date="2015-06-09T20:35:00Z">
              <w:rPr>
                <w:rStyle w:val="afb"/>
                <w:rFonts w:ascii="黑体" w:eastAsia="黑体" w:hAnsi="黑体" w:hint="eastAsia"/>
                <w:noProof/>
              </w:rPr>
            </w:rPrChange>
          </w:rPr>
          <w:t>系统性能测试</w:t>
        </w:r>
        <w:r w:rsidRPr="00B12E57">
          <w:rPr>
            <w:rFonts w:ascii="宋体" w:hAnsi="宋体"/>
            <w:noProof/>
            <w:webHidden/>
            <w:sz w:val="24"/>
            <w:szCs w:val="24"/>
            <w:rPrChange w:id="1284" w:author="Administrator" w:date="2015-06-09T20:35:00Z">
              <w:rPr>
                <w:noProof/>
                <w:webHidden/>
              </w:rPr>
            </w:rPrChange>
          </w:rPr>
          <w:tab/>
        </w:r>
        <w:r w:rsidRPr="00B12E57">
          <w:rPr>
            <w:rFonts w:ascii="宋体" w:hAnsi="宋体"/>
            <w:noProof/>
            <w:webHidden/>
            <w:sz w:val="24"/>
            <w:szCs w:val="24"/>
            <w:rPrChange w:id="1285" w:author="Administrator" w:date="2015-06-09T20:35:00Z">
              <w:rPr>
                <w:noProof/>
                <w:webHidden/>
              </w:rPr>
            </w:rPrChange>
          </w:rPr>
          <w:fldChar w:fldCharType="begin"/>
        </w:r>
        <w:r w:rsidRPr="00B12E57">
          <w:rPr>
            <w:rFonts w:ascii="宋体" w:hAnsi="宋体"/>
            <w:noProof/>
            <w:webHidden/>
            <w:sz w:val="24"/>
            <w:szCs w:val="24"/>
            <w:rPrChange w:id="1286" w:author="Administrator" w:date="2015-06-09T20:35:00Z">
              <w:rPr>
                <w:noProof/>
                <w:webHidden/>
              </w:rPr>
            </w:rPrChange>
          </w:rPr>
          <w:instrText xml:space="preserve"> PAGEREF _Toc421645290 \h </w:instrText>
        </w:r>
        <w:r w:rsidRPr="00B12E57">
          <w:rPr>
            <w:rFonts w:ascii="宋体" w:hAnsi="宋体"/>
            <w:noProof/>
            <w:webHidden/>
            <w:sz w:val="24"/>
            <w:szCs w:val="24"/>
            <w:rPrChange w:id="1287" w:author="Administrator" w:date="2015-06-09T20:35:00Z">
              <w:rPr>
                <w:noProof/>
                <w:webHidden/>
              </w:rPr>
            </w:rPrChange>
          </w:rPr>
        </w:r>
      </w:ins>
      <w:r w:rsidRPr="00B12E57">
        <w:rPr>
          <w:rFonts w:ascii="宋体" w:hAnsi="宋体"/>
          <w:noProof/>
          <w:webHidden/>
          <w:sz w:val="24"/>
          <w:szCs w:val="24"/>
          <w:rPrChange w:id="1288" w:author="Administrator" w:date="2015-06-09T20:35:00Z">
            <w:rPr>
              <w:noProof/>
              <w:webHidden/>
            </w:rPr>
          </w:rPrChange>
        </w:rPr>
        <w:fldChar w:fldCharType="separate"/>
      </w:r>
      <w:ins w:id="1289" w:author="Administrator" w:date="2015-06-09T20:31:00Z">
        <w:r w:rsidRPr="00B12E57">
          <w:rPr>
            <w:rFonts w:ascii="宋体" w:hAnsi="宋体"/>
            <w:noProof/>
            <w:webHidden/>
            <w:sz w:val="24"/>
            <w:szCs w:val="24"/>
            <w:rPrChange w:id="1290" w:author="Administrator" w:date="2015-06-09T20:35:00Z">
              <w:rPr>
                <w:noProof/>
                <w:webHidden/>
              </w:rPr>
            </w:rPrChange>
          </w:rPr>
          <w:t>29</w:t>
        </w:r>
        <w:r w:rsidRPr="00B12E57">
          <w:rPr>
            <w:rFonts w:ascii="宋体" w:hAnsi="宋体"/>
            <w:noProof/>
            <w:webHidden/>
            <w:sz w:val="24"/>
            <w:szCs w:val="24"/>
            <w:rPrChange w:id="1291" w:author="Administrator" w:date="2015-06-09T20:35:00Z">
              <w:rPr>
                <w:noProof/>
                <w:webHidden/>
              </w:rPr>
            </w:rPrChange>
          </w:rPr>
          <w:fldChar w:fldCharType="end"/>
        </w:r>
        <w:r w:rsidRPr="00B12E57">
          <w:rPr>
            <w:rStyle w:val="afb"/>
            <w:rFonts w:ascii="宋体" w:hAnsi="宋体"/>
            <w:noProof/>
            <w:sz w:val="24"/>
            <w:szCs w:val="24"/>
            <w:rPrChange w:id="1292" w:author="Administrator" w:date="2015-06-09T20:35:00Z">
              <w:rPr>
                <w:rStyle w:val="afb"/>
                <w:noProof/>
              </w:rPr>
            </w:rPrChange>
          </w:rPr>
          <w:fldChar w:fldCharType="end"/>
        </w:r>
      </w:ins>
    </w:p>
    <w:p w14:paraId="715FADBD" w14:textId="77777777" w:rsidR="00E41B79" w:rsidRPr="00B12E57" w:rsidRDefault="00E41B79">
      <w:pPr>
        <w:pStyle w:val="31"/>
        <w:rPr>
          <w:ins w:id="1293" w:author="Administrator" w:date="2015-06-09T20:31:00Z"/>
          <w:rFonts w:ascii="宋体" w:hAnsi="宋体"/>
          <w:iCs w:val="0"/>
          <w:noProof/>
          <w:rPrChange w:id="1294" w:author="Administrator" w:date="2015-06-09T20:35:00Z">
            <w:rPr>
              <w:ins w:id="1295" w:author="Administrator" w:date="2015-06-09T20:31:00Z"/>
              <w:rFonts w:ascii="Calibri" w:hAnsi="Calibri"/>
              <w:iCs w:val="0"/>
              <w:noProof/>
              <w:sz w:val="21"/>
              <w:szCs w:val="22"/>
            </w:rPr>
          </w:rPrChange>
        </w:rPr>
      </w:pPr>
      <w:ins w:id="1296" w:author="Administrator" w:date="2015-06-09T20:31:00Z">
        <w:r w:rsidRPr="00B12E57">
          <w:rPr>
            <w:rStyle w:val="afb"/>
            <w:rFonts w:ascii="宋体" w:hAnsi="宋体"/>
            <w:noProof/>
            <w:rPrChange w:id="1297" w:author="Administrator" w:date="2015-06-09T20:35:00Z">
              <w:rPr>
                <w:rStyle w:val="afb"/>
                <w:noProof/>
              </w:rPr>
            </w:rPrChange>
          </w:rPr>
          <w:fldChar w:fldCharType="begin"/>
        </w:r>
        <w:r w:rsidRPr="00B12E57">
          <w:rPr>
            <w:rStyle w:val="afb"/>
            <w:rFonts w:ascii="宋体" w:hAnsi="宋体"/>
            <w:noProof/>
            <w:rPrChange w:id="1298" w:author="Administrator" w:date="2015-06-09T20:35:00Z">
              <w:rPr>
                <w:rStyle w:val="afb"/>
                <w:noProof/>
              </w:rPr>
            </w:rPrChange>
          </w:rPr>
          <w:instrText xml:space="preserve"> </w:instrText>
        </w:r>
        <w:r w:rsidRPr="00B12E57">
          <w:rPr>
            <w:rFonts w:ascii="宋体" w:hAnsi="宋体"/>
            <w:noProof/>
            <w:rPrChange w:id="1299" w:author="Administrator" w:date="2015-06-09T20:35:00Z">
              <w:rPr>
                <w:noProof/>
              </w:rPr>
            </w:rPrChange>
          </w:rPr>
          <w:instrText>HYPERLINK \l "_Toc421645291"</w:instrText>
        </w:r>
        <w:r w:rsidRPr="00B12E57">
          <w:rPr>
            <w:rStyle w:val="afb"/>
            <w:rFonts w:ascii="宋体" w:hAnsi="宋体"/>
            <w:noProof/>
            <w:rPrChange w:id="1300" w:author="Administrator" w:date="2015-06-09T20:35:00Z">
              <w:rPr>
                <w:rStyle w:val="afb"/>
                <w:noProof/>
              </w:rPr>
            </w:rPrChange>
          </w:rPr>
          <w:instrText xml:space="preserve"> </w:instrText>
        </w:r>
        <w:r w:rsidRPr="00B12E57">
          <w:rPr>
            <w:rStyle w:val="afb"/>
            <w:rFonts w:ascii="宋体" w:hAnsi="宋体"/>
            <w:noProof/>
            <w:rPrChange w:id="1301" w:author="Administrator" w:date="2015-06-09T20:35:00Z">
              <w:rPr>
                <w:rStyle w:val="afb"/>
                <w:noProof/>
              </w:rPr>
            </w:rPrChange>
          </w:rPr>
        </w:r>
        <w:r w:rsidRPr="00B12E57">
          <w:rPr>
            <w:rStyle w:val="afb"/>
            <w:rFonts w:ascii="宋体" w:hAnsi="宋体"/>
            <w:noProof/>
            <w:rPrChange w:id="1302" w:author="Administrator" w:date="2015-06-09T20:35:00Z">
              <w:rPr>
                <w:rStyle w:val="afb"/>
                <w:noProof/>
              </w:rPr>
            </w:rPrChange>
          </w:rPr>
          <w:fldChar w:fldCharType="separate"/>
        </w:r>
        <w:r w:rsidRPr="00B12E57">
          <w:rPr>
            <w:rStyle w:val="afb"/>
            <w:rFonts w:ascii="宋体" w:hAnsi="宋体"/>
            <w:noProof/>
            <w:rPrChange w:id="1303" w:author="Administrator" w:date="2015-06-09T20:35:00Z">
              <w:rPr>
                <w:rStyle w:val="afb"/>
                <w:rFonts w:ascii="黑体" w:eastAsia="黑体" w:hAnsi="黑体"/>
                <w:noProof/>
              </w:rPr>
            </w:rPrChange>
          </w:rPr>
          <w:t>5.3.1</w:t>
        </w:r>
        <w:r w:rsidRPr="00B12E57">
          <w:rPr>
            <w:rStyle w:val="afb"/>
            <w:rFonts w:ascii="宋体" w:hAnsi="宋体" w:hint="eastAsia"/>
            <w:noProof/>
            <w:rPrChange w:id="1304" w:author="Administrator" w:date="2015-06-09T20:35:00Z">
              <w:rPr>
                <w:rStyle w:val="afb"/>
                <w:rFonts w:ascii="黑体" w:eastAsia="黑体" w:hAnsi="黑体" w:hint="eastAsia"/>
                <w:noProof/>
              </w:rPr>
            </w:rPrChange>
          </w:rPr>
          <w:t>性能测试环境描述</w:t>
        </w:r>
        <w:r w:rsidRPr="00B12E57">
          <w:rPr>
            <w:rFonts w:ascii="宋体" w:hAnsi="宋体"/>
            <w:noProof/>
            <w:webHidden/>
            <w:rPrChange w:id="1305" w:author="Administrator" w:date="2015-06-09T20:35:00Z">
              <w:rPr>
                <w:noProof/>
                <w:webHidden/>
              </w:rPr>
            </w:rPrChange>
          </w:rPr>
          <w:tab/>
        </w:r>
        <w:r w:rsidRPr="00B12E57">
          <w:rPr>
            <w:rFonts w:ascii="宋体" w:hAnsi="宋体"/>
            <w:noProof/>
            <w:webHidden/>
            <w:rPrChange w:id="1306" w:author="Administrator" w:date="2015-06-09T20:35:00Z">
              <w:rPr>
                <w:noProof/>
                <w:webHidden/>
              </w:rPr>
            </w:rPrChange>
          </w:rPr>
          <w:fldChar w:fldCharType="begin"/>
        </w:r>
        <w:r w:rsidRPr="00B12E57">
          <w:rPr>
            <w:rFonts w:ascii="宋体" w:hAnsi="宋体"/>
            <w:noProof/>
            <w:webHidden/>
            <w:rPrChange w:id="1307" w:author="Administrator" w:date="2015-06-09T20:35:00Z">
              <w:rPr>
                <w:noProof/>
                <w:webHidden/>
              </w:rPr>
            </w:rPrChange>
          </w:rPr>
          <w:instrText xml:space="preserve"> PAGEREF _Toc421645291 \h </w:instrText>
        </w:r>
        <w:r w:rsidRPr="00B12E57">
          <w:rPr>
            <w:rFonts w:ascii="宋体" w:hAnsi="宋体"/>
            <w:noProof/>
            <w:webHidden/>
            <w:rPrChange w:id="1308" w:author="Administrator" w:date="2015-06-09T20:35:00Z">
              <w:rPr>
                <w:noProof/>
                <w:webHidden/>
              </w:rPr>
            </w:rPrChange>
          </w:rPr>
        </w:r>
      </w:ins>
      <w:r w:rsidRPr="00B12E57">
        <w:rPr>
          <w:rFonts w:ascii="宋体" w:hAnsi="宋体"/>
          <w:noProof/>
          <w:webHidden/>
          <w:rPrChange w:id="1309" w:author="Administrator" w:date="2015-06-09T20:35:00Z">
            <w:rPr>
              <w:noProof/>
              <w:webHidden/>
            </w:rPr>
          </w:rPrChange>
        </w:rPr>
        <w:fldChar w:fldCharType="separate"/>
      </w:r>
      <w:ins w:id="1310" w:author="Administrator" w:date="2015-06-09T20:31:00Z">
        <w:r w:rsidRPr="00B12E57">
          <w:rPr>
            <w:rFonts w:ascii="宋体" w:hAnsi="宋体"/>
            <w:noProof/>
            <w:webHidden/>
            <w:rPrChange w:id="1311" w:author="Administrator" w:date="2015-06-09T20:35:00Z">
              <w:rPr>
                <w:noProof/>
                <w:webHidden/>
              </w:rPr>
            </w:rPrChange>
          </w:rPr>
          <w:t>29</w:t>
        </w:r>
        <w:r w:rsidRPr="00B12E57">
          <w:rPr>
            <w:rFonts w:ascii="宋体" w:hAnsi="宋体"/>
            <w:noProof/>
            <w:webHidden/>
            <w:rPrChange w:id="1312" w:author="Administrator" w:date="2015-06-09T20:35:00Z">
              <w:rPr>
                <w:noProof/>
                <w:webHidden/>
              </w:rPr>
            </w:rPrChange>
          </w:rPr>
          <w:fldChar w:fldCharType="end"/>
        </w:r>
        <w:r w:rsidRPr="00B12E57">
          <w:rPr>
            <w:rStyle w:val="afb"/>
            <w:rFonts w:ascii="宋体" w:hAnsi="宋体"/>
            <w:noProof/>
            <w:rPrChange w:id="1313" w:author="Administrator" w:date="2015-06-09T20:35:00Z">
              <w:rPr>
                <w:rStyle w:val="afb"/>
                <w:noProof/>
              </w:rPr>
            </w:rPrChange>
          </w:rPr>
          <w:fldChar w:fldCharType="end"/>
        </w:r>
      </w:ins>
    </w:p>
    <w:p w14:paraId="7E991874" w14:textId="77777777" w:rsidR="00E41B79" w:rsidRPr="00B12E57" w:rsidRDefault="00E41B79">
      <w:pPr>
        <w:pStyle w:val="31"/>
        <w:rPr>
          <w:ins w:id="1314" w:author="Administrator" w:date="2015-06-09T20:31:00Z"/>
          <w:rFonts w:ascii="宋体" w:hAnsi="宋体"/>
          <w:iCs w:val="0"/>
          <w:noProof/>
          <w:rPrChange w:id="1315" w:author="Administrator" w:date="2015-06-09T20:35:00Z">
            <w:rPr>
              <w:ins w:id="1316" w:author="Administrator" w:date="2015-06-09T20:31:00Z"/>
              <w:rFonts w:ascii="Calibri" w:hAnsi="Calibri"/>
              <w:iCs w:val="0"/>
              <w:noProof/>
              <w:sz w:val="21"/>
              <w:szCs w:val="22"/>
            </w:rPr>
          </w:rPrChange>
        </w:rPr>
      </w:pPr>
      <w:ins w:id="1317" w:author="Administrator" w:date="2015-06-09T20:31:00Z">
        <w:r w:rsidRPr="00B12E57">
          <w:rPr>
            <w:rStyle w:val="afb"/>
            <w:rFonts w:ascii="宋体" w:hAnsi="宋体"/>
            <w:noProof/>
            <w:rPrChange w:id="1318" w:author="Administrator" w:date="2015-06-09T20:35:00Z">
              <w:rPr>
                <w:rStyle w:val="afb"/>
                <w:noProof/>
              </w:rPr>
            </w:rPrChange>
          </w:rPr>
          <w:lastRenderedPageBreak/>
          <w:fldChar w:fldCharType="begin"/>
        </w:r>
        <w:r w:rsidRPr="00B12E57">
          <w:rPr>
            <w:rStyle w:val="afb"/>
            <w:rFonts w:ascii="宋体" w:hAnsi="宋体"/>
            <w:noProof/>
            <w:rPrChange w:id="1319" w:author="Administrator" w:date="2015-06-09T20:35:00Z">
              <w:rPr>
                <w:rStyle w:val="afb"/>
                <w:noProof/>
              </w:rPr>
            </w:rPrChange>
          </w:rPr>
          <w:instrText xml:space="preserve"> </w:instrText>
        </w:r>
        <w:r w:rsidRPr="00B12E57">
          <w:rPr>
            <w:rFonts w:ascii="宋体" w:hAnsi="宋体"/>
            <w:noProof/>
            <w:rPrChange w:id="1320" w:author="Administrator" w:date="2015-06-09T20:35:00Z">
              <w:rPr>
                <w:noProof/>
              </w:rPr>
            </w:rPrChange>
          </w:rPr>
          <w:instrText>HYPERLINK \l "_Toc421645292"</w:instrText>
        </w:r>
        <w:r w:rsidRPr="00B12E57">
          <w:rPr>
            <w:rStyle w:val="afb"/>
            <w:rFonts w:ascii="宋体" w:hAnsi="宋体"/>
            <w:noProof/>
            <w:rPrChange w:id="1321" w:author="Administrator" w:date="2015-06-09T20:35:00Z">
              <w:rPr>
                <w:rStyle w:val="afb"/>
                <w:noProof/>
              </w:rPr>
            </w:rPrChange>
          </w:rPr>
          <w:instrText xml:space="preserve"> </w:instrText>
        </w:r>
        <w:r w:rsidRPr="00B12E57">
          <w:rPr>
            <w:rStyle w:val="afb"/>
            <w:rFonts w:ascii="宋体" w:hAnsi="宋体"/>
            <w:noProof/>
            <w:rPrChange w:id="1322" w:author="Administrator" w:date="2015-06-09T20:35:00Z">
              <w:rPr>
                <w:rStyle w:val="afb"/>
                <w:noProof/>
              </w:rPr>
            </w:rPrChange>
          </w:rPr>
        </w:r>
        <w:r w:rsidRPr="00B12E57">
          <w:rPr>
            <w:rStyle w:val="afb"/>
            <w:rFonts w:ascii="宋体" w:hAnsi="宋体"/>
            <w:noProof/>
            <w:rPrChange w:id="1323" w:author="Administrator" w:date="2015-06-09T20:35:00Z">
              <w:rPr>
                <w:rStyle w:val="afb"/>
                <w:noProof/>
              </w:rPr>
            </w:rPrChange>
          </w:rPr>
          <w:fldChar w:fldCharType="separate"/>
        </w:r>
        <w:r w:rsidRPr="00B12E57">
          <w:rPr>
            <w:rStyle w:val="afb"/>
            <w:rFonts w:ascii="宋体" w:hAnsi="宋体"/>
            <w:noProof/>
            <w:rPrChange w:id="1324" w:author="Administrator" w:date="2015-06-09T20:35:00Z">
              <w:rPr>
                <w:rStyle w:val="afb"/>
                <w:rFonts w:ascii="黑体" w:eastAsia="黑体" w:hAnsi="黑体"/>
                <w:noProof/>
              </w:rPr>
            </w:rPrChange>
          </w:rPr>
          <w:t>5.3.2</w:t>
        </w:r>
        <w:r w:rsidRPr="00B12E57">
          <w:rPr>
            <w:rStyle w:val="afb"/>
            <w:rFonts w:ascii="宋体" w:hAnsi="宋体" w:hint="eastAsia"/>
            <w:noProof/>
            <w:rPrChange w:id="1325" w:author="Administrator" w:date="2015-06-09T20:35:00Z">
              <w:rPr>
                <w:rStyle w:val="afb"/>
                <w:rFonts w:ascii="黑体" w:eastAsia="黑体" w:hAnsi="黑体" w:hint="eastAsia"/>
                <w:noProof/>
              </w:rPr>
            </w:rPrChange>
          </w:rPr>
          <w:t>性能测试过程</w:t>
        </w:r>
        <w:r w:rsidRPr="00B12E57">
          <w:rPr>
            <w:rFonts w:ascii="宋体" w:hAnsi="宋体"/>
            <w:noProof/>
            <w:webHidden/>
            <w:rPrChange w:id="1326" w:author="Administrator" w:date="2015-06-09T20:35:00Z">
              <w:rPr>
                <w:noProof/>
                <w:webHidden/>
              </w:rPr>
            </w:rPrChange>
          </w:rPr>
          <w:tab/>
        </w:r>
        <w:r w:rsidRPr="00B12E57">
          <w:rPr>
            <w:rFonts w:ascii="宋体" w:hAnsi="宋体"/>
            <w:noProof/>
            <w:webHidden/>
            <w:rPrChange w:id="1327" w:author="Administrator" w:date="2015-06-09T20:35:00Z">
              <w:rPr>
                <w:noProof/>
                <w:webHidden/>
              </w:rPr>
            </w:rPrChange>
          </w:rPr>
          <w:fldChar w:fldCharType="begin"/>
        </w:r>
        <w:r w:rsidRPr="00B12E57">
          <w:rPr>
            <w:rFonts w:ascii="宋体" w:hAnsi="宋体"/>
            <w:noProof/>
            <w:webHidden/>
            <w:rPrChange w:id="1328" w:author="Administrator" w:date="2015-06-09T20:35:00Z">
              <w:rPr>
                <w:noProof/>
                <w:webHidden/>
              </w:rPr>
            </w:rPrChange>
          </w:rPr>
          <w:instrText xml:space="preserve"> PAGEREF _Toc421645292 \h </w:instrText>
        </w:r>
        <w:r w:rsidRPr="00B12E57">
          <w:rPr>
            <w:rFonts w:ascii="宋体" w:hAnsi="宋体"/>
            <w:noProof/>
            <w:webHidden/>
            <w:rPrChange w:id="1329" w:author="Administrator" w:date="2015-06-09T20:35:00Z">
              <w:rPr>
                <w:noProof/>
                <w:webHidden/>
              </w:rPr>
            </w:rPrChange>
          </w:rPr>
        </w:r>
      </w:ins>
      <w:r w:rsidRPr="00B12E57">
        <w:rPr>
          <w:rFonts w:ascii="宋体" w:hAnsi="宋体"/>
          <w:noProof/>
          <w:webHidden/>
          <w:rPrChange w:id="1330" w:author="Administrator" w:date="2015-06-09T20:35:00Z">
            <w:rPr>
              <w:noProof/>
              <w:webHidden/>
            </w:rPr>
          </w:rPrChange>
        </w:rPr>
        <w:fldChar w:fldCharType="separate"/>
      </w:r>
      <w:ins w:id="1331" w:author="Administrator" w:date="2015-06-09T20:31:00Z">
        <w:r w:rsidRPr="00B12E57">
          <w:rPr>
            <w:rFonts w:ascii="宋体" w:hAnsi="宋体"/>
            <w:noProof/>
            <w:webHidden/>
            <w:rPrChange w:id="1332" w:author="Administrator" w:date="2015-06-09T20:35:00Z">
              <w:rPr>
                <w:noProof/>
                <w:webHidden/>
              </w:rPr>
            </w:rPrChange>
          </w:rPr>
          <w:t>30</w:t>
        </w:r>
        <w:r w:rsidRPr="00B12E57">
          <w:rPr>
            <w:rFonts w:ascii="宋体" w:hAnsi="宋体"/>
            <w:noProof/>
            <w:webHidden/>
            <w:rPrChange w:id="1333" w:author="Administrator" w:date="2015-06-09T20:35:00Z">
              <w:rPr>
                <w:noProof/>
                <w:webHidden/>
              </w:rPr>
            </w:rPrChange>
          </w:rPr>
          <w:fldChar w:fldCharType="end"/>
        </w:r>
        <w:r w:rsidRPr="00B12E57">
          <w:rPr>
            <w:rStyle w:val="afb"/>
            <w:rFonts w:ascii="宋体" w:hAnsi="宋体"/>
            <w:noProof/>
            <w:rPrChange w:id="1334" w:author="Administrator" w:date="2015-06-09T20:35:00Z">
              <w:rPr>
                <w:rStyle w:val="afb"/>
                <w:noProof/>
              </w:rPr>
            </w:rPrChange>
          </w:rPr>
          <w:fldChar w:fldCharType="end"/>
        </w:r>
      </w:ins>
    </w:p>
    <w:p w14:paraId="524C1074" w14:textId="77777777" w:rsidR="00E41B79" w:rsidRPr="00B12E57" w:rsidRDefault="00E41B79">
      <w:pPr>
        <w:pStyle w:val="21"/>
        <w:rPr>
          <w:ins w:id="1335" w:author="Administrator" w:date="2015-06-09T20:31:00Z"/>
          <w:rFonts w:ascii="宋体" w:hAnsi="宋体"/>
          <w:smallCaps w:val="0"/>
          <w:noProof/>
          <w:sz w:val="24"/>
          <w:szCs w:val="24"/>
          <w:rPrChange w:id="1336" w:author="Administrator" w:date="2015-06-09T20:35:00Z">
            <w:rPr>
              <w:ins w:id="1337" w:author="Administrator" w:date="2015-06-09T20:31:00Z"/>
              <w:smallCaps w:val="0"/>
              <w:noProof/>
              <w:sz w:val="21"/>
              <w:szCs w:val="22"/>
            </w:rPr>
          </w:rPrChange>
        </w:rPr>
      </w:pPr>
      <w:ins w:id="1338" w:author="Administrator" w:date="2015-06-09T20:31:00Z">
        <w:r w:rsidRPr="00B12E57">
          <w:rPr>
            <w:rStyle w:val="afb"/>
            <w:rFonts w:ascii="宋体" w:hAnsi="宋体"/>
            <w:noProof/>
            <w:sz w:val="24"/>
            <w:szCs w:val="24"/>
            <w:rPrChange w:id="1339" w:author="Administrator" w:date="2015-06-09T20:35:00Z">
              <w:rPr>
                <w:rStyle w:val="afb"/>
                <w:noProof/>
              </w:rPr>
            </w:rPrChange>
          </w:rPr>
          <w:fldChar w:fldCharType="begin"/>
        </w:r>
        <w:r w:rsidRPr="00B12E57">
          <w:rPr>
            <w:rStyle w:val="afb"/>
            <w:rFonts w:ascii="宋体" w:hAnsi="宋体"/>
            <w:noProof/>
            <w:sz w:val="24"/>
            <w:szCs w:val="24"/>
            <w:rPrChange w:id="1340" w:author="Administrator" w:date="2015-06-09T20:35:00Z">
              <w:rPr>
                <w:rStyle w:val="afb"/>
                <w:noProof/>
              </w:rPr>
            </w:rPrChange>
          </w:rPr>
          <w:instrText xml:space="preserve"> </w:instrText>
        </w:r>
        <w:r w:rsidRPr="00B12E57">
          <w:rPr>
            <w:rFonts w:ascii="宋体" w:hAnsi="宋体"/>
            <w:noProof/>
            <w:sz w:val="24"/>
            <w:szCs w:val="24"/>
            <w:rPrChange w:id="1341" w:author="Administrator" w:date="2015-06-09T20:35:00Z">
              <w:rPr>
                <w:noProof/>
              </w:rPr>
            </w:rPrChange>
          </w:rPr>
          <w:instrText>HYPERLINK \l "_Toc421645293"</w:instrText>
        </w:r>
        <w:r w:rsidRPr="00B12E57">
          <w:rPr>
            <w:rStyle w:val="afb"/>
            <w:rFonts w:ascii="宋体" w:hAnsi="宋体"/>
            <w:noProof/>
            <w:sz w:val="24"/>
            <w:szCs w:val="24"/>
            <w:rPrChange w:id="1342" w:author="Administrator" w:date="2015-06-09T20:35:00Z">
              <w:rPr>
                <w:rStyle w:val="afb"/>
                <w:noProof/>
              </w:rPr>
            </w:rPrChange>
          </w:rPr>
          <w:instrText xml:space="preserve"> </w:instrText>
        </w:r>
        <w:r w:rsidRPr="00B12E57">
          <w:rPr>
            <w:rStyle w:val="afb"/>
            <w:rFonts w:ascii="宋体" w:hAnsi="宋体"/>
            <w:noProof/>
            <w:sz w:val="24"/>
            <w:szCs w:val="24"/>
            <w:rPrChange w:id="1343" w:author="Administrator" w:date="2015-06-09T20:35:00Z">
              <w:rPr>
                <w:rStyle w:val="afb"/>
                <w:noProof/>
              </w:rPr>
            </w:rPrChange>
          </w:rPr>
        </w:r>
        <w:r w:rsidRPr="00B12E57">
          <w:rPr>
            <w:rStyle w:val="afb"/>
            <w:rFonts w:ascii="宋体" w:hAnsi="宋体"/>
            <w:noProof/>
            <w:sz w:val="24"/>
            <w:szCs w:val="24"/>
            <w:rPrChange w:id="1344" w:author="Administrator" w:date="2015-06-09T20:35:00Z">
              <w:rPr>
                <w:rStyle w:val="afb"/>
                <w:noProof/>
              </w:rPr>
            </w:rPrChange>
          </w:rPr>
          <w:fldChar w:fldCharType="separate"/>
        </w:r>
        <w:r w:rsidRPr="00B12E57">
          <w:rPr>
            <w:rStyle w:val="afb"/>
            <w:rFonts w:ascii="宋体" w:hAnsi="宋体"/>
            <w:noProof/>
            <w:sz w:val="24"/>
            <w:szCs w:val="24"/>
            <w:rPrChange w:id="1345" w:author="Administrator" w:date="2015-06-09T20:35:00Z">
              <w:rPr>
                <w:rStyle w:val="afb"/>
                <w:rFonts w:ascii="黑体" w:eastAsia="黑体" w:hAnsi="黑体"/>
                <w:noProof/>
              </w:rPr>
            </w:rPrChange>
          </w:rPr>
          <w:t>5.4</w:t>
        </w:r>
        <w:r w:rsidRPr="00B12E57">
          <w:rPr>
            <w:rStyle w:val="afb"/>
            <w:rFonts w:ascii="宋体" w:hAnsi="宋体" w:hint="eastAsia"/>
            <w:noProof/>
            <w:sz w:val="24"/>
            <w:szCs w:val="24"/>
            <w:rPrChange w:id="1346" w:author="Administrator" w:date="2015-06-09T20:35:00Z">
              <w:rPr>
                <w:rStyle w:val="afb"/>
                <w:rFonts w:ascii="黑体" w:eastAsia="黑体" w:hAnsi="黑体" w:hint="eastAsia"/>
                <w:noProof/>
              </w:rPr>
            </w:rPrChange>
          </w:rPr>
          <w:t>测试结论</w:t>
        </w:r>
        <w:r w:rsidRPr="00B12E57">
          <w:rPr>
            <w:rFonts w:ascii="宋体" w:hAnsi="宋体"/>
            <w:noProof/>
            <w:webHidden/>
            <w:sz w:val="24"/>
            <w:szCs w:val="24"/>
            <w:rPrChange w:id="1347" w:author="Administrator" w:date="2015-06-09T20:35:00Z">
              <w:rPr>
                <w:noProof/>
                <w:webHidden/>
              </w:rPr>
            </w:rPrChange>
          </w:rPr>
          <w:tab/>
        </w:r>
        <w:r w:rsidRPr="00B12E57">
          <w:rPr>
            <w:rFonts w:ascii="宋体" w:hAnsi="宋体"/>
            <w:noProof/>
            <w:webHidden/>
            <w:sz w:val="24"/>
            <w:szCs w:val="24"/>
            <w:rPrChange w:id="1348" w:author="Administrator" w:date="2015-06-09T20:35:00Z">
              <w:rPr>
                <w:noProof/>
                <w:webHidden/>
              </w:rPr>
            </w:rPrChange>
          </w:rPr>
          <w:fldChar w:fldCharType="begin"/>
        </w:r>
        <w:r w:rsidRPr="00B12E57">
          <w:rPr>
            <w:rFonts w:ascii="宋体" w:hAnsi="宋体"/>
            <w:noProof/>
            <w:webHidden/>
            <w:sz w:val="24"/>
            <w:szCs w:val="24"/>
            <w:rPrChange w:id="1349" w:author="Administrator" w:date="2015-06-09T20:35:00Z">
              <w:rPr>
                <w:noProof/>
                <w:webHidden/>
              </w:rPr>
            </w:rPrChange>
          </w:rPr>
          <w:instrText xml:space="preserve"> PAGEREF _Toc421645293 \h </w:instrText>
        </w:r>
        <w:r w:rsidRPr="00B12E57">
          <w:rPr>
            <w:rFonts w:ascii="宋体" w:hAnsi="宋体"/>
            <w:noProof/>
            <w:webHidden/>
            <w:sz w:val="24"/>
            <w:szCs w:val="24"/>
            <w:rPrChange w:id="1350" w:author="Administrator" w:date="2015-06-09T20:35:00Z">
              <w:rPr>
                <w:noProof/>
                <w:webHidden/>
              </w:rPr>
            </w:rPrChange>
          </w:rPr>
        </w:r>
      </w:ins>
      <w:r w:rsidRPr="00B12E57">
        <w:rPr>
          <w:rFonts w:ascii="宋体" w:hAnsi="宋体"/>
          <w:noProof/>
          <w:webHidden/>
          <w:sz w:val="24"/>
          <w:szCs w:val="24"/>
          <w:rPrChange w:id="1351" w:author="Administrator" w:date="2015-06-09T20:35:00Z">
            <w:rPr>
              <w:noProof/>
              <w:webHidden/>
            </w:rPr>
          </w:rPrChange>
        </w:rPr>
        <w:fldChar w:fldCharType="separate"/>
      </w:r>
      <w:ins w:id="1352" w:author="Administrator" w:date="2015-06-09T20:31:00Z">
        <w:r w:rsidRPr="00B12E57">
          <w:rPr>
            <w:rFonts w:ascii="宋体" w:hAnsi="宋体"/>
            <w:noProof/>
            <w:webHidden/>
            <w:sz w:val="24"/>
            <w:szCs w:val="24"/>
            <w:rPrChange w:id="1353" w:author="Administrator" w:date="2015-06-09T20:35:00Z">
              <w:rPr>
                <w:noProof/>
                <w:webHidden/>
              </w:rPr>
            </w:rPrChange>
          </w:rPr>
          <w:t>31</w:t>
        </w:r>
        <w:r w:rsidRPr="00B12E57">
          <w:rPr>
            <w:rFonts w:ascii="宋体" w:hAnsi="宋体"/>
            <w:noProof/>
            <w:webHidden/>
            <w:sz w:val="24"/>
            <w:szCs w:val="24"/>
            <w:rPrChange w:id="1354" w:author="Administrator" w:date="2015-06-09T20:35:00Z">
              <w:rPr>
                <w:noProof/>
                <w:webHidden/>
              </w:rPr>
            </w:rPrChange>
          </w:rPr>
          <w:fldChar w:fldCharType="end"/>
        </w:r>
        <w:r w:rsidRPr="00B12E57">
          <w:rPr>
            <w:rStyle w:val="afb"/>
            <w:rFonts w:ascii="宋体" w:hAnsi="宋体"/>
            <w:noProof/>
            <w:sz w:val="24"/>
            <w:szCs w:val="24"/>
            <w:rPrChange w:id="1355" w:author="Administrator" w:date="2015-06-09T20:35:00Z">
              <w:rPr>
                <w:rStyle w:val="afb"/>
                <w:noProof/>
              </w:rPr>
            </w:rPrChange>
          </w:rPr>
          <w:fldChar w:fldCharType="end"/>
        </w:r>
      </w:ins>
    </w:p>
    <w:p w14:paraId="4B2004C9" w14:textId="77777777" w:rsidR="00E41B79" w:rsidRPr="00B12E57" w:rsidRDefault="00E41B79">
      <w:pPr>
        <w:pStyle w:val="10"/>
        <w:rPr>
          <w:ins w:id="1356" w:author="Administrator" w:date="2015-06-09T20:31:00Z"/>
          <w:rFonts w:ascii="黑体" w:eastAsia="黑体" w:hAnsi="黑体"/>
          <w:b w:val="0"/>
          <w:bCs w:val="0"/>
          <w:caps w:val="0"/>
          <w:noProof/>
          <w:sz w:val="24"/>
          <w:szCs w:val="24"/>
          <w:rPrChange w:id="1357" w:author="Administrator" w:date="2015-06-09T20:35:00Z">
            <w:rPr>
              <w:ins w:id="1358" w:author="Administrator" w:date="2015-06-09T20:31:00Z"/>
              <w:b w:val="0"/>
              <w:bCs w:val="0"/>
              <w:caps w:val="0"/>
              <w:noProof/>
              <w:sz w:val="21"/>
              <w:szCs w:val="22"/>
            </w:rPr>
          </w:rPrChange>
        </w:rPr>
      </w:pPr>
      <w:ins w:id="1359" w:author="Administrator" w:date="2015-06-09T20:31:00Z">
        <w:r w:rsidRPr="00E41B79">
          <w:rPr>
            <w:rStyle w:val="afb"/>
            <w:rFonts w:ascii="黑体" w:eastAsia="黑体" w:hAnsi="黑体"/>
            <w:noProof/>
            <w:sz w:val="24"/>
            <w:szCs w:val="24"/>
            <w:rPrChange w:id="1360" w:author="Administrator" w:date="2015-06-09T20:35:00Z">
              <w:rPr>
                <w:rStyle w:val="afb"/>
                <w:noProof/>
              </w:rPr>
            </w:rPrChange>
          </w:rPr>
          <w:fldChar w:fldCharType="begin"/>
        </w:r>
        <w:r w:rsidRPr="00E41B79">
          <w:rPr>
            <w:rStyle w:val="afb"/>
            <w:rFonts w:ascii="黑体" w:eastAsia="黑体" w:hAnsi="黑体"/>
            <w:noProof/>
            <w:sz w:val="24"/>
            <w:szCs w:val="24"/>
            <w:rPrChange w:id="1361" w:author="Administrator" w:date="2015-06-09T20:35:00Z">
              <w:rPr>
                <w:rStyle w:val="afb"/>
                <w:noProof/>
              </w:rPr>
            </w:rPrChange>
          </w:rPr>
          <w:instrText xml:space="preserve"> </w:instrText>
        </w:r>
        <w:r w:rsidRPr="00E41B79">
          <w:rPr>
            <w:rFonts w:ascii="黑体" w:eastAsia="黑体" w:hAnsi="黑体"/>
            <w:noProof/>
            <w:sz w:val="24"/>
            <w:szCs w:val="24"/>
            <w:rPrChange w:id="1362" w:author="Administrator" w:date="2015-06-09T20:35:00Z">
              <w:rPr>
                <w:noProof/>
              </w:rPr>
            </w:rPrChange>
          </w:rPr>
          <w:instrText>HYPERLINK \l "_Toc421645294"</w:instrText>
        </w:r>
        <w:r w:rsidRPr="00E41B79">
          <w:rPr>
            <w:rStyle w:val="afb"/>
            <w:rFonts w:ascii="黑体" w:eastAsia="黑体" w:hAnsi="黑体"/>
            <w:noProof/>
            <w:sz w:val="24"/>
            <w:szCs w:val="24"/>
            <w:rPrChange w:id="1363" w:author="Administrator" w:date="2015-06-09T20:35:00Z">
              <w:rPr>
                <w:rStyle w:val="afb"/>
                <w:noProof/>
              </w:rPr>
            </w:rPrChange>
          </w:rPr>
          <w:instrText xml:space="preserve"> </w:instrText>
        </w:r>
        <w:r w:rsidRPr="00E41B79">
          <w:rPr>
            <w:rStyle w:val="afb"/>
            <w:rFonts w:ascii="黑体" w:eastAsia="黑体" w:hAnsi="黑体"/>
            <w:noProof/>
            <w:sz w:val="24"/>
            <w:szCs w:val="24"/>
            <w:rPrChange w:id="1364" w:author="Administrator" w:date="2015-06-09T20:35:00Z">
              <w:rPr>
                <w:rStyle w:val="afb"/>
                <w:noProof/>
              </w:rPr>
            </w:rPrChange>
          </w:rPr>
        </w:r>
        <w:r w:rsidRPr="00E41B79">
          <w:rPr>
            <w:rStyle w:val="afb"/>
            <w:rFonts w:ascii="黑体" w:eastAsia="黑体" w:hAnsi="黑体"/>
            <w:noProof/>
            <w:sz w:val="24"/>
            <w:szCs w:val="24"/>
            <w:rPrChange w:id="1365" w:author="Administrator" w:date="2015-06-09T20:35:00Z">
              <w:rPr>
                <w:rStyle w:val="afb"/>
                <w:noProof/>
              </w:rPr>
            </w:rPrChange>
          </w:rPr>
          <w:fldChar w:fldCharType="separate"/>
        </w:r>
        <w:r w:rsidRPr="00E41B79">
          <w:rPr>
            <w:rStyle w:val="afb"/>
            <w:rFonts w:ascii="黑体" w:eastAsia="黑体" w:hAnsi="黑体" w:hint="eastAsia"/>
            <w:noProof/>
            <w:sz w:val="24"/>
            <w:szCs w:val="24"/>
            <w:rPrChange w:id="1366" w:author="Administrator" w:date="2015-06-09T20:35:00Z">
              <w:rPr>
                <w:rStyle w:val="afb"/>
                <w:rFonts w:ascii="黑体" w:eastAsia="黑体" w:hAnsi="黑体" w:hint="eastAsia"/>
                <w:noProof/>
              </w:rPr>
            </w:rPrChange>
          </w:rPr>
          <w:t>结</w:t>
        </w:r>
        <w:r w:rsidRPr="00E41B79">
          <w:rPr>
            <w:rStyle w:val="afb"/>
            <w:rFonts w:ascii="黑体" w:eastAsia="黑体" w:hAnsi="黑体"/>
            <w:noProof/>
            <w:sz w:val="24"/>
            <w:szCs w:val="24"/>
            <w:rPrChange w:id="1367" w:author="Administrator" w:date="2015-06-09T20:35: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1368" w:author="Administrator" w:date="2015-06-09T20:35:00Z">
              <w:rPr>
                <w:rStyle w:val="afb"/>
                <w:rFonts w:ascii="黑体" w:eastAsia="黑体" w:hAnsi="黑体" w:hint="eastAsia"/>
                <w:noProof/>
              </w:rPr>
            </w:rPrChange>
          </w:rPr>
          <w:t>论</w:t>
        </w:r>
        <w:r w:rsidRPr="00E41B79">
          <w:rPr>
            <w:rFonts w:ascii="黑体" w:eastAsia="黑体" w:hAnsi="黑体"/>
            <w:noProof/>
            <w:webHidden/>
            <w:sz w:val="24"/>
            <w:szCs w:val="24"/>
            <w:rPrChange w:id="1369" w:author="Administrator" w:date="2015-06-09T20:35:00Z">
              <w:rPr>
                <w:noProof/>
                <w:webHidden/>
              </w:rPr>
            </w:rPrChange>
          </w:rPr>
          <w:tab/>
        </w:r>
        <w:r w:rsidRPr="00E41B79">
          <w:rPr>
            <w:rFonts w:ascii="黑体" w:eastAsia="黑体" w:hAnsi="黑体"/>
            <w:noProof/>
            <w:webHidden/>
            <w:sz w:val="24"/>
            <w:szCs w:val="24"/>
            <w:rPrChange w:id="1370" w:author="Administrator" w:date="2015-06-09T20:35:00Z">
              <w:rPr>
                <w:noProof/>
                <w:webHidden/>
              </w:rPr>
            </w:rPrChange>
          </w:rPr>
          <w:fldChar w:fldCharType="begin"/>
        </w:r>
        <w:r w:rsidRPr="00E41B79">
          <w:rPr>
            <w:rFonts w:ascii="黑体" w:eastAsia="黑体" w:hAnsi="黑体"/>
            <w:noProof/>
            <w:webHidden/>
            <w:sz w:val="24"/>
            <w:szCs w:val="24"/>
            <w:rPrChange w:id="1371" w:author="Administrator" w:date="2015-06-09T20:35:00Z">
              <w:rPr>
                <w:noProof/>
                <w:webHidden/>
              </w:rPr>
            </w:rPrChange>
          </w:rPr>
          <w:instrText xml:space="preserve"> PAGEREF _Toc421645294 \h </w:instrText>
        </w:r>
        <w:r w:rsidRPr="00E41B79">
          <w:rPr>
            <w:rFonts w:ascii="黑体" w:eastAsia="黑体" w:hAnsi="黑体"/>
            <w:noProof/>
            <w:webHidden/>
            <w:sz w:val="24"/>
            <w:szCs w:val="24"/>
            <w:rPrChange w:id="1372" w:author="Administrator" w:date="2015-06-09T20:35:00Z">
              <w:rPr>
                <w:noProof/>
                <w:webHidden/>
              </w:rPr>
            </w:rPrChange>
          </w:rPr>
        </w:r>
      </w:ins>
      <w:r w:rsidRPr="00E41B79">
        <w:rPr>
          <w:rFonts w:ascii="黑体" w:eastAsia="黑体" w:hAnsi="黑体"/>
          <w:noProof/>
          <w:webHidden/>
          <w:sz w:val="24"/>
          <w:szCs w:val="24"/>
          <w:rPrChange w:id="1373" w:author="Administrator" w:date="2015-06-09T20:35:00Z">
            <w:rPr>
              <w:noProof/>
              <w:webHidden/>
            </w:rPr>
          </w:rPrChange>
        </w:rPr>
        <w:fldChar w:fldCharType="separate"/>
      </w:r>
      <w:ins w:id="1374" w:author="Administrator" w:date="2015-06-09T20:31:00Z">
        <w:r w:rsidRPr="00E41B79">
          <w:rPr>
            <w:rFonts w:ascii="黑体" w:eastAsia="黑体" w:hAnsi="黑体"/>
            <w:noProof/>
            <w:webHidden/>
            <w:sz w:val="24"/>
            <w:szCs w:val="24"/>
            <w:rPrChange w:id="1375" w:author="Administrator" w:date="2015-06-09T20:35:00Z">
              <w:rPr>
                <w:noProof/>
                <w:webHidden/>
              </w:rPr>
            </w:rPrChange>
          </w:rPr>
          <w:t>31</w:t>
        </w:r>
        <w:r w:rsidRPr="00E41B79">
          <w:rPr>
            <w:rFonts w:ascii="黑体" w:eastAsia="黑体" w:hAnsi="黑体"/>
            <w:noProof/>
            <w:webHidden/>
            <w:sz w:val="24"/>
            <w:szCs w:val="24"/>
            <w:rPrChange w:id="1376" w:author="Administrator" w:date="2015-06-09T20:35:00Z">
              <w:rPr>
                <w:noProof/>
                <w:webHidden/>
              </w:rPr>
            </w:rPrChange>
          </w:rPr>
          <w:fldChar w:fldCharType="end"/>
        </w:r>
        <w:r w:rsidRPr="00E41B79">
          <w:rPr>
            <w:rStyle w:val="afb"/>
            <w:rFonts w:ascii="黑体" w:eastAsia="黑体" w:hAnsi="黑体"/>
            <w:noProof/>
            <w:sz w:val="24"/>
            <w:szCs w:val="24"/>
            <w:rPrChange w:id="1377" w:author="Administrator" w:date="2015-06-09T20:35:00Z">
              <w:rPr>
                <w:rStyle w:val="afb"/>
                <w:noProof/>
              </w:rPr>
            </w:rPrChange>
          </w:rPr>
          <w:fldChar w:fldCharType="end"/>
        </w:r>
      </w:ins>
    </w:p>
    <w:p w14:paraId="26647A46" w14:textId="77777777" w:rsidR="00E41B79" w:rsidRPr="00B12E57" w:rsidRDefault="00E41B79">
      <w:pPr>
        <w:pStyle w:val="10"/>
        <w:rPr>
          <w:ins w:id="1378" w:author="Administrator" w:date="2015-06-09T20:31:00Z"/>
          <w:rFonts w:ascii="黑体" w:eastAsia="黑体" w:hAnsi="黑体"/>
          <w:b w:val="0"/>
          <w:bCs w:val="0"/>
          <w:caps w:val="0"/>
          <w:noProof/>
          <w:sz w:val="24"/>
          <w:szCs w:val="24"/>
          <w:rPrChange w:id="1379" w:author="Administrator" w:date="2015-06-09T20:35:00Z">
            <w:rPr>
              <w:ins w:id="1380" w:author="Administrator" w:date="2015-06-09T20:31:00Z"/>
              <w:b w:val="0"/>
              <w:bCs w:val="0"/>
              <w:caps w:val="0"/>
              <w:noProof/>
              <w:sz w:val="21"/>
              <w:szCs w:val="22"/>
            </w:rPr>
          </w:rPrChange>
        </w:rPr>
      </w:pPr>
      <w:ins w:id="1381" w:author="Administrator" w:date="2015-06-09T20:31:00Z">
        <w:r w:rsidRPr="00E41B79">
          <w:rPr>
            <w:rStyle w:val="afb"/>
            <w:rFonts w:ascii="黑体" w:eastAsia="黑体" w:hAnsi="黑体"/>
            <w:noProof/>
            <w:sz w:val="24"/>
            <w:szCs w:val="24"/>
            <w:rPrChange w:id="1382" w:author="Administrator" w:date="2015-06-09T20:35:00Z">
              <w:rPr>
                <w:rStyle w:val="afb"/>
                <w:noProof/>
              </w:rPr>
            </w:rPrChange>
          </w:rPr>
          <w:fldChar w:fldCharType="begin"/>
        </w:r>
        <w:r w:rsidRPr="00E41B79">
          <w:rPr>
            <w:rStyle w:val="afb"/>
            <w:rFonts w:ascii="黑体" w:eastAsia="黑体" w:hAnsi="黑体"/>
            <w:noProof/>
            <w:sz w:val="24"/>
            <w:szCs w:val="24"/>
            <w:rPrChange w:id="1383" w:author="Administrator" w:date="2015-06-09T20:35:00Z">
              <w:rPr>
                <w:rStyle w:val="afb"/>
                <w:noProof/>
              </w:rPr>
            </w:rPrChange>
          </w:rPr>
          <w:instrText xml:space="preserve"> </w:instrText>
        </w:r>
        <w:r w:rsidRPr="00E41B79">
          <w:rPr>
            <w:rFonts w:ascii="黑体" w:eastAsia="黑体" w:hAnsi="黑体"/>
            <w:noProof/>
            <w:sz w:val="24"/>
            <w:szCs w:val="24"/>
            <w:rPrChange w:id="1384" w:author="Administrator" w:date="2015-06-09T20:35:00Z">
              <w:rPr>
                <w:noProof/>
              </w:rPr>
            </w:rPrChange>
          </w:rPr>
          <w:instrText>HYPERLINK \l "_Toc421645295"</w:instrText>
        </w:r>
        <w:r w:rsidRPr="00E41B79">
          <w:rPr>
            <w:rStyle w:val="afb"/>
            <w:rFonts w:ascii="黑体" w:eastAsia="黑体" w:hAnsi="黑体"/>
            <w:noProof/>
            <w:sz w:val="24"/>
            <w:szCs w:val="24"/>
            <w:rPrChange w:id="1385" w:author="Administrator" w:date="2015-06-09T20:35:00Z">
              <w:rPr>
                <w:rStyle w:val="afb"/>
                <w:noProof/>
              </w:rPr>
            </w:rPrChange>
          </w:rPr>
          <w:instrText xml:space="preserve"> </w:instrText>
        </w:r>
        <w:r w:rsidRPr="00E41B79">
          <w:rPr>
            <w:rStyle w:val="afb"/>
            <w:rFonts w:ascii="黑体" w:eastAsia="黑体" w:hAnsi="黑体"/>
            <w:noProof/>
            <w:sz w:val="24"/>
            <w:szCs w:val="24"/>
            <w:rPrChange w:id="1386" w:author="Administrator" w:date="2015-06-09T20:35:00Z">
              <w:rPr>
                <w:rStyle w:val="afb"/>
                <w:noProof/>
              </w:rPr>
            </w:rPrChange>
          </w:rPr>
        </w:r>
        <w:r w:rsidRPr="00E41B79">
          <w:rPr>
            <w:rStyle w:val="afb"/>
            <w:rFonts w:ascii="黑体" w:eastAsia="黑体" w:hAnsi="黑体"/>
            <w:noProof/>
            <w:sz w:val="24"/>
            <w:szCs w:val="24"/>
            <w:rPrChange w:id="1387" w:author="Administrator" w:date="2015-06-09T20:35:00Z">
              <w:rPr>
                <w:rStyle w:val="afb"/>
                <w:noProof/>
              </w:rPr>
            </w:rPrChange>
          </w:rPr>
          <w:fldChar w:fldCharType="separate"/>
        </w:r>
        <w:r w:rsidRPr="00E41B79">
          <w:rPr>
            <w:rStyle w:val="afb"/>
            <w:rFonts w:ascii="黑体" w:eastAsia="黑体" w:hAnsi="黑体" w:hint="eastAsia"/>
            <w:noProof/>
            <w:sz w:val="24"/>
            <w:szCs w:val="24"/>
            <w:rPrChange w:id="1388" w:author="Administrator" w:date="2015-06-09T20:35:00Z">
              <w:rPr>
                <w:rStyle w:val="afb"/>
                <w:rFonts w:ascii="黑体" w:eastAsia="黑体" w:hAnsi="黑体" w:hint="eastAsia"/>
                <w:noProof/>
              </w:rPr>
            </w:rPrChange>
          </w:rPr>
          <w:t>缺陷和下一步改进</w:t>
        </w:r>
        <w:r w:rsidRPr="00E41B79">
          <w:rPr>
            <w:rFonts w:ascii="黑体" w:eastAsia="黑体" w:hAnsi="黑体"/>
            <w:noProof/>
            <w:webHidden/>
            <w:sz w:val="24"/>
            <w:szCs w:val="24"/>
            <w:rPrChange w:id="1389" w:author="Administrator" w:date="2015-06-09T20:35:00Z">
              <w:rPr>
                <w:noProof/>
                <w:webHidden/>
              </w:rPr>
            </w:rPrChange>
          </w:rPr>
          <w:tab/>
        </w:r>
        <w:r w:rsidRPr="00E41B79">
          <w:rPr>
            <w:rFonts w:ascii="黑体" w:eastAsia="黑体" w:hAnsi="黑体"/>
            <w:noProof/>
            <w:webHidden/>
            <w:sz w:val="24"/>
            <w:szCs w:val="24"/>
            <w:rPrChange w:id="1390" w:author="Administrator" w:date="2015-06-09T20:35:00Z">
              <w:rPr>
                <w:noProof/>
                <w:webHidden/>
              </w:rPr>
            </w:rPrChange>
          </w:rPr>
          <w:fldChar w:fldCharType="begin"/>
        </w:r>
        <w:r w:rsidRPr="00E41B79">
          <w:rPr>
            <w:rFonts w:ascii="黑体" w:eastAsia="黑体" w:hAnsi="黑体"/>
            <w:noProof/>
            <w:webHidden/>
            <w:sz w:val="24"/>
            <w:szCs w:val="24"/>
            <w:rPrChange w:id="1391" w:author="Administrator" w:date="2015-06-09T20:35:00Z">
              <w:rPr>
                <w:noProof/>
                <w:webHidden/>
              </w:rPr>
            </w:rPrChange>
          </w:rPr>
          <w:instrText xml:space="preserve"> PAGEREF _Toc421645295 \h </w:instrText>
        </w:r>
        <w:r w:rsidRPr="00E41B79">
          <w:rPr>
            <w:rFonts w:ascii="黑体" w:eastAsia="黑体" w:hAnsi="黑体"/>
            <w:noProof/>
            <w:webHidden/>
            <w:sz w:val="24"/>
            <w:szCs w:val="24"/>
            <w:rPrChange w:id="1392" w:author="Administrator" w:date="2015-06-09T20:35:00Z">
              <w:rPr>
                <w:noProof/>
                <w:webHidden/>
              </w:rPr>
            </w:rPrChange>
          </w:rPr>
        </w:r>
      </w:ins>
      <w:r w:rsidRPr="00E41B79">
        <w:rPr>
          <w:rFonts w:ascii="黑体" w:eastAsia="黑体" w:hAnsi="黑体"/>
          <w:noProof/>
          <w:webHidden/>
          <w:sz w:val="24"/>
          <w:szCs w:val="24"/>
          <w:rPrChange w:id="1393" w:author="Administrator" w:date="2015-06-09T20:35:00Z">
            <w:rPr>
              <w:noProof/>
              <w:webHidden/>
            </w:rPr>
          </w:rPrChange>
        </w:rPr>
        <w:fldChar w:fldCharType="separate"/>
      </w:r>
      <w:ins w:id="1394" w:author="Administrator" w:date="2015-06-09T20:31:00Z">
        <w:r w:rsidRPr="00E41B79">
          <w:rPr>
            <w:rFonts w:ascii="黑体" w:eastAsia="黑体" w:hAnsi="黑体"/>
            <w:noProof/>
            <w:webHidden/>
            <w:sz w:val="24"/>
            <w:szCs w:val="24"/>
            <w:rPrChange w:id="1395" w:author="Administrator" w:date="2015-06-09T20:35:00Z">
              <w:rPr>
                <w:noProof/>
                <w:webHidden/>
              </w:rPr>
            </w:rPrChange>
          </w:rPr>
          <w:t>32</w:t>
        </w:r>
        <w:r w:rsidRPr="00E41B79">
          <w:rPr>
            <w:rFonts w:ascii="黑体" w:eastAsia="黑体" w:hAnsi="黑体"/>
            <w:noProof/>
            <w:webHidden/>
            <w:sz w:val="24"/>
            <w:szCs w:val="24"/>
            <w:rPrChange w:id="1396" w:author="Administrator" w:date="2015-06-09T20:35:00Z">
              <w:rPr>
                <w:noProof/>
                <w:webHidden/>
              </w:rPr>
            </w:rPrChange>
          </w:rPr>
          <w:fldChar w:fldCharType="end"/>
        </w:r>
        <w:r w:rsidRPr="00E41B79">
          <w:rPr>
            <w:rStyle w:val="afb"/>
            <w:rFonts w:ascii="黑体" w:eastAsia="黑体" w:hAnsi="黑体"/>
            <w:noProof/>
            <w:sz w:val="24"/>
            <w:szCs w:val="24"/>
            <w:rPrChange w:id="1397" w:author="Administrator" w:date="2015-06-09T20:35:00Z">
              <w:rPr>
                <w:rStyle w:val="afb"/>
                <w:noProof/>
              </w:rPr>
            </w:rPrChange>
          </w:rPr>
          <w:fldChar w:fldCharType="end"/>
        </w:r>
      </w:ins>
    </w:p>
    <w:p w14:paraId="77B38E71" w14:textId="77777777" w:rsidR="00E41B79" w:rsidRPr="00B12E57" w:rsidRDefault="00E41B79">
      <w:pPr>
        <w:pStyle w:val="10"/>
        <w:rPr>
          <w:ins w:id="1398" w:author="Administrator" w:date="2015-06-09T20:31:00Z"/>
          <w:rFonts w:ascii="黑体" w:eastAsia="黑体" w:hAnsi="黑体"/>
          <w:b w:val="0"/>
          <w:bCs w:val="0"/>
          <w:caps w:val="0"/>
          <w:noProof/>
          <w:sz w:val="24"/>
          <w:szCs w:val="24"/>
          <w:rPrChange w:id="1399" w:author="Administrator" w:date="2015-06-09T20:35:00Z">
            <w:rPr>
              <w:ins w:id="1400" w:author="Administrator" w:date="2015-06-09T20:31:00Z"/>
              <w:b w:val="0"/>
              <w:bCs w:val="0"/>
              <w:caps w:val="0"/>
              <w:noProof/>
              <w:sz w:val="21"/>
              <w:szCs w:val="22"/>
            </w:rPr>
          </w:rPrChange>
        </w:rPr>
      </w:pPr>
      <w:ins w:id="1401" w:author="Administrator" w:date="2015-06-09T20:31:00Z">
        <w:r w:rsidRPr="00E41B79">
          <w:rPr>
            <w:rStyle w:val="afb"/>
            <w:rFonts w:ascii="黑体" w:eastAsia="黑体" w:hAnsi="黑体"/>
            <w:noProof/>
            <w:sz w:val="24"/>
            <w:szCs w:val="24"/>
            <w:rPrChange w:id="1402" w:author="Administrator" w:date="2015-06-09T20:35:00Z">
              <w:rPr>
                <w:rStyle w:val="afb"/>
                <w:noProof/>
              </w:rPr>
            </w:rPrChange>
          </w:rPr>
          <w:fldChar w:fldCharType="begin"/>
        </w:r>
        <w:r w:rsidRPr="00E41B79">
          <w:rPr>
            <w:rStyle w:val="afb"/>
            <w:rFonts w:ascii="黑体" w:eastAsia="黑体" w:hAnsi="黑体"/>
            <w:noProof/>
            <w:sz w:val="24"/>
            <w:szCs w:val="24"/>
            <w:rPrChange w:id="1403" w:author="Administrator" w:date="2015-06-09T20:35:00Z">
              <w:rPr>
                <w:rStyle w:val="afb"/>
                <w:noProof/>
              </w:rPr>
            </w:rPrChange>
          </w:rPr>
          <w:instrText xml:space="preserve"> </w:instrText>
        </w:r>
        <w:r w:rsidRPr="00E41B79">
          <w:rPr>
            <w:rFonts w:ascii="黑体" w:eastAsia="黑体" w:hAnsi="黑体"/>
            <w:noProof/>
            <w:sz w:val="24"/>
            <w:szCs w:val="24"/>
            <w:rPrChange w:id="1404" w:author="Administrator" w:date="2015-06-09T20:35:00Z">
              <w:rPr>
                <w:noProof/>
              </w:rPr>
            </w:rPrChange>
          </w:rPr>
          <w:instrText>HYPERLINK \l "_Toc421645296"</w:instrText>
        </w:r>
        <w:r w:rsidRPr="00E41B79">
          <w:rPr>
            <w:rStyle w:val="afb"/>
            <w:rFonts w:ascii="黑体" w:eastAsia="黑体" w:hAnsi="黑体"/>
            <w:noProof/>
            <w:sz w:val="24"/>
            <w:szCs w:val="24"/>
            <w:rPrChange w:id="1405" w:author="Administrator" w:date="2015-06-09T20:35:00Z">
              <w:rPr>
                <w:rStyle w:val="afb"/>
                <w:noProof/>
              </w:rPr>
            </w:rPrChange>
          </w:rPr>
          <w:instrText xml:space="preserve"> </w:instrText>
        </w:r>
        <w:r w:rsidRPr="00E41B79">
          <w:rPr>
            <w:rStyle w:val="afb"/>
            <w:rFonts w:ascii="黑体" w:eastAsia="黑体" w:hAnsi="黑体"/>
            <w:noProof/>
            <w:sz w:val="24"/>
            <w:szCs w:val="24"/>
            <w:rPrChange w:id="1406" w:author="Administrator" w:date="2015-06-09T20:35:00Z">
              <w:rPr>
                <w:rStyle w:val="afb"/>
                <w:noProof/>
              </w:rPr>
            </w:rPrChange>
          </w:rPr>
        </w:r>
        <w:r w:rsidRPr="00E41B79">
          <w:rPr>
            <w:rStyle w:val="afb"/>
            <w:rFonts w:ascii="黑体" w:eastAsia="黑体" w:hAnsi="黑体"/>
            <w:noProof/>
            <w:sz w:val="24"/>
            <w:szCs w:val="24"/>
            <w:rPrChange w:id="1407" w:author="Administrator" w:date="2015-06-09T20:35:00Z">
              <w:rPr>
                <w:rStyle w:val="afb"/>
                <w:noProof/>
              </w:rPr>
            </w:rPrChange>
          </w:rPr>
          <w:fldChar w:fldCharType="separate"/>
        </w:r>
        <w:r w:rsidRPr="00E41B79">
          <w:rPr>
            <w:rStyle w:val="afb"/>
            <w:rFonts w:ascii="黑体" w:eastAsia="黑体" w:hAnsi="黑体" w:hint="eastAsia"/>
            <w:noProof/>
            <w:sz w:val="24"/>
            <w:szCs w:val="24"/>
            <w:rPrChange w:id="1408" w:author="Administrator" w:date="2015-06-09T20:35:00Z">
              <w:rPr>
                <w:rStyle w:val="afb"/>
                <w:rFonts w:ascii="黑体" w:eastAsia="黑体" w:hAnsi="黑体" w:hint="eastAsia"/>
                <w:noProof/>
              </w:rPr>
            </w:rPrChange>
          </w:rPr>
          <w:t>致</w:t>
        </w:r>
        <w:r w:rsidRPr="00E41B79">
          <w:rPr>
            <w:rStyle w:val="afb"/>
            <w:rFonts w:ascii="黑体" w:eastAsia="黑体" w:hAnsi="黑体"/>
            <w:noProof/>
            <w:sz w:val="24"/>
            <w:szCs w:val="24"/>
            <w:rPrChange w:id="1409" w:author="Administrator" w:date="2015-06-09T20:35:00Z">
              <w:rPr>
                <w:rStyle w:val="afb"/>
                <w:rFonts w:ascii="黑体" w:eastAsia="黑体" w:hAnsi="黑体"/>
                <w:noProof/>
              </w:rPr>
            </w:rPrChange>
          </w:rPr>
          <w:t xml:space="preserve">  </w:t>
        </w:r>
        <w:r w:rsidRPr="00E41B79">
          <w:rPr>
            <w:rStyle w:val="afb"/>
            <w:rFonts w:ascii="黑体" w:eastAsia="黑体" w:hAnsi="黑体" w:hint="eastAsia"/>
            <w:noProof/>
            <w:sz w:val="24"/>
            <w:szCs w:val="24"/>
            <w:rPrChange w:id="1410" w:author="Administrator" w:date="2015-06-09T20:35:00Z">
              <w:rPr>
                <w:rStyle w:val="afb"/>
                <w:rFonts w:ascii="黑体" w:eastAsia="黑体" w:hAnsi="黑体" w:hint="eastAsia"/>
                <w:noProof/>
              </w:rPr>
            </w:rPrChange>
          </w:rPr>
          <w:t>谢</w:t>
        </w:r>
        <w:r w:rsidRPr="00E41B79">
          <w:rPr>
            <w:rFonts w:ascii="黑体" w:eastAsia="黑体" w:hAnsi="黑体"/>
            <w:noProof/>
            <w:webHidden/>
            <w:sz w:val="24"/>
            <w:szCs w:val="24"/>
            <w:rPrChange w:id="1411" w:author="Administrator" w:date="2015-06-09T20:35:00Z">
              <w:rPr>
                <w:noProof/>
                <w:webHidden/>
              </w:rPr>
            </w:rPrChange>
          </w:rPr>
          <w:tab/>
        </w:r>
        <w:r w:rsidRPr="00E41B79">
          <w:rPr>
            <w:rFonts w:ascii="黑体" w:eastAsia="黑体" w:hAnsi="黑体"/>
            <w:noProof/>
            <w:webHidden/>
            <w:sz w:val="24"/>
            <w:szCs w:val="24"/>
            <w:rPrChange w:id="1412" w:author="Administrator" w:date="2015-06-09T20:35:00Z">
              <w:rPr>
                <w:noProof/>
                <w:webHidden/>
              </w:rPr>
            </w:rPrChange>
          </w:rPr>
          <w:fldChar w:fldCharType="begin"/>
        </w:r>
        <w:r w:rsidRPr="00E41B79">
          <w:rPr>
            <w:rFonts w:ascii="黑体" w:eastAsia="黑体" w:hAnsi="黑体"/>
            <w:noProof/>
            <w:webHidden/>
            <w:sz w:val="24"/>
            <w:szCs w:val="24"/>
            <w:rPrChange w:id="1413" w:author="Administrator" w:date="2015-06-09T20:35:00Z">
              <w:rPr>
                <w:noProof/>
                <w:webHidden/>
              </w:rPr>
            </w:rPrChange>
          </w:rPr>
          <w:instrText xml:space="preserve"> PAGEREF _Toc421645296 \h </w:instrText>
        </w:r>
        <w:r w:rsidRPr="00E41B79">
          <w:rPr>
            <w:rFonts w:ascii="黑体" w:eastAsia="黑体" w:hAnsi="黑体"/>
            <w:noProof/>
            <w:webHidden/>
            <w:sz w:val="24"/>
            <w:szCs w:val="24"/>
            <w:rPrChange w:id="1414" w:author="Administrator" w:date="2015-06-09T20:35:00Z">
              <w:rPr>
                <w:noProof/>
                <w:webHidden/>
              </w:rPr>
            </w:rPrChange>
          </w:rPr>
        </w:r>
      </w:ins>
      <w:r w:rsidRPr="00E41B79">
        <w:rPr>
          <w:rFonts w:ascii="黑体" w:eastAsia="黑体" w:hAnsi="黑体"/>
          <w:noProof/>
          <w:webHidden/>
          <w:sz w:val="24"/>
          <w:szCs w:val="24"/>
          <w:rPrChange w:id="1415" w:author="Administrator" w:date="2015-06-09T20:35:00Z">
            <w:rPr>
              <w:noProof/>
              <w:webHidden/>
            </w:rPr>
          </w:rPrChange>
        </w:rPr>
        <w:fldChar w:fldCharType="separate"/>
      </w:r>
      <w:ins w:id="1416" w:author="Administrator" w:date="2015-06-09T20:31:00Z">
        <w:r w:rsidRPr="00E41B79">
          <w:rPr>
            <w:rFonts w:ascii="黑体" w:eastAsia="黑体" w:hAnsi="黑体"/>
            <w:noProof/>
            <w:webHidden/>
            <w:sz w:val="24"/>
            <w:szCs w:val="24"/>
            <w:rPrChange w:id="1417" w:author="Administrator" w:date="2015-06-09T20:35:00Z">
              <w:rPr>
                <w:noProof/>
                <w:webHidden/>
              </w:rPr>
            </w:rPrChange>
          </w:rPr>
          <w:t>33</w:t>
        </w:r>
        <w:r w:rsidRPr="00E41B79">
          <w:rPr>
            <w:rFonts w:ascii="黑体" w:eastAsia="黑体" w:hAnsi="黑体"/>
            <w:noProof/>
            <w:webHidden/>
            <w:sz w:val="24"/>
            <w:szCs w:val="24"/>
            <w:rPrChange w:id="1418" w:author="Administrator" w:date="2015-06-09T20:35:00Z">
              <w:rPr>
                <w:noProof/>
                <w:webHidden/>
              </w:rPr>
            </w:rPrChange>
          </w:rPr>
          <w:fldChar w:fldCharType="end"/>
        </w:r>
        <w:r w:rsidRPr="00E41B79">
          <w:rPr>
            <w:rStyle w:val="afb"/>
            <w:rFonts w:ascii="黑体" w:eastAsia="黑体" w:hAnsi="黑体"/>
            <w:noProof/>
            <w:sz w:val="24"/>
            <w:szCs w:val="24"/>
            <w:rPrChange w:id="1419" w:author="Administrator" w:date="2015-06-09T20:35:00Z">
              <w:rPr>
                <w:rStyle w:val="afb"/>
                <w:noProof/>
              </w:rPr>
            </w:rPrChange>
          </w:rPr>
          <w:fldChar w:fldCharType="end"/>
        </w:r>
      </w:ins>
    </w:p>
    <w:p w14:paraId="3E6C7C0A" w14:textId="77777777" w:rsidR="00E41B79" w:rsidRPr="00B12E57" w:rsidRDefault="00E41B79">
      <w:pPr>
        <w:pStyle w:val="10"/>
        <w:rPr>
          <w:ins w:id="1420" w:author="Administrator" w:date="2015-06-09T20:31:00Z"/>
          <w:rFonts w:ascii="黑体" w:eastAsia="黑体" w:hAnsi="黑体"/>
          <w:b w:val="0"/>
          <w:bCs w:val="0"/>
          <w:caps w:val="0"/>
          <w:noProof/>
          <w:sz w:val="24"/>
          <w:szCs w:val="24"/>
          <w:rPrChange w:id="1421" w:author="Administrator" w:date="2015-06-09T20:35:00Z">
            <w:rPr>
              <w:ins w:id="1422" w:author="Administrator" w:date="2015-06-09T20:31:00Z"/>
              <w:b w:val="0"/>
              <w:bCs w:val="0"/>
              <w:caps w:val="0"/>
              <w:noProof/>
              <w:sz w:val="21"/>
              <w:szCs w:val="22"/>
            </w:rPr>
          </w:rPrChange>
        </w:rPr>
      </w:pPr>
      <w:ins w:id="1423" w:author="Administrator" w:date="2015-06-09T20:31:00Z">
        <w:r w:rsidRPr="00E41B79">
          <w:rPr>
            <w:rStyle w:val="afb"/>
            <w:rFonts w:ascii="黑体" w:eastAsia="黑体" w:hAnsi="黑体"/>
            <w:noProof/>
            <w:sz w:val="24"/>
            <w:szCs w:val="24"/>
            <w:rPrChange w:id="1424" w:author="Administrator" w:date="2015-06-09T20:35:00Z">
              <w:rPr>
                <w:rStyle w:val="afb"/>
                <w:noProof/>
              </w:rPr>
            </w:rPrChange>
          </w:rPr>
          <w:fldChar w:fldCharType="begin"/>
        </w:r>
        <w:r w:rsidRPr="00E41B79">
          <w:rPr>
            <w:rStyle w:val="afb"/>
            <w:rFonts w:ascii="黑体" w:eastAsia="黑体" w:hAnsi="黑体"/>
            <w:noProof/>
            <w:sz w:val="24"/>
            <w:szCs w:val="24"/>
            <w:rPrChange w:id="1425" w:author="Administrator" w:date="2015-06-09T20:35:00Z">
              <w:rPr>
                <w:rStyle w:val="afb"/>
                <w:noProof/>
              </w:rPr>
            </w:rPrChange>
          </w:rPr>
          <w:instrText xml:space="preserve"> </w:instrText>
        </w:r>
        <w:r w:rsidRPr="00E41B79">
          <w:rPr>
            <w:rFonts w:ascii="黑体" w:eastAsia="黑体" w:hAnsi="黑体"/>
            <w:noProof/>
            <w:sz w:val="24"/>
            <w:szCs w:val="24"/>
            <w:rPrChange w:id="1426" w:author="Administrator" w:date="2015-06-09T20:35:00Z">
              <w:rPr>
                <w:noProof/>
              </w:rPr>
            </w:rPrChange>
          </w:rPr>
          <w:instrText>HYPERLINK \l "_Toc421645297"</w:instrText>
        </w:r>
        <w:r w:rsidRPr="00E41B79">
          <w:rPr>
            <w:rStyle w:val="afb"/>
            <w:rFonts w:ascii="黑体" w:eastAsia="黑体" w:hAnsi="黑体"/>
            <w:noProof/>
            <w:sz w:val="24"/>
            <w:szCs w:val="24"/>
            <w:rPrChange w:id="1427" w:author="Administrator" w:date="2015-06-09T20:35:00Z">
              <w:rPr>
                <w:rStyle w:val="afb"/>
                <w:noProof/>
              </w:rPr>
            </w:rPrChange>
          </w:rPr>
          <w:instrText xml:space="preserve"> </w:instrText>
        </w:r>
        <w:r w:rsidRPr="00E41B79">
          <w:rPr>
            <w:rStyle w:val="afb"/>
            <w:rFonts w:ascii="黑体" w:eastAsia="黑体" w:hAnsi="黑体"/>
            <w:noProof/>
            <w:sz w:val="24"/>
            <w:szCs w:val="24"/>
            <w:rPrChange w:id="1428" w:author="Administrator" w:date="2015-06-09T20:35:00Z">
              <w:rPr>
                <w:rStyle w:val="afb"/>
                <w:noProof/>
              </w:rPr>
            </w:rPrChange>
          </w:rPr>
        </w:r>
        <w:r w:rsidRPr="00E41B79">
          <w:rPr>
            <w:rStyle w:val="afb"/>
            <w:rFonts w:ascii="黑体" w:eastAsia="黑体" w:hAnsi="黑体"/>
            <w:noProof/>
            <w:sz w:val="24"/>
            <w:szCs w:val="24"/>
            <w:rPrChange w:id="1429" w:author="Administrator" w:date="2015-06-09T20:35:00Z">
              <w:rPr>
                <w:rStyle w:val="afb"/>
                <w:noProof/>
              </w:rPr>
            </w:rPrChange>
          </w:rPr>
          <w:fldChar w:fldCharType="separate"/>
        </w:r>
        <w:r w:rsidRPr="00E41B79">
          <w:rPr>
            <w:rStyle w:val="afb"/>
            <w:rFonts w:ascii="黑体" w:eastAsia="黑体" w:hAnsi="黑体" w:hint="eastAsia"/>
            <w:noProof/>
            <w:sz w:val="24"/>
            <w:szCs w:val="24"/>
            <w:rPrChange w:id="1430" w:author="Administrator" w:date="2015-06-09T20:35:00Z">
              <w:rPr>
                <w:rStyle w:val="afb"/>
                <w:rFonts w:ascii="黑体" w:eastAsia="黑体" w:hAnsi="黑体" w:hint="eastAsia"/>
                <w:noProof/>
              </w:rPr>
            </w:rPrChange>
          </w:rPr>
          <w:t>参考文献</w:t>
        </w:r>
        <w:r w:rsidRPr="00E41B79">
          <w:rPr>
            <w:rFonts w:ascii="黑体" w:eastAsia="黑体" w:hAnsi="黑体"/>
            <w:noProof/>
            <w:webHidden/>
            <w:sz w:val="24"/>
            <w:szCs w:val="24"/>
            <w:rPrChange w:id="1431" w:author="Administrator" w:date="2015-06-09T20:35:00Z">
              <w:rPr>
                <w:noProof/>
                <w:webHidden/>
              </w:rPr>
            </w:rPrChange>
          </w:rPr>
          <w:tab/>
        </w:r>
        <w:r w:rsidRPr="00E41B79">
          <w:rPr>
            <w:rFonts w:ascii="黑体" w:eastAsia="黑体" w:hAnsi="黑体"/>
            <w:noProof/>
            <w:webHidden/>
            <w:sz w:val="24"/>
            <w:szCs w:val="24"/>
            <w:rPrChange w:id="1432" w:author="Administrator" w:date="2015-06-09T20:35:00Z">
              <w:rPr>
                <w:noProof/>
                <w:webHidden/>
              </w:rPr>
            </w:rPrChange>
          </w:rPr>
          <w:fldChar w:fldCharType="begin"/>
        </w:r>
        <w:r w:rsidRPr="00E41B79">
          <w:rPr>
            <w:rFonts w:ascii="黑体" w:eastAsia="黑体" w:hAnsi="黑体"/>
            <w:noProof/>
            <w:webHidden/>
            <w:sz w:val="24"/>
            <w:szCs w:val="24"/>
            <w:rPrChange w:id="1433" w:author="Administrator" w:date="2015-06-09T20:35:00Z">
              <w:rPr>
                <w:noProof/>
                <w:webHidden/>
              </w:rPr>
            </w:rPrChange>
          </w:rPr>
          <w:instrText xml:space="preserve"> PAGEREF _Toc421645297 \h </w:instrText>
        </w:r>
        <w:r w:rsidRPr="00E41B79">
          <w:rPr>
            <w:rFonts w:ascii="黑体" w:eastAsia="黑体" w:hAnsi="黑体"/>
            <w:noProof/>
            <w:webHidden/>
            <w:sz w:val="24"/>
            <w:szCs w:val="24"/>
            <w:rPrChange w:id="1434" w:author="Administrator" w:date="2015-06-09T20:35:00Z">
              <w:rPr>
                <w:noProof/>
                <w:webHidden/>
              </w:rPr>
            </w:rPrChange>
          </w:rPr>
        </w:r>
      </w:ins>
      <w:r w:rsidRPr="00E41B79">
        <w:rPr>
          <w:rFonts w:ascii="黑体" w:eastAsia="黑体" w:hAnsi="黑体"/>
          <w:noProof/>
          <w:webHidden/>
          <w:sz w:val="24"/>
          <w:szCs w:val="24"/>
          <w:rPrChange w:id="1435" w:author="Administrator" w:date="2015-06-09T20:35:00Z">
            <w:rPr>
              <w:noProof/>
              <w:webHidden/>
            </w:rPr>
          </w:rPrChange>
        </w:rPr>
        <w:fldChar w:fldCharType="separate"/>
      </w:r>
      <w:ins w:id="1436" w:author="Administrator" w:date="2015-06-09T20:31:00Z">
        <w:r w:rsidRPr="00E41B79">
          <w:rPr>
            <w:rFonts w:ascii="黑体" w:eastAsia="黑体" w:hAnsi="黑体"/>
            <w:noProof/>
            <w:webHidden/>
            <w:sz w:val="24"/>
            <w:szCs w:val="24"/>
            <w:rPrChange w:id="1437" w:author="Administrator" w:date="2015-06-09T20:35:00Z">
              <w:rPr>
                <w:noProof/>
                <w:webHidden/>
              </w:rPr>
            </w:rPrChange>
          </w:rPr>
          <w:t>33</w:t>
        </w:r>
        <w:r w:rsidRPr="00E41B79">
          <w:rPr>
            <w:rFonts w:ascii="黑体" w:eastAsia="黑体" w:hAnsi="黑体"/>
            <w:noProof/>
            <w:webHidden/>
            <w:sz w:val="24"/>
            <w:szCs w:val="24"/>
            <w:rPrChange w:id="1438" w:author="Administrator" w:date="2015-06-09T20:35:00Z">
              <w:rPr>
                <w:noProof/>
                <w:webHidden/>
              </w:rPr>
            </w:rPrChange>
          </w:rPr>
          <w:fldChar w:fldCharType="end"/>
        </w:r>
        <w:r w:rsidRPr="00E41B79">
          <w:rPr>
            <w:rStyle w:val="afb"/>
            <w:rFonts w:ascii="黑体" w:eastAsia="黑体" w:hAnsi="黑体"/>
            <w:noProof/>
            <w:sz w:val="24"/>
            <w:szCs w:val="24"/>
            <w:rPrChange w:id="1439" w:author="Administrator" w:date="2015-06-09T20:35:00Z">
              <w:rPr>
                <w:rStyle w:val="afb"/>
                <w:noProof/>
              </w:rPr>
            </w:rPrChange>
          </w:rPr>
          <w:fldChar w:fldCharType="end"/>
        </w:r>
      </w:ins>
    </w:p>
    <w:p w14:paraId="20094E9B" w14:textId="77777777" w:rsidR="00E2530E" w:rsidRPr="00E41B79" w:rsidDel="00E41B79" w:rsidRDefault="00E2530E">
      <w:pPr>
        <w:pStyle w:val="10"/>
        <w:rPr>
          <w:del w:id="1440" w:author="Administrator" w:date="2015-06-09T20:31:00Z"/>
          <w:rFonts w:ascii="黑体" w:eastAsia="黑体" w:hAnsi="黑体" w:cs="黑体"/>
          <w:b w:val="0"/>
          <w:bCs w:val="0"/>
          <w:caps w:val="0"/>
          <w:noProof/>
          <w:sz w:val="24"/>
          <w:szCs w:val="24"/>
        </w:rPr>
      </w:pPr>
    </w:p>
    <w:p w14:paraId="20196641" w14:textId="77777777" w:rsidR="00E2530E" w:rsidRPr="00E41B79" w:rsidDel="00E41B79" w:rsidRDefault="009835AA">
      <w:pPr>
        <w:pStyle w:val="10"/>
        <w:rPr>
          <w:del w:id="1441" w:author="Administrator" w:date="2015-06-09T20:31:00Z"/>
          <w:rFonts w:ascii="黑体" w:eastAsia="黑体" w:hAnsi="黑体" w:cs="黑体"/>
          <w:b w:val="0"/>
          <w:bCs w:val="0"/>
          <w:caps w:val="0"/>
          <w:noProof/>
          <w:sz w:val="24"/>
          <w:szCs w:val="24"/>
          <w:rPrChange w:id="1442" w:author="Administrator" w:date="2015-06-09T20:35:00Z">
            <w:rPr>
              <w:del w:id="1443" w:author="Administrator" w:date="2015-06-09T20:31:00Z"/>
              <w:rFonts w:cs="黑体"/>
              <w:b w:val="0"/>
              <w:bCs w:val="0"/>
              <w:caps w:val="0"/>
              <w:noProof/>
              <w:sz w:val="21"/>
              <w:szCs w:val="22"/>
            </w:rPr>
          </w:rPrChange>
        </w:rPr>
      </w:pPr>
      <w:del w:id="1444" w:author="Administrator" w:date="2015-06-09T20:31:00Z">
        <w:r w:rsidRPr="00E41B79" w:rsidDel="00E41B79">
          <w:rPr>
            <w:rFonts w:ascii="黑体" w:eastAsia="黑体" w:hAnsi="黑体" w:hint="eastAsia"/>
            <w:noProof/>
            <w:sz w:val="24"/>
            <w:szCs w:val="24"/>
            <w:rPrChange w:id="1445" w:author="Administrator" w:date="2015-06-09T20:35:00Z">
              <w:rPr>
                <w:rStyle w:val="afb"/>
                <w:rFonts w:ascii="黑体" w:eastAsia="黑体" w:hAnsi="黑体" w:hint="eastAsia"/>
                <w:sz w:val="24"/>
                <w:szCs w:val="24"/>
              </w:rPr>
            </w:rPrChange>
          </w:rPr>
          <w:delText>第一章</w:delText>
        </w:r>
        <w:r w:rsidRPr="00E41B79" w:rsidDel="00E41B79">
          <w:rPr>
            <w:rFonts w:ascii="黑体" w:eastAsia="黑体" w:hAnsi="黑体"/>
            <w:noProof/>
            <w:sz w:val="24"/>
            <w:szCs w:val="24"/>
            <w:rPrChange w:id="1446"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447" w:author="Administrator" w:date="2015-06-09T20:35:00Z">
              <w:rPr>
                <w:rStyle w:val="afb"/>
                <w:rFonts w:ascii="黑体" w:eastAsia="黑体" w:hAnsi="黑体" w:hint="eastAsia"/>
                <w:sz w:val="24"/>
                <w:szCs w:val="24"/>
              </w:rPr>
            </w:rPrChange>
          </w:rPr>
          <w:delText>绪论</w:delText>
        </w:r>
        <w:r w:rsidRPr="00E41B79" w:rsidDel="00E41B79">
          <w:rPr>
            <w:rFonts w:ascii="黑体" w:eastAsia="黑体" w:hAnsi="黑体"/>
            <w:noProof/>
            <w:sz w:val="24"/>
            <w:szCs w:val="24"/>
          </w:rPr>
          <w:tab/>
          <w:delText>3</w:delText>
        </w:r>
      </w:del>
    </w:p>
    <w:p w14:paraId="09748C35" w14:textId="77777777" w:rsidR="00E2530E" w:rsidRPr="00E41B79" w:rsidDel="00E41B79" w:rsidRDefault="009835AA">
      <w:pPr>
        <w:pStyle w:val="21"/>
        <w:rPr>
          <w:del w:id="1448" w:author="Administrator" w:date="2015-06-09T20:31:00Z"/>
          <w:rFonts w:ascii="黑体" w:eastAsia="黑体" w:hAnsi="黑体" w:cs="黑体"/>
          <w:smallCaps w:val="0"/>
          <w:noProof/>
          <w:sz w:val="24"/>
          <w:szCs w:val="24"/>
          <w:rPrChange w:id="1449" w:author="Administrator" w:date="2015-06-09T20:35:00Z">
            <w:rPr>
              <w:del w:id="1450" w:author="Administrator" w:date="2015-06-09T20:31:00Z"/>
              <w:rFonts w:ascii="宋体" w:hAnsi="宋体" w:cs="黑体"/>
              <w:smallCaps w:val="0"/>
              <w:noProof/>
              <w:sz w:val="24"/>
              <w:szCs w:val="24"/>
            </w:rPr>
          </w:rPrChange>
        </w:rPr>
      </w:pPr>
      <w:del w:id="1451" w:author="Administrator" w:date="2015-06-09T20:31:00Z">
        <w:r w:rsidRPr="00E41B79" w:rsidDel="00E41B79">
          <w:rPr>
            <w:rFonts w:ascii="黑体" w:eastAsia="黑体" w:hAnsi="黑体"/>
            <w:noProof/>
            <w:sz w:val="24"/>
            <w:szCs w:val="24"/>
            <w:rPrChange w:id="1452" w:author="Administrator" w:date="2015-06-09T20:35:00Z">
              <w:rPr>
                <w:rStyle w:val="afb"/>
                <w:rFonts w:ascii="宋体" w:hAnsi="宋体"/>
                <w:sz w:val="24"/>
                <w:szCs w:val="24"/>
              </w:rPr>
            </w:rPrChange>
          </w:rPr>
          <w:delText>1.1</w:delText>
        </w:r>
        <w:r w:rsidRPr="00E41B79" w:rsidDel="00E41B79">
          <w:rPr>
            <w:rFonts w:ascii="黑体" w:eastAsia="黑体" w:hAnsi="黑体" w:hint="eastAsia"/>
            <w:noProof/>
            <w:sz w:val="24"/>
            <w:szCs w:val="24"/>
            <w:rPrChange w:id="1453" w:author="Administrator" w:date="2015-06-09T20:35:00Z">
              <w:rPr>
                <w:rStyle w:val="afb"/>
                <w:rFonts w:ascii="宋体" w:hAnsi="宋体" w:hint="eastAsia"/>
                <w:sz w:val="24"/>
                <w:szCs w:val="24"/>
              </w:rPr>
            </w:rPrChange>
          </w:rPr>
          <w:delText>课题意义及目的</w:delText>
        </w:r>
        <w:r w:rsidRPr="00E41B79" w:rsidDel="00E41B79">
          <w:rPr>
            <w:rFonts w:ascii="黑体" w:eastAsia="黑体" w:hAnsi="黑体"/>
            <w:noProof/>
            <w:sz w:val="24"/>
            <w:szCs w:val="24"/>
            <w:rPrChange w:id="1454" w:author="Administrator" w:date="2015-06-09T20:35:00Z">
              <w:rPr>
                <w:rFonts w:ascii="宋体" w:hAnsi="宋体"/>
                <w:noProof/>
                <w:sz w:val="24"/>
                <w:szCs w:val="24"/>
              </w:rPr>
            </w:rPrChange>
          </w:rPr>
          <w:tab/>
          <w:delText>3</w:delText>
        </w:r>
      </w:del>
    </w:p>
    <w:p w14:paraId="57337065" w14:textId="77777777" w:rsidR="00E2530E" w:rsidRPr="00E41B79" w:rsidDel="00E41B79" w:rsidRDefault="009835AA">
      <w:pPr>
        <w:pStyle w:val="21"/>
        <w:rPr>
          <w:del w:id="1455" w:author="Administrator" w:date="2015-06-09T20:31:00Z"/>
          <w:rFonts w:ascii="黑体" w:eastAsia="黑体" w:hAnsi="黑体" w:cs="黑体"/>
          <w:smallCaps w:val="0"/>
          <w:noProof/>
          <w:sz w:val="24"/>
          <w:szCs w:val="24"/>
          <w:rPrChange w:id="1456" w:author="Administrator" w:date="2015-06-09T20:35:00Z">
            <w:rPr>
              <w:del w:id="1457" w:author="Administrator" w:date="2015-06-09T20:31:00Z"/>
              <w:rFonts w:ascii="宋体" w:hAnsi="宋体" w:cs="黑体"/>
              <w:smallCaps w:val="0"/>
              <w:noProof/>
              <w:sz w:val="24"/>
              <w:szCs w:val="24"/>
            </w:rPr>
          </w:rPrChange>
        </w:rPr>
      </w:pPr>
      <w:del w:id="1458" w:author="Administrator" w:date="2015-06-09T20:31:00Z">
        <w:r w:rsidRPr="00E41B79" w:rsidDel="00E41B79">
          <w:rPr>
            <w:rFonts w:ascii="黑体" w:eastAsia="黑体" w:hAnsi="黑体"/>
            <w:noProof/>
            <w:sz w:val="24"/>
            <w:szCs w:val="24"/>
            <w:rPrChange w:id="1459" w:author="Administrator" w:date="2015-06-09T20:35:00Z">
              <w:rPr>
                <w:rStyle w:val="afb"/>
                <w:rFonts w:ascii="宋体" w:hAnsi="宋体"/>
                <w:sz w:val="24"/>
                <w:szCs w:val="24"/>
              </w:rPr>
            </w:rPrChange>
          </w:rPr>
          <w:delText>1.2</w:delText>
        </w:r>
        <w:r w:rsidRPr="00E41B79" w:rsidDel="00E41B79">
          <w:rPr>
            <w:rFonts w:ascii="黑体" w:eastAsia="黑体" w:hAnsi="黑体" w:hint="eastAsia"/>
            <w:noProof/>
            <w:sz w:val="24"/>
            <w:szCs w:val="24"/>
            <w:rPrChange w:id="1460" w:author="Administrator" w:date="2015-06-09T20:35:00Z">
              <w:rPr>
                <w:rStyle w:val="afb"/>
                <w:rFonts w:ascii="宋体" w:hAnsi="宋体" w:hint="eastAsia"/>
                <w:sz w:val="24"/>
                <w:szCs w:val="24"/>
              </w:rPr>
            </w:rPrChange>
          </w:rPr>
          <w:delText>国内外发展现状</w:delText>
        </w:r>
        <w:r w:rsidRPr="00E41B79" w:rsidDel="00E41B79">
          <w:rPr>
            <w:rFonts w:ascii="黑体" w:eastAsia="黑体" w:hAnsi="黑体"/>
            <w:noProof/>
            <w:sz w:val="24"/>
            <w:szCs w:val="24"/>
            <w:rPrChange w:id="1461" w:author="Administrator" w:date="2015-06-09T20:35:00Z">
              <w:rPr>
                <w:rFonts w:ascii="宋体" w:hAnsi="宋体"/>
                <w:noProof/>
                <w:sz w:val="24"/>
                <w:szCs w:val="24"/>
              </w:rPr>
            </w:rPrChange>
          </w:rPr>
          <w:tab/>
          <w:delText>3</w:delText>
        </w:r>
      </w:del>
    </w:p>
    <w:p w14:paraId="6B6BB3CC" w14:textId="77777777" w:rsidR="00E2530E" w:rsidRPr="00E41B79" w:rsidDel="00E41B79" w:rsidRDefault="009835AA">
      <w:pPr>
        <w:pStyle w:val="21"/>
        <w:rPr>
          <w:del w:id="1462" w:author="Administrator" w:date="2015-06-09T20:31:00Z"/>
          <w:rFonts w:ascii="黑体" w:eastAsia="黑体" w:hAnsi="黑体" w:cs="黑体"/>
          <w:smallCaps w:val="0"/>
          <w:noProof/>
          <w:sz w:val="24"/>
          <w:szCs w:val="24"/>
          <w:rPrChange w:id="1463" w:author="Administrator" w:date="2015-06-09T20:35:00Z">
            <w:rPr>
              <w:del w:id="1464" w:author="Administrator" w:date="2015-06-09T20:31:00Z"/>
              <w:rFonts w:ascii="宋体" w:hAnsi="宋体" w:cs="黑体"/>
              <w:smallCaps w:val="0"/>
              <w:noProof/>
              <w:sz w:val="24"/>
              <w:szCs w:val="24"/>
            </w:rPr>
          </w:rPrChange>
        </w:rPr>
      </w:pPr>
      <w:del w:id="1465" w:author="Administrator" w:date="2015-06-09T20:31:00Z">
        <w:r w:rsidRPr="00E41B79" w:rsidDel="00E41B79">
          <w:rPr>
            <w:rFonts w:ascii="黑体" w:eastAsia="黑体" w:hAnsi="黑体"/>
            <w:noProof/>
            <w:sz w:val="24"/>
            <w:szCs w:val="24"/>
            <w:rPrChange w:id="1466" w:author="Administrator" w:date="2015-06-09T20:35:00Z">
              <w:rPr>
                <w:rStyle w:val="afb"/>
                <w:rFonts w:ascii="宋体" w:hAnsi="宋体"/>
                <w:sz w:val="24"/>
                <w:szCs w:val="24"/>
              </w:rPr>
            </w:rPrChange>
          </w:rPr>
          <w:delText>1.3</w:delText>
        </w:r>
        <w:r w:rsidRPr="00E41B79" w:rsidDel="00E41B79">
          <w:rPr>
            <w:rFonts w:ascii="黑体" w:eastAsia="黑体" w:hAnsi="黑体" w:hint="eastAsia"/>
            <w:noProof/>
            <w:sz w:val="24"/>
            <w:szCs w:val="24"/>
            <w:rPrChange w:id="1467" w:author="Administrator" w:date="2015-06-09T20:35:00Z">
              <w:rPr>
                <w:rStyle w:val="afb"/>
                <w:rFonts w:ascii="宋体" w:hAnsi="宋体" w:hint="eastAsia"/>
                <w:sz w:val="24"/>
                <w:szCs w:val="24"/>
              </w:rPr>
            </w:rPrChange>
          </w:rPr>
          <w:delText>系统目标</w:delText>
        </w:r>
        <w:r w:rsidRPr="00E41B79" w:rsidDel="00E41B79">
          <w:rPr>
            <w:rFonts w:ascii="黑体" w:eastAsia="黑体" w:hAnsi="黑体"/>
            <w:noProof/>
            <w:sz w:val="24"/>
            <w:szCs w:val="24"/>
            <w:rPrChange w:id="1468" w:author="Administrator" w:date="2015-06-09T20:35:00Z">
              <w:rPr>
                <w:rFonts w:ascii="宋体" w:hAnsi="宋体"/>
                <w:noProof/>
                <w:sz w:val="24"/>
                <w:szCs w:val="24"/>
              </w:rPr>
            </w:rPrChange>
          </w:rPr>
          <w:tab/>
          <w:delText>4</w:delText>
        </w:r>
      </w:del>
    </w:p>
    <w:p w14:paraId="1DDD8289" w14:textId="77777777" w:rsidR="00E2530E" w:rsidRPr="00E41B79" w:rsidDel="00E41B79" w:rsidRDefault="009835AA">
      <w:pPr>
        <w:pStyle w:val="10"/>
        <w:rPr>
          <w:del w:id="1469" w:author="Administrator" w:date="2015-06-09T20:31:00Z"/>
          <w:rFonts w:ascii="黑体" w:eastAsia="黑体" w:hAnsi="黑体" w:cs="黑体"/>
          <w:b w:val="0"/>
          <w:bCs w:val="0"/>
          <w:caps w:val="0"/>
          <w:noProof/>
          <w:sz w:val="24"/>
          <w:szCs w:val="24"/>
        </w:rPr>
      </w:pPr>
      <w:del w:id="1470" w:author="Administrator" w:date="2015-06-09T20:31:00Z">
        <w:r w:rsidRPr="00E41B79" w:rsidDel="00E41B79">
          <w:rPr>
            <w:rFonts w:ascii="黑体" w:eastAsia="黑体" w:hAnsi="黑体" w:hint="eastAsia"/>
            <w:noProof/>
            <w:sz w:val="24"/>
            <w:szCs w:val="24"/>
            <w:rPrChange w:id="1471" w:author="Administrator" w:date="2015-06-09T20:35:00Z">
              <w:rPr>
                <w:rStyle w:val="afb"/>
                <w:rFonts w:ascii="黑体" w:eastAsia="黑体" w:hAnsi="黑体" w:hint="eastAsia"/>
                <w:sz w:val="24"/>
                <w:szCs w:val="24"/>
              </w:rPr>
            </w:rPrChange>
          </w:rPr>
          <w:delText>第二章</w:delText>
        </w:r>
        <w:r w:rsidRPr="00E41B79" w:rsidDel="00E41B79">
          <w:rPr>
            <w:rFonts w:ascii="黑体" w:eastAsia="黑体" w:hAnsi="黑体"/>
            <w:noProof/>
            <w:sz w:val="24"/>
            <w:szCs w:val="24"/>
            <w:rPrChange w:id="1472"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473" w:author="Administrator" w:date="2015-06-09T20:35:00Z">
              <w:rPr>
                <w:rStyle w:val="afb"/>
                <w:rFonts w:ascii="黑体" w:eastAsia="黑体" w:hAnsi="黑体" w:hint="eastAsia"/>
                <w:sz w:val="24"/>
                <w:szCs w:val="24"/>
              </w:rPr>
            </w:rPrChange>
          </w:rPr>
          <w:delText>需求分析</w:delText>
        </w:r>
        <w:r w:rsidRPr="00E41B79" w:rsidDel="00E41B79">
          <w:rPr>
            <w:rFonts w:ascii="黑体" w:eastAsia="黑体" w:hAnsi="黑体"/>
            <w:noProof/>
            <w:sz w:val="24"/>
            <w:szCs w:val="24"/>
          </w:rPr>
          <w:tab/>
          <w:delText>4</w:delText>
        </w:r>
      </w:del>
    </w:p>
    <w:p w14:paraId="55E58B20" w14:textId="77777777" w:rsidR="00E2530E" w:rsidRPr="00E41B79" w:rsidDel="00E41B79" w:rsidRDefault="009835AA">
      <w:pPr>
        <w:pStyle w:val="21"/>
        <w:rPr>
          <w:del w:id="1474" w:author="Administrator" w:date="2015-06-09T20:31:00Z"/>
          <w:rFonts w:ascii="黑体" w:eastAsia="黑体" w:hAnsi="黑体" w:cs="黑体"/>
          <w:smallCaps w:val="0"/>
          <w:noProof/>
          <w:sz w:val="24"/>
          <w:szCs w:val="24"/>
          <w:rPrChange w:id="1475" w:author="Administrator" w:date="2015-06-09T20:35:00Z">
            <w:rPr>
              <w:del w:id="1476" w:author="Administrator" w:date="2015-06-09T20:31:00Z"/>
              <w:rFonts w:ascii="宋体" w:hAnsi="宋体" w:cs="黑体"/>
              <w:smallCaps w:val="0"/>
              <w:noProof/>
              <w:sz w:val="24"/>
              <w:szCs w:val="24"/>
            </w:rPr>
          </w:rPrChange>
        </w:rPr>
      </w:pPr>
      <w:del w:id="1477" w:author="Administrator" w:date="2015-06-09T20:31:00Z">
        <w:r w:rsidRPr="00E41B79" w:rsidDel="00E41B79">
          <w:rPr>
            <w:rFonts w:ascii="黑体" w:eastAsia="黑体" w:hAnsi="黑体"/>
            <w:noProof/>
            <w:sz w:val="24"/>
            <w:szCs w:val="24"/>
            <w:rPrChange w:id="1478" w:author="Administrator" w:date="2015-06-09T20:35:00Z">
              <w:rPr>
                <w:rStyle w:val="afb"/>
                <w:rFonts w:ascii="宋体" w:hAnsi="宋体"/>
                <w:sz w:val="24"/>
                <w:szCs w:val="24"/>
              </w:rPr>
            </w:rPrChange>
          </w:rPr>
          <w:delText>2.1</w:delText>
        </w:r>
        <w:r w:rsidRPr="00E41B79" w:rsidDel="00E41B79">
          <w:rPr>
            <w:rFonts w:ascii="黑体" w:eastAsia="黑体" w:hAnsi="黑体" w:hint="eastAsia"/>
            <w:noProof/>
            <w:sz w:val="24"/>
            <w:szCs w:val="24"/>
            <w:rPrChange w:id="1479" w:author="Administrator" w:date="2015-06-09T20:35:00Z">
              <w:rPr>
                <w:rStyle w:val="afb"/>
                <w:rFonts w:ascii="宋体" w:hAnsi="宋体" w:hint="eastAsia"/>
                <w:sz w:val="24"/>
                <w:szCs w:val="24"/>
              </w:rPr>
            </w:rPrChange>
          </w:rPr>
          <w:delText>提出问题</w:delText>
        </w:r>
        <w:r w:rsidRPr="00E41B79" w:rsidDel="00E41B79">
          <w:rPr>
            <w:rFonts w:ascii="黑体" w:eastAsia="黑体" w:hAnsi="黑体"/>
            <w:noProof/>
            <w:sz w:val="24"/>
            <w:szCs w:val="24"/>
            <w:rPrChange w:id="1480" w:author="Administrator" w:date="2015-06-09T20:35:00Z">
              <w:rPr>
                <w:rFonts w:ascii="宋体" w:hAnsi="宋体"/>
                <w:noProof/>
                <w:sz w:val="24"/>
                <w:szCs w:val="24"/>
              </w:rPr>
            </w:rPrChange>
          </w:rPr>
          <w:tab/>
          <w:delText>4</w:delText>
        </w:r>
      </w:del>
    </w:p>
    <w:p w14:paraId="62171DCB" w14:textId="77777777" w:rsidR="00E2530E" w:rsidRPr="00E41B79" w:rsidDel="00E41B79" w:rsidRDefault="009835AA">
      <w:pPr>
        <w:pStyle w:val="21"/>
        <w:rPr>
          <w:del w:id="1481" w:author="Administrator" w:date="2015-06-09T20:31:00Z"/>
          <w:rFonts w:ascii="黑体" w:eastAsia="黑体" w:hAnsi="黑体" w:cs="黑体"/>
          <w:smallCaps w:val="0"/>
          <w:noProof/>
          <w:sz w:val="24"/>
          <w:szCs w:val="24"/>
          <w:rPrChange w:id="1482" w:author="Administrator" w:date="2015-06-09T20:35:00Z">
            <w:rPr>
              <w:del w:id="1483" w:author="Administrator" w:date="2015-06-09T20:31:00Z"/>
              <w:rFonts w:ascii="宋体" w:hAnsi="宋体" w:cs="黑体"/>
              <w:smallCaps w:val="0"/>
              <w:noProof/>
              <w:sz w:val="24"/>
              <w:szCs w:val="24"/>
            </w:rPr>
          </w:rPrChange>
        </w:rPr>
      </w:pPr>
      <w:del w:id="1484" w:author="Administrator" w:date="2015-06-09T20:31:00Z">
        <w:r w:rsidRPr="00E41B79" w:rsidDel="00E41B79">
          <w:rPr>
            <w:rFonts w:ascii="黑体" w:eastAsia="黑体" w:hAnsi="黑体"/>
            <w:noProof/>
            <w:sz w:val="24"/>
            <w:szCs w:val="24"/>
            <w:rPrChange w:id="1485" w:author="Administrator" w:date="2015-06-09T20:35:00Z">
              <w:rPr>
                <w:rStyle w:val="afb"/>
                <w:rFonts w:ascii="宋体" w:hAnsi="宋体"/>
                <w:sz w:val="24"/>
                <w:szCs w:val="24"/>
              </w:rPr>
            </w:rPrChange>
          </w:rPr>
          <w:delText xml:space="preserve">2.2 </w:delText>
        </w:r>
        <w:r w:rsidRPr="00E41B79" w:rsidDel="00E41B79">
          <w:rPr>
            <w:rFonts w:ascii="黑体" w:eastAsia="黑体" w:hAnsi="黑体" w:hint="eastAsia"/>
            <w:noProof/>
            <w:sz w:val="24"/>
            <w:szCs w:val="24"/>
            <w:rPrChange w:id="1486" w:author="Administrator" w:date="2015-06-09T20:35:00Z">
              <w:rPr>
                <w:rStyle w:val="afb"/>
                <w:rFonts w:ascii="宋体" w:hAnsi="宋体" w:hint="eastAsia"/>
                <w:sz w:val="24"/>
                <w:szCs w:val="24"/>
              </w:rPr>
            </w:rPrChange>
          </w:rPr>
          <w:delText>解决方案</w:delText>
        </w:r>
        <w:r w:rsidRPr="00E41B79" w:rsidDel="00E41B79">
          <w:rPr>
            <w:rFonts w:ascii="黑体" w:eastAsia="黑体" w:hAnsi="黑体"/>
            <w:noProof/>
            <w:sz w:val="24"/>
            <w:szCs w:val="24"/>
            <w:rPrChange w:id="1487" w:author="Administrator" w:date="2015-06-09T20:35:00Z">
              <w:rPr>
                <w:rFonts w:ascii="宋体" w:hAnsi="宋体"/>
                <w:noProof/>
                <w:sz w:val="24"/>
                <w:szCs w:val="24"/>
              </w:rPr>
            </w:rPrChange>
          </w:rPr>
          <w:tab/>
          <w:delText>4</w:delText>
        </w:r>
      </w:del>
    </w:p>
    <w:p w14:paraId="2BDEE66A" w14:textId="77777777" w:rsidR="00E2530E" w:rsidRPr="00E41B79" w:rsidDel="00E41B79" w:rsidRDefault="009835AA">
      <w:pPr>
        <w:pStyle w:val="21"/>
        <w:rPr>
          <w:del w:id="1488" w:author="Administrator" w:date="2015-06-09T20:31:00Z"/>
          <w:rFonts w:ascii="黑体" w:eastAsia="黑体" w:hAnsi="黑体" w:cs="黑体"/>
          <w:smallCaps w:val="0"/>
          <w:noProof/>
          <w:sz w:val="24"/>
          <w:szCs w:val="24"/>
          <w:rPrChange w:id="1489" w:author="Administrator" w:date="2015-06-09T20:35:00Z">
            <w:rPr>
              <w:del w:id="1490" w:author="Administrator" w:date="2015-06-09T20:31:00Z"/>
              <w:rFonts w:ascii="宋体" w:hAnsi="宋体" w:cs="黑体"/>
              <w:smallCaps w:val="0"/>
              <w:noProof/>
              <w:sz w:val="24"/>
              <w:szCs w:val="24"/>
            </w:rPr>
          </w:rPrChange>
        </w:rPr>
      </w:pPr>
      <w:del w:id="1491" w:author="Administrator" w:date="2015-06-09T20:31:00Z">
        <w:r w:rsidRPr="00E41B79" w:rsidDel="00E41B79">
          <w:rPr>
            <w:rFonts w:ascii="黑体" w:eastAsia="黑体" w:hAnsi="黑体"/>
            <w:noProof/>
            <w:sz w:val="24"/>
            <w:szCs w:val="24"/>
            <w:rPrChange w:id="1492" w:author="Administrator" w:date="2015-06-09T20:35:00Z">
              <w:rPr>
                <w:rStyle w:val="afb"/>
                <w:rFonts w:ascii="宋体" w:hAnsi="宋体"/>
                <w:sz w:val="24"/>
                <w:szCs w:val="24"/>
              </w:rPr>
            </w:rPrChange>
          </w:rPr>
          <w:delText>2.3</w:delText>
        </w:r>
        <w:r w:rsidRPr="00E41B79" w:rsidDel="00E41B79">
          <w:rPr>
            <w:rFonts w:ascii="黑体" w:eastAsia="黑体" w:hAnsi="黑体" w:hint="eastAsia"/>
            <w:noProof/>
            <w:sz w:val="24"/>
            <w:szCs w:val="24"/>
            <w:rPrChange w:id="1493" w:author="Administrator" w:date="2015-06-09T20:35:00Z">
              <w:rPr>
                <w:rStyle w:val="afb"/>
                <w:rFonts w:ascii="宋体" w:hAnsi="宋体" w:hint="eastAsia"/>
                <w:sz w:val="24"/>
                <w:szCs w:val="24"/>
              </w:rPr>
            </w:rPrChange>
          </w:rPr>
          <w:delText>可行性分析</w:delText>
        </w:r>
        <w:r w:rsidRPr="00E41B79" w:rsidDel="00E41B79">
          <w:rPr>
            <w:rFonts w:ascii="黑体" w:eastAsia="黑体" w:hAnsi="黑体"/>
            <w:noProof/>
            <w:sz w:val="24"/>
            <w:szCs w:val="24"/>
            <w:rPrChange w:id="1494" w:author="Administrator" w:date="2015-06-09T20:35:00Z">
              <w:rPr>
                <w:rFonts w:ascii="宋体" w:hAnsi="宋体"/>
                <w:noProof/>
                <w:sz w:val="24"/>
                <w:szCs w:val="24"/>
              </w:rPr>
            </w:rPrChange>
          </w:rPr>
          <w:tab/>
          <w:delText>5</w:delText>
        </w:r>
      </w:del>
    </w:p>
    <w:p w14:paraId="213A390A" w14:textId="77777777" w:rsidR="00E2530E" w:rsidRPr="00E41B79" w:rsidDel="00E41B79" w:rsidRDefault="009835AA">
      <w:pPr>
        <w:pStyle w:val="31"/>
        <w:rPr>
          <w:del w:id="1495" w:author="Administrator" w:date="2015-06-09T20:31:00Z"/>
          <w:rFonts w:ascii="黑体" w:eastAsia="黑体" w:hAnsi="黑体" w:cs="黑体"/>
          <w:iCs w:val="0"/>
          <w:noProof/>
          <w:rPrChange w:id="1496" w:author="Administrator" w:date="2015-06-09T20:35:00Z">
            <w:rPr>
              <w:del w:id="1497" w:author="Administrator" w:date="2015-06-09T20:31:00Z"/>
              <w:rFonts w:ascii="宋体" w:hAnsi="宋体" w:cs="黑体"/>
              <w:iCs w:val="0"/>
              <w:noProof/>
            </w:rPr>
          </w:rPrChange>
        </w:rPr>
      </w:pPr>
      <w:del w:id="1498" w:author="Administrator" w:date="2015-06-09T20:31:00Z">
        <w:r w:rsidRPr="00E41B79" w:rsidDel="00E41B79">
          <w:rPr>
            <w:rFonts w:ascii="黑体" w:eastAsia="黑体" w:hAnsi="黑体"/>
            <w:noProof/>
            <w:rPrChange w:id="1499" w:author="Administrator" w:date="2015-06-09T20:35:00Z">
              <w:rPr>
                <w:rStyle w:val="afb"/>
                <w:rFonts w:ascii="宋体" w:hAnsi="宋体"/>
              </w:rPr>
            </w:rPrChange>
          </w:rPr>
          <w:delText>2.3.1</w:delText>
        </w:r>
        <w:r w:rsidRPr="00E41B79" w:rsidDel="00E41B79">
          <w:rPr>
            <w:rFonts w:ascii="黑体" w:eastAsia="黑体" w:hAnsi="黑体" w:hint="eastAsia"/>
            <w:noProof/>
            <w:rPrChange w:id="1500" w:author="Administrator" w:date="2015-06-09T20:35:00Z">
              <w:rPr>
                <w:rStyle w:val="afb"/>
                <w:rFonts w:ascii="宋体" w:hAnsi="宋体" w:hint="eastAsia"/>
              </w:rPr>
            </w:rPrChange>
          </w:rPr>
          <w:delText>技术可行性</w:delText>
        </w:r>
        <w:r w:rsidRPr="00E41B79" w:rsidDel="00E41B79">
          <w:rPr>
            <w:rFonts w:ascii="黑体" w:eastAsia="黑体" w:hAnsi="黑体"/>
            <w:noProof/>
            <w:rPrChange w:id="1501" w:author="Administrator" w:date="2015-06-09T20:35:00Z">
              <w:rPr>
                <w:rFonts w:ascii="宋体" w:hAnsi="宋体"/>
                <w:noProof/>
              </w:rPr>
            </w:rPrChange>
          </w:rPr>
          <w:tab/>
          <w:delText>5</w:delText>
        </w:r>
      </w:del>
    </w:p>
    <w:p w14:paraId="51AB07E1" w14:textId="77777777" w:rsidR="00E2530E" w:rsidRPr="00E41B79" w:rsidDel="00E41B79" w:rsidRDefault="009835AA">
      <w:pPr>
        <w:pStyle w:val="31"/>
        <w:rPr>
          <w:del w:id="1502" w:author="Administrator" w:date="2015-06-09T20:31:00Z"/>
          <w:rFonts w:ascii="黑体" w:eastAsia="黑体" w:hAnsi="黑体" w:cs="黑体"/>
          <w:iCs w:val="0"/>
          <w:noProof/>
          <w:rPrChange w:id="1503" w:author="Administrator" w:date="2015-06-09T20:35:00Z">
            <w:rPr>
              <w:del w:id="1504" w:author="Administrator" w:date="2015-06-09T20:31:00Z"/>
              <w:rFonts w:ascii="宋体" w:hAnsi="宋体" w:cs="黑体"/>
              <w:iCs w:val="0"/>
              <w:noProof/>
            </w:rPr>
          </w:rPrChange>
        </w:rPr>
      </w:pPr>
      <w:del w:id="1505" w:author="Administrator" w:date="2015-06-09T20:31:00Z">
        <w:r w:rsidRPr="00E41B79" w:rsidDel="00E41B79">
          <w:rPr>
            <w:rFonts w:ascii="黑体" w:eastAsia="黑体" w:hAnsi="黑体"/>
            <w:noProof/>
            <w:rPrChange w:id="1506" w:author="Administrator" w:date="2015-06-09T20:35:00Z">
              <w:rPr>
                <w:rStyle w:val="afb"/>
                <w:rFonts w:ascii="宋体" w:hAnsi="宋体"/>
              </w:rPr>
            </w:rPrChange>
          </w:rPr>
          <w:delText>2.3.2</w:delText>
        </w:r>
        <w:r w:rsidRPr="00E41B79" w:rsidDel="00E41B79">
          <w:rPr>
            <w:rFonts w:ascii="黑体" w:eastAsia="黑体" w:hAnsi="黑体" w:hint="eastAsia"/>
            <w:noProof/>
            <w:rPrChange w:id="1507" w:author="Administrator" w:date="2015-06-09T20:35:00Z">
              <w:rPr>
                <w:rStyle w:val="afb"/>
                <w:rFonts w:ascii="宋体" w:hAnsi="宋体" w:hint="eastAsia"/>
              </w:rPr>
            </w:rPrChange>
          </w:rPr>
          <w:delText>经济可行性</w:delText>
        </w:r>
        <w:r w:rsidRPr="00E41B79" w:rsidDel="00E41B79">
          <w:rPr>
            <w:rFonts w:ascii="黑体" w:eastAsia="黑体" w:hAnsi="黑体"/>
            <w:noProof/>
            <w:rPrChange w:id="1508" w:author="Administrator" w:date="2015-06-09T20:35:00Z">
              <w:rPr>
                <w:rFonts w:ascii="宋体" w:hAnsi="宋体"/>
                <w:noProof/>
              </w:rPr>
            </w:rPrChange>
          </w:rPr>
          <w:tab/>
          <w:delText>6</w:delText>
        </w:r>
      </w:del>
    </w:p>
    <w:p w14:paraId="295A1503" w14:textId="77777777" w:rsidR="00E2530E" w:rsidRPr="00E41B79" w:rsidDel="00E41B79" w:rsidRDefault="009835AA">
      <w:pPr>
        <w:pStyle w:val="31"/>
        <w:rPr>
          <w:del w:id="1509" w:author="Administrator" w:date="2015-06-09T20:31:00Z"/>
          <w:rFonts w:ascii="黑体" w:eastAsia="黑体" w:hAnsi="黑体" w:cs="黑体"/>
          <w:iCs w:val="0"/>
          <w:noProof/>
          <w:rPrChange w:id="1510" w:author="Administrator" w:date="2015-06-09T20:35:00Z">
            <w:rPr>
              <w:del w:id="1511" w:author="Administrator" w:date="2015-06-09T20:31:00Z"/>
              <w:rFonts w:ascii="宋体" w:hAnsi="宋体" w:cs="黑体"/>
              <w:iCs w:val="0"/>
              <w:noProof/>
            </w:rPr>
          </w:rPrChange>
        </w:rPr>
      </w:pPr>
      <w:del w:id="1512" w:author="Administrator" w:date="2015-06-09T20:31:00Z">
        <w:r w:rsidRPr="00E41B79" w:rsidDel="00E41B79">
          <w:rPr>
            <w:rFonts w:ascii="黑体" w:eastAsia="黑体" w:hAnsi="黑体"/>
            <w:noProof/>
            <w:rPrChange w:id="1513" w:author="Administrator" w:date="2015-06-09T20:35:00Z">
              <w:rPr>
                <w:rStyle w:val="afb"/>
                <w:rFonts w:ascii="宋体" w:hAnsi="宋体"/>
              </w:rPr>
            </w:rPrChange>
          </w:rPr>
          <w:delText>2.3.3</w:delText>
        </w:r>
        <w:r w:rsidRPr="00E41B79" w:rsidDel="00E41B79">
          <w:rPr>
            <w:rFonts w:ascii="黑体" w:eastAsia="黑体" w:hAnsi="黑体" w:hint="eastAsia"/>
            <w:noProof/>
            <w:rPrChange w:id="1514" w:author="Administrator" w:date="2015-06-09T20:35:00Z">
              <w:rPr>
                <w:rStyle w:val="afb"/>
                <w:rFonts w:ascii="宋体" w:hAnsi="宋体" w:hint="eastAsia"/>
              </w:rPr>
            </w:rPrChange>
          </w:rPr>
          <w:delText>运行可行性</w:delText>
        </w:r>
        <w:r w:rsidRPr="00E41B79" w:rsidDel="00E41B79">
          <w:rPr>
            <w:rFonts w:ascii="黑体" w:eastAsia="黑体" w:hAnsi="黑体"/>
            <w:noProof/>
            <w:rPrChange w:id="1515" w:author="Administrator" w:date="2015-06-09T20:35:00Z">
              <w:rPr>
                <w:rFonts w:ascii="宋体" w:hAnsi="宋体"/>
                <w:noProof/>
              </w:rPr>
            </w:rPrChange>
          </w:rPr>
          <w:tab/>
          <w:delText>6</w:delText>
        </w:r>
      </w:del>
    </w:p>
    <w:p w14:paraId="7FE4D87F" w14:textId="77777777" w:rsidR="00E2530E" w:rsidRPr="00E41B79" w:rsidDel="00E41B79" w:rsidRDefault="009835AA">
      <w:pPr>
        <w:pStyle w:val="21"/>
        <w:rPr>
          <w:del w:id="1516" w:author="Administrator" w:date="2015-06-09T20:31:00Z"/>
          <w:rFonts w:ascii="黑体" w:eastAsia="黑体" w:hAnsi="黑体" w:cs="黑体"/>
          <w:smallCaps w:val="0"/>
          <w:noProof/>
          <w:sz w:val="24"/>
          <w:szCs w:val="24"/>
          <w:rPrChange w:id="1517" w:author="Administrator" w:date="2015-06-09T20:35:00Z">
            <w:rPr>
              <w:del w:id="1518" w:author="Administrator" w:date="2015-06-09T20:31:00Z"/>
              <w:rFonts w:ascii="宋体" w:hAnsi="宋体" w:cs="黑体"/>
              <w:smallCaps w:val="0"/>
              <w:noProof/>
              <w:sz w:val="24"/>
              <w:szCs w:val="24"/>
            </w:rPr>
          </w:rPrChange>
        </w:rPr>
      </w:pPr>
      <w:del w:id="1519" w:author="Administrator" w:date="2015-06-09T20:31:00Z">
        <w:r w:rsidRPr="00E41B79" w:rsidDel="00E41B79">
          <w:rPr>
            <w:rFonts w:ascii="黑体" w:eastAsia="黑体" w:hAnsi="黑体"/>
            <w:noProof/>
            <w:sz w:val="24"/>
            <w:szCs w:val="24"/>
            <w:rPrChange w:id="1520" w:author="Administrator" w:date="2015-06-09T20:35:00Z">
              <w:rPr>
                <w:rStyle w:val="afb"/>
                <w:rFonts w:ascii="宋体" w:hAnsi="宋体"/>
                <w:sz w:val="24"/>
                <w:szCs w:val="24"/>
              </w:rPr>
            </w:rPrChange>
          </w:rPr>
          <w:delText xml:space="preserve">2.4 </w:delText>
        </w:r>
        <w:r w:rsidRPr="00E41B79" w:rsidDel="00E41B79">
          <w:rPr>
            <w:rFonts w:ascii="黑体" w:eastAsia="黑体" w:hAnsi="黑体" w:hint="eastAsia"/>
            <w:noProof/>
            <w:sz w:val="24"/>
            <w:szCs w:val="24"/>
            <w:rPrChange w:id="1521" w:author="Administrator" w:date="2015-06-09T20:35:00Z">
              <w:rPr>
                <w:rStyle w:val="afb"/>
                <w:rFonts w:ascii="宋体" w:hAnsi="宋体" w:hint="eastAsia"/>
                <w:sz w:val="24"/>
                <w:szCs w:val="24"/>
              </w:rPr>
            </w:rPrChange>
          </w:rPr>
          <w:delText>用户需求</w:delText>
        </w:r>
        <w:r w:rsidRPr="00E41B79" w:rsidDel="00E41B79">
          <w:rPr>
            <w:rFonts w:ascii="黑体" w:eastAsia="黑体" w:hAnsi="黑体"/>
            <w:noProof/>
            <w:sz w:val="24"/>
            <w:szCs w:val="24"/>
            <w:rPrChange w:id="1522" w:author="Administrator" w:date="2015-06-09T20:35:00Z">
              <w:rPr>
                <w:rFonts w:ascii="宋体" w:hAnsi="宋体"/>
                <w:noProof/>
                <w:sz w:val="24"/>
                <w:szCs w:val="24"/>
              </w:rPr>
            </w:rPrChange>
          </w:rPr>
          <w:tab/>
          <w:delText>6</w:delText>
        </w:r>
      </w:del>
    </w:p>
    <w:p w14:paraId="09527A20" w14:textId="77777777" w:rsidR="00E2530E" w:rsidRPr="00E41B79" w:rsidDel="00E41B79" w:rsidRDefault="009835AA">
      <w:pPr>
        <w:pStyle w:val="21"/>
        <w:rPr>
          <w:del w:id="1523" w:author="Administrator" w:date="2015-06-09T20:31:00Z"/>
          <w:rFonts w:ascii="黑体" w:eastAsia="黑体" w:hAnsi="黑体" w:cs="黑体"/>
          <w:smallCaps w:val="0"/>
          <w:noProof/>
          <w:sz w:val="24"/>
          <w:szCs w:val="24"/>
          <w:rPrChange w:id="1524" w:author="Administrator" w:date="2015-06-09T20:35:00Z">
            <w:rPr>
              <w:del w:id="1525" w:author="Administrator" w:date="2015-06-09T20:31:00Z"/>
              <w:rFonts w:ascii="宋体" w:hAnsi="宋体" w:cs="黑体"/>
              <w:smallCaps w:val="0"/>
              <w:noProof/>
              <w:sz w:val="24"/>
              <w:szCs w:val="24"/>
            </w:rPr>
          </w:rPrChange>
        </w:rPr>
      </w:pPr>
      <w:del w:id="1526" w:author="Administrator" w:date="2015-06-09T20:31:00Z">
        <w:r w:rsidRPr="00E41B79" w:rsidDel="00E41B79">
          <w:rPr>
            <w:rFonts w:ascii="黑体" w:eastAsia="黑体" w:hAnsi="黑体"/>
            <w:noProof/>
            <w:sz w:val="24"/>
            <w:szCs w:val="24"/>
            <w:rPrChange w:id="1527" w:author="Administrator" w:date="2015-06-09T20:35:00Z">
              <w:rPr>
                <w:rStyle w:val="afb"/>
                <w:rFonts w:ascii="宋体" w:hAnsi="宋体"/>
                <w:sz w:val="24"/>
                <w:szCs w:val="24"/>
              </w:rPr>
            </w:rPrChange>
          </w:rPr>
          <w:delText>2.5</w:delText>
        </w:r>
        <w:r w:rsidRPr="00E41B79" w:rsidDel="00E41B79">
          <w:rPr>
            <w:rFonts w:ascii="黑体" w:eastAsia="黑体" w:hAnsi="黑体" w:hint="eastAsia"/>
            <w:noProof/>
            <w:sz w:val="24"/>
            <w:szCs w:val="24"/>
            <w:rPrChange w:id="1528" w:author="Administrator" w:date="2015-06-09T20:35:00Z">
              <w:rPr>
                <w:rStyle w:val="afb"/>
                <w:rFonts w:ascii="宋体" w:hAnsi="宋体" w:hint="eastAsia"/>
                <w:sz w:val="24"/>
                <w:szCs w:val="24"/>
              </w:rPr>
            </w:rPrChange>
          </w:rPr>
          <w:delText>产品需求模型</w:delText>
        </w:r>
        <w:r w:rsidRPr="00E41B79" w:rsidDel="00E41B79">
          <w:rPr>
            <w:rFonts w:ascii="黑体" w:eastAsia="黑体" w:hAnsi="黑体"/>
            <w:noProof/>
            <w:sz w:val="24"/>
            <w:szCs w:val="24"/>
            <w:rPrChange w:id="1529" w:author="Administrator" w:date="2015-06-09T20:35:00Z">
              <w:rPr>
                <w:rFonts w:ascii="宋体" w:hAnsi="宋体"/>
                <w:noProof/>
                <w:sz w:val="24"/>
                <w:szCs w:val="24"/>
              </w:rPr>
            </w:rPrChange>
          </w:rPr>
          <w:tab/>
          <w:delText>7</w:delText>
        </w:r>
      </w:del>
    </w:p>
    <w:p w14:paraId="3C23C603" w14:textId="77777777" w:rsidR="00E2530E" w:rsidRPr="00E41B79" w:rsidDel="00E41B79" w:rsidRDefault="009835AA">
      <w:pPr>
        <w:pStyle w:val="31"/>
        <w:rPr>
          <w:del w:id="1530" w:author="Administrator" w:date="2015-06-09T20:31:00Z"/>
          <w:rFonts w:ascii="黑体" w:eastAsia="黑体" w:hAnsi="黑体" w:cs="黑体"/>
          <w:iCs w:val="0"/>
          <w:noProof/>
          <w:rPrChange w:id="1531" w:author="Administrator" w:date="2015-06-09T20:35:00Z">
            <w:rPr>
              <w:del w:id="1532" w:author="Administrator" w:date="2015-06-09T20:31:00Z"/>
              <w:rFonts w:ascii="宋体" w:hAnsi="宋体" w:cs="黑体"/>
              <w:iCs w:val="0"/>
              <w:noProof/>
            </w:rPr>
          </w:rPrChange>
        </w:rPr>
      </w:pPr>
      <w:del w:id="1533" w:author="Administrator" w:date="2015-06-09T20:31:00Z">
        <w:r w:rsidRPr="00E41B79" w:rsidDel="00E41B79">
          <w:rPr>
            <w:rFonts w:ascii="黑体" w:eastAsia="黑体" w:hAnsi="黑体"/>
            <w:noProof/>
            <w:rPrChange w:id="1534" w:author="Administrator" w:date="2015-06-09T20:35:00Z">
              <w:rPr>
                <w:rStyle w:val="afb"/>
                <w:rFonts w:ascii="宋体" w:hAnsi="宋体"/>
              </w:rPr>
            </w:rPrChange>
          </w:rPr>
          <w:delText xml:space="preserve">2.5.1 </w:delText>
        </w:r>
        <w:r w:rsidRPr="00E41B79" w:rsidDel="00E41B79">
          <w:rPr>
            <w:rFonts w:ascii="黑体" w:eastAsia="黑体" w:hAnsi="黑体" w:hint="eastAsia"/>
            <w:noProof/>
            <w:rPrChange w:id="1535" w:author="Administrator" w:date="2015-06-09T20:35:00Z">
              <w:rPr>
                <w:rStyle w:val="afb"/>
                <w:rFonts w:ascii="宋体" w:hAnsi="宋体" w:hint="eastAsia"/>
              </w:rPr>
            </w:rPrChange>
          </w:rPr>
          <w:delText>系统业务流程</w:delText>
        </w:r>
        <w:r w:rsidRPr="00E41B79" w:rsidDel="00E41B79">
          <w:rPr>
            <w:rFonts w:ascii="黑体" w:eastAsia="黑体" w:hAnsi="黑体"/>
            <w:noProof/>
            <w:rPrChange w:id="1536" w:author="Administrator" w:date="2015-06-09T20:35:00Z">
              <w:rPr>
                <w:rFonts w:ascii="宋体" w:hAnsi="宋体"/>
                <w:noProof/>
              </w:rPr>
            </w:rPrChange>
          </w:rPr>
          <w:tab/>
          <w:delText>7</w:delText>
        </w:r>
      </w:del>
    </w:p>
    <w:p w14:paraId="43703742" w14:textId="77777777" w:rsidR="00E2530E" w:rsidRPr="00E41B79" w:rsidDel="00E41B79" w:rsidRDefault="009835AA">
      <w:pPr>
        <w:pStyle w:val="10"/>
        <w:rPr>
          <w:del w:id="1537" w:author="Administrator" w:date="2015-06-09T20:31:00Z"/>
          <w:rFonts w:ascii="黑体" w:eastAsia="黑体" w:hAnsi="黑体" w:cs="黑体"/>
          <w:b w:val="0"/>
          <w:bCs w:val="0"/>
          <w:caps w:val="0"/>
          <w:noProof/>
          <w:sz w:val="24"/>
          <w:szCs w:val="24"/>
        </w:rPr>
      </w:pPr>
      <w:del w:id="1538" w:author="Administrator" w:date="2015-06-09T20:31:00Z">
        <w:r w:rsidRPr="00E41B79" w:rsidDel="00E41B79">
          <w:rPr>
            <w:rFonts w:ascii="黑体" w:eastAsia="黑体" w:hAnsi="黑体" w:hint="eastAsia"/>
            <w:noProof/>
            <w:sz w:val="24"/>
            <w:szCs w:val="24"/>
            <w:rPrChange w:id="1539" w:author="Administrator" w:date="2015-06-09T20:35:00Z">
              <w:rPr>
                <w:rStyle w:val="afb"/>
                <w:rFonts w:ascii="黑体" w:eastAsia="黑体" w:hAnsi="黑体" w:hint="eastAsia"/>
                <w:sz w:val="24"/>
                <w:szCs w:val="24"/>
              </w:rPr>
            </w:rPrChange>
          </w:rPr>
          <w:delText>第三章</w:delText>
        </w:r>
        <w:r w:rsidRPr="00E41B79" w:rsidDel="00E41B79">
          <w:rPr>
            <w:rFonts w:ascii="黑体" w:eastAsia="黑体" w:hAnsi="黑体"/>
            <w:noProof/>
            <w:sz w:val="24"/>
            <w:szCs w:val="24"/>
            <w:rPrChange w:id="1540"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541" w:author="Administrator" w:date="2015-06-09T20:35:00Z">
              <w:rPr>
                <w:rStyle w:val="afb"/>
                <w:rFonts w:ascii="黑体" w:eastAsia="黑体" w:hAnsi="黑体" w:hint="eastAsia"/>
                <w:sz w:val="24"/>
                <w:szCs w:val="24"/>
              </w:rPr>
            </w:rPrChange>
          </w:rPr>
          <w:delText>系统设计</w:delText>
        </w:r>
        <w:r w:rsidRPr="00E41B79" w:rsidDel="00E41B79">
          <w:rPr>
            <w:rFonts w:ascii="黑体" w:eastAsia="黑体" w:hAnsi="黑体"/>
            <w:noProof/>
            <w:sz w:val="24"/>
            <w:szCs w:val="24"/>
          </w:rPr>
          <w:tab/>
          <w:delText>8</w:delText>
        </w:r>
      </w:del>
    </w:p>
    <w:p w14:paraId="4304B478" w14:textId="77777777" w:rsidR="00E2530E" w:rsidRPr="00E41B79" w:rsidDel="00E41B79" w:rsidRDefault="009835AA">
      <w:pPr>
        <w:pStyle w:val="21"/>
        <w:rPr>
          <w:del w:id="1542" w:author="Administrator" w:date="2015-06-09T20:31:00Z"/>
          <w:rFonts w:ascii="黑体" w:eastAsia="黑体" w:hAnsi="黑体" w:cs="黑体"/>
          <w:smallCaps w:val="0"/>
          <w:noProof/>
          <w:sz w:val="24"/>
          <w:szCs w:val="24"/>
          <w:rPrChange w:id="1543" w:author="Administrator" w:date="2015-06-09T20:35:00Z">
            <w:rPr>
              <w:del w:id="1544" w:author="Administrator" w:date="2015-06-09T20:31:00Z"/>
              <w:rFonts w:ascii="宋体" w:hAnsi="宋体" w:cs="黑体"/>
              <w:smallCaps w:val="0"/>
              <w:noProof/>
              <w:sz w:val="24"/>
              <w:szCs w:val="24"/>
            </w:rPr>
          </w:rPrChange>
        </w:rPr>
      </w:pPr>
      <w:del w:id="1545" w:author="Administrator" w:date="2015-06-09T20:31:00Z">
        <w:r w:rsidRPr="00E41B79" w:rsidDel="00E41B79">
          <w:rPr>
            <w:rFonts w:ascii="黑体" w:eastAsia="黑体" w:hAnsi="黑体"/>
            <w:noProof/>
            <w:sz w:val="24"/>
            <w:szCs w:val="24"/>
            <w:rPrChange w:id="1546" w:author="Administrator" w:date="2015-06-09T20:35:00Z">
              <w:rPr>
                <w:rStyle w:val="afb"/>
                <w:rFonts w:ascii="宋体" w:hAnsi="宋体"/>
                <w:sz w:val="24"/>
                <w:szCs w:val="24"/>
              </w:rPr>
            </w:rPrChange>
          </w:rPr>
          <w:delText>3.1</w:delText>
        </w:r>
        <w:r w:rsidRPr="00E41B79" w:rsidDel="00E41B79">
          <w:rPr>
            <w:rFonts w:ascii="黑体" w:eastAsia="黑体" w:hAnsi="黑体" w:hint="eastAsia"/>
            <w:noProof/>
            <w:sz w:val="24"/>
            <w:szCs w:val="24"/>
            <w:rPrChange w:id="1547" w:author="Administrator" w:date="2015-06-09T20:35:00Z">
              <w:rPr>
                <w:rStyle w:val="afb"/>
                <w:rFonts w:ascii="宋体" w:hAnsi="宋体" w:hint="eastAsia"/>
                <w:sz w:val="24"/>
                <w:szCs w:val="24"/>
              </w:rPr>
            </w:rPrChange>
          </w:rPr>
          <w:delText>产品功能性需求</w:delText>
        </w:r>
        <w:r w:rsidRPr="00E41B79" w:rsidDel="00E41B79">
          <w:rPr>
            <w:rFonts w:ascii="黑体" w:eastAsia="黑体" w:hAnsi="黑体"/>
            <w:noProof/>
            <w:sz w:val="24"/>
            <w:szCs w:val="24"/>
            <w:rPrChange w:id="1548" w:author="Administrator" w:date="2015-06-09T20:35:00Z">
              <w:rPr>
                <w:rFonts w:ascii="宋体" w:hAnsi="宋体"/>
                <w:noProof/>
                <w:sz w:val="24"/>
                <w:szCs w:val="24"/>
              </w:rPr>
            </w:rPrChange>
          </w:rPr>
          <w:tab/>
          <w:delText>8</w:delText>
        </w:r>
      </w:del>
    </w:p>
    <w:p w14:paraId="268C431A" w14:textId="77777777" w:rsidR="00E2530E" w:rsidRPr="00E41B79" w:rsidDel="00E41B79" w:rsidRDefault="009835AA">
      <w:pPr>
        <w:pStyle w:val="31"/>
        <w:rPr>
          <w:del w:id="1549" w:author="Administrator" w:date="2015-06-09T20:31:00Z"/>
          <w:rFonts w:ascii="黑体" w:eastAsia="黑体" w:hAnsi="黑体" w:cs="黑体"/>
          <w:iCs w:val="0"/>
          <w:noProof/>
          <w:rPrChange w:id="1550" w:author="Administrator" w:date="2015-06-09T20:35:00Z">
            <w:rPr>
              <w:del w:id="1551" w:author="Administrator" w:date="2015-06-09T20:31:00Z"/>
              <w:rFonts w:ascii="宋体" w:hAnsi="宋体" w:cs="黑体"/>
              <w:iCs w:val="0"/>
              <w:noProof/>
            </w:rPr>
          </w:rPrChange>
        </w:rPr>
      </w:pPr>
      <w:del w:id="1552" w:author="Administrator" w:date="2015-06-09T20:31:00Z">
        <w:r w:rsidRPr="00E41B79" w:rsidDel="00E41B79">
          <w:rPr>
            <w:rFonts w:ascii="黑体" w:eastAsia="黑体" w:hAnsi="黑体"/>
            <w:noProof/>
            <w:rPrChange w:id="1553" w:author="Administrator" w:date="2015-06-09T20:35:00Z">
              <w:rPr>
                <w:rStyle w:val="afb"/>
                <w:rFonts w:ascii="宋体" w:hAnsi="宋体"/>
              </w:rPr>
            </w:rPrChange>
          </w:rPr>
          <w:delText xml:space="preserve">3.1.1 </w:delText>
        </w:r>
        <w:r w:rsidRPr="00E41B79" w:rsidDel="00E41B79">
          <w:rPr>
            <w:rFonts w:ascii="黑体" w:eastAsia="黑体" w:hAnsi="黑体" w:hint="eastAsia"/>
            <w:noProof/>
            <w:rPrChange w:id="1554" w:author="Administrator" w:date="2015-06-09T20:35:00Z">
              <w:rPr>
                <w:rStyle w:val="afb"/>
                <w:rFonts w:ascii="宋体" w:hAnsi="宋体" w:hint="eastAsia"/>
              </w:rPr>
            </w:rPrChange>
          </w:rPr>
          <w:delText>地理位置展示</w:delText>
        </w:r>
        <w:r w:rsidRPr="00E41B79" w:rsidDel="00E41B79">
          <w:rPr>
            <w:rFonts w:ascii="黑体" w:eastAsia="黑体" w:hAnsi="黑体"/>
            <w:noProof/>
            <w:rPrChange w:id="1555" w:author="Administrator" w:date="2015-06-09T20:35:00Z">
              <w:rPr>
                <w:rFonts w:ascii="宋体" w:hAnsi="宋体"/>
                <w:noProof/>
              </w:rPr>
            </w:rPrChange>
          </w:rPr>
          <w:tab/>
          <w:delText>9</w:delText>
        </w:r>
      </w:del>
    </w:p>
    <w:p w14:paraId="6DF6F84F" w14:textId="77777777" w:rsidR="00E2530E" w:rsidRPr="00E41B79" w:rsidDel="00E41B79" w:rsidRDefault="009835AA">
      <w:pPr>
        <w:pStyle w:val="31"/>
        <w:rPr>
          <w:del w:id="1556" w:author="Administrator" w:date="2015-06-09T20:31:00Z"/>
          <w:rFonts w:ascii="黑体" w:eastAsia="黑体" w:hAnsi="黑体" w:cs="黑体"/>
          <w:iCs w:val="0"/>
          <w:noProof/>
          <w:rPrChange w:id="1557" w:author="Administrator" w:date="2015-06-09T20:35:00Z">
            <w:rPr>
              <w:del w:id="1558" w:author="Administrator" w:date="2015-06-09T20:31:00Z"/>
              <w:rFonts w:ascii="宋体" w:hAnsi="宋体" w:cs="黑体"/>
              <w:iCs w:val="0"/>
              <w:noProof/>
            </w:rPr>
          </w:rPrChange>
        </w:rPr>
      </w:pPr>
      <w:del w:id="1559" w:author="Administrator" w:date="2015-06-09T20:31:00Z">
        <w:r w:rsidRPr="00E41B79" w:rsidDel="00E41B79">
          <w:rPr>
            <w:rFonts w:ascii="黑体" w:eastAsia="黑体" w:hAnsi="黑体"/>
            <w:noProof/>
            <w:rPrChange w:id="1560" w:author="Administrator" w:date="2015-06-09T20:35:00Z">
              <w:rPr>
                <w:rStyle w:val="afb"/>
                <w:rFonts w:ascii="宋体" w:hAnsi="宋体"/>
              </w:rPr>
            </w:rPrChange>
          </w:rPr>
          <w:delText>3.1.2</w:delText>
        </w:r>
        <w:r w:rsidRPr="00E41B79" w:rsidDel="00E41B79">
          <w:rPr>
            <w:rFonts w:ascii="黑体" w:eastAsia="黑体" w:hAnsi="黑体" w:hint="eastAsia"/>
            <w:noProof/>
            <w:rPrChange w:id="1561" w:author="Administrator" w:date="2015-06-09T20:35:00Z">
              <w:rPr>
                <w:rStyle w:val="afb"/>
                <w:rFonts w:ascii="宋体" w:hAnsi="宋体" w:hint="eastAsia"/>
              </w:rPr>
            </w:rPrChange>
          </w:rPr>
          <w:delText>地理位置搜索</w:delText>
        </w:r>
        <w:r w:rsidRPr="00E41B79" w:rsidDel="00E41B79">
          <w:rPr>
            <w:rFonts w:ascii="黑体" w:eastAsia="黑体" w:hAnsi="黑体"/>
            <w:noProof/>
            <w:rPrChange w:id="1562" w:author="Administrator" w:date="2015-06-09T20:35:00Z">
              <w:rPr>
                <w:rFonts w:ascii="宋体" w:hAnsi="宋体"/>
                <w:noProof/>
              </w:rPr>
            </w:rPrChange>
          </w:rPr>
          <w:tab/>
          <w:delText>9</w:delText>
        </w:r>
      </w:del>
    </w:p>
    <w:p w14:paraId="36A0F3EC" w14:textId="77777777" w:rsidR="00E2530E" w:rsidRPr="00E41B79" w:rsidDel="00E41B79" w:rsidRDefault="009835AA">
      <w:pPr>
        <w:pStyle w:val="31"/>
        <w:rPr>
          <w:del w:id="1563" w:author="Administrator" w:date="2015-06-09T20:31:00Z"/>
          <w:rFonts w:ascii="黑体" w:eastAsia="黑体" w:hAnsi="黑体" w:cs="黑体"/>
          <w:iCs w:val="0"/>
          <w:noProof/>
          <w:rPrChange w:id="1564" w:author="Administrator" w:date="2015-06-09T20:35:00Z">
            <w:rPr>
              <w:del w:id="1565" w:author="Administrator" w:date="2015-06-09T20:31:00Z"/>
              <w:rFonts w:ascii="宋体" w:hAnsi="宋体" w:cs="黑体"/>
              <w:iCs w:val="0"/>
              <w:noProof/>
            </w:rPr>
          </w:rPrChange>
        </w:rPr>
      </w:pPr>
      <w:del w:id="1566" w:author="Administrator" w:date="2015-06-09T20:31:00Z">
        <w:r w:rsidRPr="00E41B79" w:rsidDel="00E41B79">
          <w:rPr>
            <w:rFonts w:ascii="黑体" w:eastAsia="黑体" w:hAnsi="黑体"/>
            <w:noProof/>
            <w:rPrChange w:id="1567" w:author="Administrator" w:date="2015-06-09T20:35:00Z">
              <w:rPr>
                <w:rStyle w:val="afb"/>
                <w:rFonts w:ascii="宋体" w:hAnsi="宋体"/>
              </w:rPr>
            </w:rPrChange>
          </w:rPr>
          <w:delText xml:space="preserve">3.1.3 </w:delText>
        </w:r>
        <w:r w:rsidRPr="00E41B79" w:rsidDel="00E41B79">
          <w:rPr>
            <w:rFonts w:ascii="黑体" w:eastAsia="黑体" w:hAnsi="黑体" w:hint="eastAsia"/>
            <w:noProof/>
            <w:rPrChange w:id="1568" w:author="Administrator" w:date="2015-06-09T20:35:00Z">
              <w:rPr>
                <w:rStyle w:val="afb"/>
                <w:rFonts w:ascii="宋体" w:hAnsi="宋体" w:hint="eastAsia"/>
              </w:rPr>
            </w:rPrChange>
          </w:rPr>
          <w:delText>地理位置推送</w:delText>
        </w:r>
        <w:r w:rsidRPr="00E41B79" w:rsidDel="00E41B79">
          <w:rPr>
            <w:rFonts w:ascii="黑体" w:eastAsia="黑体" w:hAnsi="黑体"/>
            <w:noProof/>
            <w:rPrChange w:id="1569" w:author="Administrator" w:date="2015-06-09T20:35:00Z">
              <w:rPr>
                <w:rFonts w:ascii="宋体" w:hAnsi="宋体"/>
                <w:noProof/>
              </w:rPr>
            </w:rPrChange>
          </w:rPr>
          <w:tab/>
          <w:delText>9</w:delText>
        </w:r>
      </w:del>
    </w:p>
    <w:p w14:paraId="57BA7D13" w14:textId="77777777" w:rsidR="00E2530E" w:rsidRPr="00E41B79" w:rsidDel="00E41B79" w:rsidRDefault="009835AA">
      <w:pPr>
        <w:pStyle w:val="31"/>
        <w:rPr>
          <w:del w:id="1570" w:author="Administrator" w:date="2015-06-09T20:31:00Z"/>
          <w:rFonts w:ascii="黑体" w:eastAsia="黑体" w:hAnsi="黑体" w:cs="黑体"/>
          <w:iCs w:val="0"/>
          <w:noProof/>
          <w:rPrChange w:id="1571" w:author="Administrator" w:date="2015-06-09T20:35:00Z">
            <w:rPr>
              <w:del w:id="1572" w:author="Administrator" w:date="2015-06-09T20:31:00Z"/>
              <w:rFonts w:ascii="宋体" w:hAnsi="宋体" w:cs="黑体"/>
              <w:iCs w:val="0"/>
              <w:noProof/>
            </w:rPr>
          </w:rPrChange>
        </w:rPr>
      </w:pPr>
      <w:del w:id="1573" w:author="Administrator" w:date="2015-06-09T20:31:00Z">
        <w:r w:rsidRPr="00E41B79" w:rsidDel="00E41B79">
          <w:rPr>
            <w:rFonts w:ascii="黑体" w:eastAsia="黑体" w:hAnsi="黑体"/>
            <w:noProof/>
            <w:rPrChange w:id="1574" w:author="Administrator" w:date="2015-06-09T20:35:00Z">
              <w:rPr>
                <w:rStyle w:val="afb"/>
                <w:rFonts w:ascii="宋体" w:hAnsi="宋体"/>
              </w:rPr>
            </w:rPrChange>
          </w:rPr>
          <w:delText>3.1.4</w:delText>
        </w:r>
        <w:r w:rsidRPr="00E41B79" w:rsidDel="00E41B79">
          <w:rPr>
            <w:rFonts w:ascii="黑体" w:eastAsia="黑体" w:hAnsi="黑体" w:hint="eastAsia"/>
            <w:noProof/>
            <w:rPrChange w:id="1575" w:author="Administrator" w:date="2015-06-09T20:35:00Z">
              <w:rPr>
                <w:rStyle w:val="afb"/>
                <w:rFonts w:ascii="宋体" w:hAnsi="宋体" w:hint="eastAsia"/>
              </w:rPr>
            </w:rPrChange>
          </w:rPr>
          <w:delText>地理位置告警</w:delText>
        </w:r>
        <w:r w:rsidRPr="00E41B79" w:rsidDel="00E41B79">
          <w:rPr>
            <w:rFonts w:ascii="黑体" w:eastAsia="黑体" w:hAnsi="黑体"/>
            <w:noProof/>
            <w:rPrChange w:id="1576" w:author="Administrator" w:date="2015-06-09T20:35:00Z">
              <w:rPr>
                <w:rFonts w:ascii="宋体" w:hAnsi="宋体"/>
                <w:noProof/>
              </w:rPr>
            </w:rPrChange>
          </w:rPr>
          <w:tab/>
          <w:delText>10</w:delText>
        </w:r>
      </w:del>
    </w:p>
    <w:p w14:paraId="285D21AA" w14:textId="77777777" w:rsidR="00E2530E" w:rsidRPr="00E41B79" w:rsidDel="00E41B79" w:rsidRDefault="009835AA">
      <w:pPr>
        <w:pStyle w:val="31"/>
        <w:rPr>
          <w:del w:id="1577" w:author="Administrator" w:date="2015-06-09T20:31:00Z"/>
          <w:rFonts w:ascii="黑体" w:eastAsia="黑体" w:hAnsi="黑体" w:cs="黑体"/>
          <w:iCs w:val="0"/>
          <w:noProof/>
          <w:rPrChange w:id="1578" w:author="Administrator" w:date="2015-06-09T20:35:00Z">
            <w:rPr>
              <w:del w:id="1579" w:author="Administrator" w:date="2015-06-09T20:31:00Z"/>
              <w:rFonts w:ascii="宋体" w:hAnsi="宋体" w:cs="黑体"/>
              <w:iCs w:val="0"/>
              <w:noProof/>
            </w:rPr>
          </w:rPrChange>
        </w:rPr>
      </w:pPr>
      <w:del w:id="1580" w:author="Administrator" w:date="2015-06-09T20:31:00Z">
        <w:r w:rsidRPr="00E41B79" w:rsidDel="00E41B79">
          <w:rPr>
            <w:rFonts w:ascii="黑体" w:eastAsia="黑体" w:hAnsi="黑体"/>
            <w:noProof/>
            <w:rPrChange w:id="1581" w:author="Administrator" w:date="2015-06-09T20:35:00Z">
              <w:rPr>
                <w:rStyle w:val="afb"/>
                <w:rFonts w:ascii="宋体" w:hAnsi="宋体"/>
              </w:rPr>
            </w:rPrChange>
          </w:rPr>
          <w:delText xml:space="preserve">3.1.5 </w:delText>
        </w:r>
        <w:r w:rsidRPr="00E41B79" w:rsidDel="00E41B79">
          <w:rPr>
            <w:rFonts w:ascii="黑体" w:eastAsia="黑体" w:hAnsi="黑体" w:hint="eastAsia"/>
            <w:noProof/>
            <w:rPrChange w:id="1582" w:author="Administrator" w:date="2015-06-09T20:35:00Z">
              <w:rPr>
                <w:rStyle w:val="afb"/>
                <w:rFonts w:ascii="宋体" w:hAnsi="宋体" w:hint="eastAsia"/>
              </w:rPr>
            </w:rPrChange>
          </w:rPr>
          <w:delText>系统结构图</w:delText>
        </w:r>
        <w:r w:rsidRPr="00E41B79" w:rsidDel="00E41B79">
          <w:rPr>
            <w:rFonts w:ascii="黑体" w:eastAsia="黑体" w:hAnsi="黑体"/>
            <w:noProof/>
            <w:rPrChange w:id="1583" w:author="Administrator" w:date="2015-06-09T20:35:00Z">
              <w:rPr>
                <w:rFonts w:ascii="宋体" w:hAnsi="宋体"/>
                <w:noProof/>
              </w:rPr>
            </w:rPrChange>
          </w:rPr>
          <w:tab/>
          <w:delText>10</w:delText>
        </w:r>
      </w:del>
    </w:p>
    <w:p w14:paraId="17E12F7B" w14:textId="77777777" w:rsidR="00E2530E" w:rsidRPr="00E41B79" w:rsidDel="00E41B79" w:rsidRDefault="009835AA">
      <w:pPr>
        <w:pStyle w:val="21"/>
        <w:rPr>
          <w:del w:id="1584" w:author="Administrator" w:date="2015-06-09T20:31:00Z"/>
          <w:rFonts w:ascii="黑体" w:eastAsia="黑体" w:hAnsi="黑体" w:cs="黑体"/>
          <w:smallCaps w:val="0"/>
          <w:noProof/>
          <w:sz w:val="24"/>
          <w:szCs w:val="24"/>
          <w:rPrChange w:id="1585" w:author="Administrator" w:date="2015-06-09T20:35:00Z">
            <w:rPr>
              <w:del w:id="1586" w:author="Administrator" w:date="2015-06-09T20:31:00Z"/>
              <w:rFonts w:ascii="宋体" w:hAnsi="宋体" w:cs="黑体"/>
              <w:smallCaps w:val="0"/>
              <w:noProof/>
              <w:sz w:val="24"/>
              <w:szCs w:val="24"/>
            </w:rPr>
          </w:rPrChange>
        </w:rPr>
      </w:pPr>
      <w:del w:id="1587" w:author="Administrator" w:date="2015-06-09T20:31:00Z">
        <w:r w:rsidRPr="00E41B79" w:rsidDel="00E41B79">
          <w:rPr>
            <w:rFonts w:ascii="黑体" w:eastAsia="黑体" w:hAnsi="黑体"/>
            <w:noProof/>
            <w:sz w:val="24"/>
            <w:szCs w:val="24"/>
            <w:rPrChange w:id="1588" w:author="Administrator" w:date="2015-06-09T20:35:00Z">
              <w:rPr>
                <w:rStyle w:val="afb"/>
                <w:rFonts w:ascii="宋体" w:hAnsi="宋体"/>
                <w:sz w:val="24"/>
                <w:szCs w:val="24"/>
              </w:rPr>
            </w:rPrChange>
          </w:rPr>
          <w:delText>3.2</w:delText>
        </w:r>
        <w:r w:rsidRPr="00E41B79" w:rsidDel="00E41B79">
          <w:rPr>
            <w:rFonts w:ascii="黑体" w:eastAsia="黑体" w:hAnsi="黑体" w:hint="eastAsia"/>
            <w:noProof/>
            <w:sz w:val="24"/>
            <w:szCs w:val="24"/>
            <w:rPrChange w:id="1589" w:author="Administrator" w:date="2015-06-09T20:35:00Z">
              <w:rPr>
                <w:rStyle w:val="afb"/>
                <w:rFonts w:ascii="宋体" w:hAnsi="宋体" w:hint="eastAsia"/>
                <w:sz w:val="24"/>
                <w:szCs w:val="24"/>
              </w:rPr>
            </w:rPrChange>
          </w:rPr>
          <w:delText>数据库逻辑设计</w:delText>
        </w:r>
        <w:r w:rsidRPr="00E41B79" w:rsidDel="00E41B79">
          <w:rPr>
            <w:rFonts w:ascii="黑体" w:eastAsia="黑体" w:hAnsi="黑体"/>
            <w:noProof/>
            <w:sz w:val="24"/>
            <w:szCs w:val="24"/>
            <w:rPrChange w:id="1590" w:author="Administrator" w:date="2015-06-09T20:35:00Z">
              <w:rPr>
                <w:rFonts w:ascii="宋体" w:hAnsi="宋体"/>
                <w:noProof/>
                <w:sz w:val="24"/>
                <w:szCs w:val="24"/>
              </w:rPr>
            </w:rPrChange>
          </w:rPr>
          <w:tab/>
          <w:delText>12</w:delText>
        </w:r>
      </w:del>
    </w:p>
    <w:p w14:paraId="34E7486B" w14:textId="77777777" w:rsidR="00E2530E" w:rsidRPr="00E41B79" w:rsidDel="00E41B79" w:rsidRDefault="009835AA">
      <w:pPr>
        <w:pStyle w:val="21"/>
        <w:rPr>
          <w:del w:id="1591" w:author="Administrator" w:date="2015-06-09T20:31:00Z"/>
          <w:rFonts w:ascii="黑体" w:eastAsia="黑体" w:hAnsi="黑体" w:cs="黑体"/>
          <w:smallCaps w:val="0"/>
          <w:noProof/>
          <w:sz w:val="24"/>
          <w:szCs w:val="24"/>
          <w:rPrChange w:id="1592" w:author="Administrator" w:date="2015-06-09T20:35:00Z">
            <w:rPr>
              <w:del w:id="1593" w:author="Administrator" w:date="2015-06-09T20:31:00Z"/>
              <w:rFonts w:ascii="宋体" w:hAnsi="宋体" w:cs="黑体"/>
              <w:smallCaps w:val="0"/>
              <w:noProof/>
              <w:sz w:val="24"/>
              <w:szCs w:val="24"/>
            </w:rPr>
          </w:rPrChange>
        </w:rPr>
      </w:pPr>
      <w:del w:id="1594" w:author="Administrator" w:date="2015-06-09T20:31:00Z">
        <w:r w:rsidRPr="00E41B79" w:rsidDel="00E41B79">
          <w:rPr>
            <w:rFonts w:ascii="黑体" w:eastAsia="黑体" w:hAnsi="黑体"/>
            <w:noProof/>
            <w:sz w:val="24"/>
            <w:szCs w:val="24"/>
            <w:rPrChange w:id="1595" w:author="Administrator" w:date="2015-06-09T20:35:00Z">
              <w:rPr>
                <w:rStyle w:val="afb"/>
                <w:rFonts w:ascii="宋体" w:hAnsi="宋体"/>
                <w:sz w:val="24"/>
                <w:szCs w:val="24"/>
              </w:rPr>
            </w:rPrChange>
          </w:rPr>
          <w:delText xml:space="preserve">3.3 </w:delText>
        </w:r>
        <w:r w:rsidRPr="00E41B79" w:rsidDel="00E41B79">
          <w:rPr>
            <w:rFonts w:ascii="黑体" w:eastAsia="黑体" w:hAnsi="黑体" w:hint="eastAsia"/>
            <w:noProof/>
            <w:sz w:val="24"/>
            <w:szCs w:val="24"/>
            <w:rPrChange w:id="1596" w:author="Administrator" w:date="2015-06-09T20:35:00Z">
              <w:rPr>
                <w:rStyle w:val="afb"/>
                <w:rFonts w:ascii="宋体" w:hAnsi="宋体" w:hint="eastAsia"/>
                <w:sz w:val="24"/>
                <w:szCs w:val="24"/>
              </w:rPr>
            </w:rPrChange>
          </w:rPr>
          <w:delText>用户界面设计</w:delText>
        </w:r>
        <w:r w:rsidRPr="00E41B79" w:rsidDel="00E41B79">
          <w:rPr>
            <w:rFonts w:ascii="黑体" w:eastAsia="黑体" w:hAnsi="黑体"/>
            <w:noProof/>
            <w:sz w:val="24"/>
            <w:szCs w:val="24"/>
            <w:rPrChange w:id="1597" w:author="Administrator" w:date="2015-06-09T20:35:00Z">
              <w:rPr>
                <w:rFonts w:ascii="宋体" w:hAnsi="宋体"/>
                <w:noProof/>
                <w:sz w:val="24"/>
                <w:szCs w:val="24"/>
              </w:rPr>
            </w:rPrChange>
          </w:rPr>
          <w:tab/>
          <w:delText>13</w:delText>
        </w:r>
      </w:del>
    </w:p>
    <w:p w14:paraId="27D1F655" w14:textId="77777777" w:rsidR="00E2530E" w:rsidRPr="00E41B79" w:rsidDel="00E41B79" w:rsidRDefault="009835AA">
      <w:pPr>
        <w:pStyle w:val="31"/>
        <w:rPr>
          <w:del w:id="1598" w:author="Administrator" w:date="2015-06-09T20:31:00Z"/>
          <w:rFonts w:ascii="黑体" w:eastAsia="黑体" w:hAnsi="黑体" w:cs="黑体"/>
          <w:iCs w:val="0"/>
          <w:noProof/>
          <w:rPrChange w:id="1599" w:author="Administrator" w:date="2015-06-09T20:35:00Z">
            <w:rPr>
              <w:del w:id="1600" w:author="Administrator" w:date="2015-06-09T20:31:00Z"/>
              <w:rFonts w:ascii="宋体" w:hAnsi="宋体" w:cs="黑体"/>
              <w:iCs w:val="0"/>
              <w:noProof/>
            </w:rPr>
          </w:rPrChange>
        </w:rPr>
      </w:pPr>
      <w:del w:id="1601" w:author="Administrator" w:date="2015-06-09T20:31:00Z">
        <w:r w:rsidRPr="00E41B79" w:rsidDel="00E41B79">
          <w:rPr>
            <w:rFonts w:ascii="黑体" w:eastAsia="黑体" w:hAnsi="黑体"/>
            <w:noProof/>
            <w:rPrChange w:id="1602" w:author="Administrator" w:date="2015-06-09T20:35:00Z">
              <w:rPr>
                <w:rStyle w:val="afb"/>
                <w:rFonts w:ascii="宋体" w:hAnsi="宋体"/>
              </w:rPr>
            </w:rPrChange>
          </w:rPr>
          <w:delText>3.3.1</w:delText>
        </w:r>
        <w:r w:rsidRPr="00E41B79" w:rsidDel="00E41B79">
          <w:rPr>
            <w:rFonts w:ascii="黑体" w:eastAsia="黑体" w:hAnsi="黑体" w:hint="eastAsia"/>
            <w:noProof/>
            <w:rPrChange w:id="1603" w:author="Administrator" w:date="2015-06-09T20:35:00Z">
              <w:rPr>
                <w:rStyle w:val="afb"/>
                <w:rFonts w:ascii="宋体" w:hAnsi="宋体" w:hint="eastAsia"/>
              </w:rPr>
            </w:rPrChange>
          </w:rPr>
          <w:delText>用户界面视觉设计</w:delText>
        </w:r>
        <w:r w:rsidRPr="00E41B79" w:rsidDel="00E41B79">
          <w:rPr>
            <w:rFonts w:ascii="黑体" w:eastAsia="黑体" w:hAnsi="黑体"/>
            <w:noProof/>
            <w:rPrChange w:id="1604" w:author="Administrator" w:date="2015-06-09T20:35:00Z">
              <w:rPr>
                <w:rFonts w:ascii="宋体" w:hAnsi="宋体"/>
                <w:noProof/>
              </w:rPr>
            </w:rPrChange>
          </w:rPr>
          <w:tab/>
          <w:delText>13</w:delText>
        </w:r>
      </w:del>
    </w:p>
    <w:p w14:paraId="3CE3DCF7" w14:textId="77777777" w:rsidR="00E2530E" w:rsidRPr="00E41B79" w:rsidDel="00E41B79" w:rsidRDefault="009835AA">
      <w:pPr>
        <w:pStyle w:val="31"/>
        <w:rPr>
          <w:del w:id="1605" w:author="Administrator" w:date="2015-06-09T20:31:00Z"/>
          <w:rFonts w:ascii="黑体" w:eastAsia="黑体" w:hAnsi="黑体" w:cs="黑体"/>
          <w:iCs w:val="0"/>
          <w:noProof/>
          <w:rPrChange w:id="1606" w:author="Administrator" w:date="2015-06-09T20:35:00Z">
            <w:rPr>
              <w:del w:id="1607" w:author="Administrator" w:date="2015-06-09T20:31:00Z"/>
              <w:rFonts w:ascii="宋体" w:hAnsi="宋体" w:cs="黑体"/>
              <w:iCs w:val="0"/>
              <w:noProof/>
            </w:rPr>
          </w:rPrChange>
        </w:rPr>
      </w:pPr>
      <w:del w:id="1608" w:author="Administrator" w:date="2015-06-09T20:31:00Z">
        <w:r w:rsidRPr="00E41B79" w:rsidDel="00E41B79">
          <w:rPr>
            <w:rFonts w:ascii="黑体" w:eastAsia="黑体" w:hAnsi="黑体"/>
            <w:noProof/>
            <w:rPrChange w:id="1609" w:author="Administrator" w:date="2015-06-09T20:35:00Z">
              <w:rPr>
                <w:rStyle w:val="afb"/>
                <w:rFonts w:ascii="宋体" w:hAnsi="宋体"/>
              </w:rPr>
            </w:rPrChange>
          </w:rPr>
          <w:delText>3.3.2</w:delText>
        </w:r>
        <w:r w:rsidRPr="00E41B79" w:rsidDel="00E41B79">
          <w:rPr>
            <w:rFonts w:ascii="黑体" w:eastAsia="黑体" w:hAnsi="黑体" w:hint="eastAsia"/>
            <w:noProof/>
            <w:rPrChange w:id="1610" w:author="Administrator" w:date="2015-06-09T20:35:00Z">
              <w:rPr>
                <w:rStyle w:val="afb"/>
                <w:rFonts w:ascii="宋体" w:hAnsi="宋体" w:hint="eastAsia"/>
              </w:rPr>
            </w:rPrChange>
          </w:rPr>
          <w:delText>用户界面交互设计</w:delText>
        </w:r>
        <w:r w:rsidRPr="00E41B79" w:rsidDel="00E41B79">
          <w:rPr>
            <w:rFonts w:ascii="黑体" w:eastAsia="黑体" w:hAnsi="黑体"/>
            <w:noProof/>
            <w:rPrChange w:id="1611" w:author="Administrator" w:date="2015-06-09T20:35:00Z">
              <w:rPr>
                <w:rFonts w:ascii="宋体" w:hAnsi="宋体"/>
                <w:noProof/>
              </w:rPr>
            </w:rPrChange>
          </w:rPr>
          <w:tab/>
          <w:delText>17</w:delText>
        </w:r>
      </w:del>
    </w:p>
    <w:p w14:paraId="0CA0D184" w14:textId="77777777" w:rsidR="00E2530E" w:rsidRPr="00E41B79" w:rsidDel="00E41B79" w:rsidRDefault="009835AA">
      <w:pPr>
        <w:pStyle w:val="10"/>
        <w:rPr>
          <w:del w:id="1612" w:author="Administrator" w:date="2015-06-09T20:31:00Z"/>
          <w:rFonts w:ascii="黑体" w:eastAsia="黑体" w:hAnsi="黑体" w:cs="黑体"/>
          <w:b w:val="0"/>
          <w:bCs w:val="0"/>
          <w:caps w:val="0"/>
          <w:noProof/>
          <w:sz w:val="24"/>
          <w:szCs w:val="24"/>
        </w:rPr>
      </w:pPr>
      <w:del w:id="1613" w:author="Administrator" w:date="2015-06-09T20:31:00Z">
        <w:r w:rsidRPr="00E41B79" w:rsidDel="00E41B79">
          <w:rPr>
            <w:rFonts w:ascii="黑体" w:eastAsia="黑体" w:hAnsi="黑体" w:hint="eastAsia"/>
            <w:noProof/>
            <w:sz w:val="24"/>
            <w:szCs w:val="24"/>
            <w:rPrChange w:id="1614" w:author="Administrator" w:date="2015-06-09T20:35:00Z">
              <w:rPr>
                <w:rStyle w:val="afb"/>
                <w:rFonts w:ascii="黑体" w:eastAsia="黑体" w:hAnsi="黑体" w:hint="eastAsia"/>
                <w:sz w:val="24"/>
                <w:szCs w:val="24"/>
              </w:rPr>
            </w:rPrChange>
          </w:rPr>
          <w:delText>第四章</w:delText>
        </w:r>
        <w:r w:rsidRPr="00E41B79" w:rsidDel="00E41B79">
          <w:rPr>
            <w:rFonts w:ascii="黑体" w:eastAsia="黑体" w:hAnsi="黑体"/>
            <w:noProof/>
            <w:sz w:val="24"/>
            <w:szCs w:val="24"/>
            <w:rPrChange w:id="1615"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616" w:author="Administrator" w:date="2015-06-09T20:35:00Z">
              <w:rPr>
                <w:rStyle w:val="afb"/>
                <w:rFonts w:ascii="黑体" w:eastAsia="黑体" w:hAnsi="黑体" w:hint="eastAsia"/>
                <w:sz w:val="24"/>
                <w:szCs w:val="24"/>
              </w:rPr>
            </w:rPrChange>
          </w:rPr>
          <w:delText>地理位置数据展示系统详细设计与实现</w:delText>
        </w:r>
        <w:r w:rsidRPr="00E41B79" w:rsidDel="00E41B79">
          <w:rPr>
            <w:rFonts w:ascii="黑体" w:eastAsia="黑体" w:hAnsi="黑体"/>
            <w:noProof/>
            <w:sz w:val="24"/>
            <w:szCs w:val="24"/>
          </w:rPr>
          <w:tab/>
          <w:delText>18</w:delText>
        </w:r>
      </w:del>
    </w:p>
    <w:p w14:paraId="10926A01" w14:textId="77777777" w:rsidR="00E2530E" w:rsidRPr="00E41B79" w:rsidDel="00E41B79" w:rsidRDefault="009835AA">
      <w:pPr>
        <w:pStyle w:val="21"/>
        <w:rPr>
          <w:del w:id="1617" w:author="Administrator" w:date="2015-06-09T20:31:00Z"/>
          <w:rFonts w:ascii="黑体" w:eastAsia="黑体" w:hAnsi="黑体" w:cs="黑体"/>
          <w:smallCaps w:val="0"/>
          <w:noProof/>
          <w:sz w:val="24"/>
          <w:szCs w:val="24"/>
          <w:rPrChange w:id="1618" w:author="Administrator" w:date="2015-06-09T20:35:00Z">
            <w:rPr>
              <w:del w:id="1619" w:author="Administrator" w:date="2015-06-09T20:31:00Z"/>
              <w:rFonts w:ascii="宋体" w:hAnsi="宋体" w:cs="黑体"/>
              <w:smallCaps w:val="0"/>
              <w:noProof/>
              <w:sz w:val="24"/>
              <w:szCs w:val="24"/>
            </w:rPr>
          </w:rPrChange>
        </w:rPr>
      </w:pPr>
      <w:del w:id="1620" w:author="Administrator" w:date="2015-06-09T20:31:00Z">
        <w:r w:rsidRPr="00E41B79" w:rsidDel="00E41B79">
          <w:rPr>
            <w:rFonts w:ascii="黑体" w:eastAsia="黑体" w:hAnsi="黑体"/>
            <w:noProof/>
            <w:sz w:val="24"/>
            <w:szCs w:val="24"/>
            <w:rPrChange w:id="1621" w:author="Administrator" w:date="2015-06-09T20:35:00Z">
              <w:rPr>
                <w:rStyle w:val="afb"/>
                <w:rFonts w:ascii="宋体" w:hAnsi="宋体"/>
                <w:sz w:val="24"/>
                <w:szCs w:val="24"/>
              </w:rPr>
            </w:rPrChange>
          </w:rPr>
          <w:delText xml:space="preserve">4.1 </w:delText>
        </w:r>
        <w:r w:rsidRPr="00E41B79" w:rsidDel="00E41B79">
          <w:rPr>
            <w:rFonts w:ascii="黑体" w:eastAsia="黑体" w:hAnsi="黑体" w:hint="eastAsia"/>
            <w:noProof/>
            <w:sz w:val="24"/>
            <w:szCs w:val="24"/>
            <w:rPrChange w:id="1622" w:author="Administrator" w:date="2015-06-09T20:35:00Z">
              <w:rPr>
                <w:rStyle w:val="afb"/>
                <w:rFonts w:ascii="宋体" w:hAnsi="宋体" w:hint="eastAsia"/>
                <w:sz w:val="24"/>
                <w:szCs w:val="24"/>
              </w:rPr>
            </w:rPrChange>
          </w:rPr>
          <w:delText>前端框架搭建</w:delText>
        </w:r>
        <w:r w:rsidRPr="00E41B79" w:rsidDel="00E41B79">
          <w:rPr>
            <w:rFonts w:ascii="黑体" w:eastAsia="黑体" w:hAnsi="黑体"/>
            <w:noProof/>
            <w:sz w:val="24"/>
            <w:szCs w:val="24"/>
            <w:rPrChange w:id="1623" w:author="Administrator" w:date="2015-06-09T20:35:00Z">
              <w:rPr>
                <w:rFonts w:ascii="宋体" w:hAnsi="宋体"/>
                <w:noProof/>
                <w:sz w:val="24"/>
                <w:szCs w:val="24"/>
              </w:rPr>
            </w:rPrChange>
          </w:rPr>
          <w:tab/>
          <w:delText>18</w:delText>
        </w:r>
      </w:del>
    </w:p>
    <w:p w14:paraId="5BF972EA" w14:textId="77777777" w:rsidR="00E2530E" w:rsidRPr="00E41B79" w:rsidDel="00E41B79" w:rsidRDefault="009835AA">
      <w:pPr>
        <w:pStyle w:val="31"/>
        <w:rPr>
          <w:del w:id="1624" w:author="Administrator" w:date="2015-06-09T20:31:00Z"/>
          <w:rFonts w:ascii="黑体" w:eastAsia="黑体" w:hAnsi="黑体" w:cs="黑体"/>
          <w:iCs w:val="0"/>
          <w:noProof/>
          <w:rPrChange w:id="1625" w:author="Administrator" w:date="2015-06-09T20:35:00Z">
            <w:rPr>
              <w:del w:id="1626" w:author="Administrator" w:date="2015-06-09T20:31:00Z"/>
              <w:rFonts w:ascii="宋体" w:hAnsi="宋体" w:cs="黑体"/>
              <w:iCs w:val="0"/>
              <w:noProof/>
            </w:rPr>
          </w:rPrChange>
        </w:rPr>
      </w:pPr>
      <w:del w:id="1627" w:author="Administrator" w:date="2015-06-09T20:31:00Z">
        <w:r w:rsidRPr="00E41B79" w:rsidDel="00E41B79">
          <w:rPr>
            <w:rFonts w:ascii="黑体" w:eastAsia="黑体" w:hAnsi="黑体"/>
            <w:noProof/>
            <w:rPrChange w:id="1628" w:author="Administrator" w:date="2015-06-09T20:35:00Z">
              <w:rPr>
                <w:rStyle w:val="afb"/>
                <w:rFonts w:ascii="宋体" w:hAnsi="宋体"/>
              </w:rPr>
            </w:rPrChange>
          </w:rPr>
          <w:delText>4.1.1</w:delText>
        </w:r>
        <w:r w:rsidRPr="00E41B79" w:rsidDel="00E41B79">
          <w:rPr>
            <w:rFonts w:ascii="黑体" w:eastAsia="黑体" w:hAnsi="黑体" w:hint="eastAsia"/>
            <w:noProof/>
            <w:rPrChange w:id="1629" w:author="Administrator" w:date="2015-06-09T20:35:00Z">
              <w:rPr>
                <w:rStyle w:val="afb"/>
                <w:rFonts w:ascii="宋体" w:hAnsi="宋体" w:hint="eastAsia"/>
              </w:rPr>
            </w:rPrChange>
          </w:rPr>
          <w:delText>框架搭建的步骤</w:delText>
        </w:r>
        <w:r w:rsidRPr="00E41B79" w:rsidDel="00E41B79">
          <w:rPr>
            <w:rFonts w:ascii="黑体" w:eastAsia="黑体" w:hAnsi="黑体"/>
            <w:noProof/>
            <w:rPrChange w:id="1630" w:author="Administrator" w:date="2015-06-09T20:35:00Z">
              <w:rPr>
                <w:rFonts w:ascii="宋体" w:hAnsi="宋体"/>
                <w:noProof/>
              </w:rPr>
            </w:rPrChange>
          </w:rPr>
          <w:tab/>
          <w:delText>18</w:delText>
        </w:r>
      </w:del>
    </w:p>
    <w:p w14:paraId="0BBA70F3" w14:textId="77777777" w:rsidR="00E2530E" w:rsidRPr="00E41B79" w:rsidDel="00E41B79" w:rsidRDefault="009835AA">
      <w:pPr>
        <w:pStyle w:val="31"/>
        <w:rPr>
          <w:del w:id="1631" w:author="Administrator" w:date="2015-06-09T20:31:00Z"/>
          <w:rFonts w:ascii="黑体" w:eastAsia="黑体" w:hAnsi="黑体" w:cs="黑体"/>
          <w:iCs w:val="0"/>
          <w:noProof/>
          <w:rPrChange w:id="1632" w:author="Administrator" w:date="2015-06-09T20:35:00Z">
            <w:rPr>
              <w:del w:id="1633" w:author="Administrator" w:date="2015-06-09T20:31:00Z"/>
              <w:rFonts w:ascii="宋体" w:hAnsi="宋体" w:cs="黑体"/>
              <w:iCs w:val="0"/>
              <w:noProof/>
            </w:rPr>
          </w:rPrChange>
        </w:rPr>
      </w:pPr>
      <w:del w:id="1634" w:author="Administrator" w:date="2015-06-09T20:31:00Z">
        <w:r w:rsidRPr="00E41B79" w:rsidDel="00E41B79">
          <w:rPr>
            <w:rFonts w:ascii="黑体" w:eastAsia="黑体" w:hAnsi="黑体"/>
            <w:noProof/>
            <w:rPrChange w:id="1635" w:author="Administrator" w:date="2015-06-09T20:35:00Z">
              <w:rPr>
                <w:rStyle w:val="afb"/>
                <w:rFonts w:ascii="宋体" w:hAnsi="宋体"/>
              </w:rPr>
            </w:rPrChange>
          </w:rPr>
          <w:delText xml:space="preserve">4.1.2 </w:delText>
        </w:r>
        <w:r w:rsidRPr="00E41B79" w:rsidDel="00E41B79">
          <w:rPr>
            <w:rFonts w:ascii="黑体" w:eastAsia="黑体" w:hAnsi="黑体"/>
            <w:noProof/>
            <w:rPrChange w:id="1636" w:author="Administrator" w:date="2015-06-09T20:35:00Z">
              <w:rPr>
                <w:rStyle w:val="afb"/>
              </w:rPr>
            </w:rPrChange>
          </w:rPr>
          <w:delText>seaJs</w:delText>
        </w:r>
        <w:r w:rsidRPr="00E41B79" w:rsidDel="00E41B79">
          <w:rPr>
            <w:rFonts w:ascii="黑体" w:eastAsia="黑体" w:hAnsi="黑体" w:hint="eastAsia"/>
            <w:noProof/>
            <w:rPrChange w:id="1637" w:author="Administrator" w:date="2015-06-09T20:35:00Z">
              <w:rPr>
                <w:rStyle w:val="afb"/>
                <w:rFonts w:ascii="宋体" w:hAnsi="宋体" w:hint="eastAsia"/>
              </w:rPr>
            </w:rPrChange>
          </w:rPr>
          <w:delText>整合</w:delText>
        </w:r>
        <w:r w:rsidRPr="00E41B79" w:rsidDel="00E41B79">
          <w:rPr>
            <w:rFonts w:ascii="黑体" w:eastAsia="黑体" w:hAnsi="黑体"/>
            <w:noProof/>
            <w:rPrChange w:id="1638" w:author="Administrator" w:date="2015-06-09T20:35:00Z">
              <w:rPr>
                <w:rStyle w:val="afb"/>
              </w:rPr>
            </w:rPrChange>
          </w:rPr>
          <w:delText>Js</w:delText>
        </w:r>
        <w:r w:rsidRPr="00E41B79" w:rsidDel="00E41B79">
          <w:rPr>
            <w:rFonts w:ascii="黑体" w:eastAsia="黑体" w:hAnsi="黑体" w:hint="eastAsia"/>
            <w:noProof/>
            <w:rPrChange w:id="1639" w:author="Administrator" w:date="2015-06-09T20:35:00Z">
              <w:rPr>
                <w:rStyle w:val="afb"/>
                <w:rFonts w:ascii="宋体" w:hAnsi="宋体" w:hint="eastAsia"/>
              </w:rPr>
            </w:rPrChange>
          </w:rPr>
          <w:delText>资源库</w:delText>
        </w:r>
        <w:r w:rsidRPr="00E41B79" w:rsidDel="00E41B79">
          <w:rPr>
            <w:rFonts w:ascii="黑体" w:eastAsia="黑体" w:hAnsi="黑体"/>
            <w:noProof/>
            <w:rPrChange w:id="1640" w:author="Administrator" w:date="2015-06-09T20:35:00Z">
              <w:rPr>
                <w:rFonts w:ascii="宋体" w:hAnsi="宋体"/>
                <w:noProof/>
              </w:rPr>
            </w:rPrChange>
          </w:rPr>
          <w:tab/>
          <w:delText>20</w:delText>
        </w:r>
      </w:del>
    </w:p>
    <w:p w14:paraId="0A8BCA03" w14:textId="77777777" w:rsidR="00E2530E" w:rsidRPr="00E41B79" w:rsidDel="00E41B79" w:rsidRDefault="009835AA">
      <w:pPr>
        <w:pStyle w:val="31"/>
        <w:rPr>
          <w:del w:id="1641" w:author="Administrator" w:date="2015-06-09T20:31:00Z"/>
          <w:rFonts w:ascii="黑体" w:eastAsia="黑体" w:hAnsi="黑体" w:cs="黑体"/>
          <w:iCs w:val="0"/>
          <w:noProof/>
          <w:rPrChange w:id="1642" w:author="Administrator" w:date="2015-06-09T20:35:00Z">
            <w:rPr>
              <w:del w:id="1643" w:author="Administrator" w:date="2015-06-09T20:31:00Z"/>
              <w:rFonts w:ascii="宋体" w:hAnsi="宋体" w:cs="黑体"/>
              <w:iCs w:val="0"/>
              <w:noProof/>
            </w:rPr>
          </w:rPrChange>
        </w:rPr>
      </w:pPr>
      <w:del w:id="1644" w:author="Administrator" w:date="2015-06-09T20:31:00Z">
        <w:r w:rsidRPr="00E41B79" w:rsidDel="00E41B79">
          <w:rPr>
            <w:rFonts w:ascii="黑体" w:eastAsia="黑体" w:hAnsi="黑体"/>
            <w:noProof/>
            <w:rPrChange w:id="1645" w:author="Administrator" w:date="2015-06-09T20:35:00Z">
              <w:rPr>
                <w:rStyle w:val="afb"/>
                <w:rFonts w:ascii="宋体" w:hAnsi="宋体"/>
              </w:rPr>
            </w:rPrChange>
          </w:rPr>
          <w:delText>4.1.3</w:delText>
        </w:r>
        <w:r w:rsidRPr="00E41B79" w:rsidDel="00E41B79">
          <w:rPr>
            <w:rFonts w:ascii="黑体" w:eastAsia="黑体" w:hAnsi="黑体" w:hint="eastAsia"/>
            <w:noProof/>
            <w:rPrChange w:id="1646" w:author="Administrator" w:date="2015-06-09T20:35:00Z">
              <w:rPr>
                <w:rStyle w:val="afb"/>
                <w:rFonts w:ascii="宋体" w:hAnsi="宋体" w:hint="eastAsia"/>
              </w:rPr>
            </w:rPrChange>
          </w:rPr>
          <w:delText>拆分</w:delText>
        </w:r>
        <w:r w:rsidRPr="00E41B79" w:rsidDel="00E41B79">
          <w:rPr>
            <w:rFonts w:ascii="黑体" w:eastAsia="黑体" w:hAnsi="黑体"/>
            <w:noProof/>
            <w:rPrChange w:id="1647" w:author="Administrator" w:date="2015-06-09T20:35:00Z">
              <w:rPr>
                <w:rStyle w:val="afb"/>
              </w:rPr>
            </w:rPrChange>
          </w:rPr>
          <w:delText>BcakBone</w:delText>
        </w:r>
        <w:r w:rsidRPr="00E41B79" w:rsidDel="00E41B79">
          <w:rPr>
            <w:rFonts w:ascii="黑体" w:eastAsia="黑体" w:hAnsi="黑体" w:hint="eastAsia"/>
            <w:noProof/>
            <w:rPrChange w:id="1648" w:author="Administrator" w:date="2015-06-09T20:35:00Z">
              <w:rPr>
                <w:rStyle w:val="afb"/>
                <w:rFonts w:ascii="宋体" w:hAnsi="宋体" w:hint="eastAsia"/>
              </w:rPr>
            </w:rPrChange>
          </w:rPr>
          <w:delText>的数据</w:delText>
        </w:r>
        <w:r w:rsidRPr="00E41B79" w:rsidDel="00E41B79">
          <w:rPr>
            <w:rFonts w:ascii="黑体" w:eastAsia="黑体" w:hAnsi="黑体"/>
            <w:noProof/>
            <w:rPrChange w:id="1649" w:author="Administrator" w:date="2015-06-09T20:35:00Z">
              <w:rPr>
                <w:rStyle w:val="afb"/>
              </w:rPr>
            </w:rPrChange>
          </w:rPr>
          <w:delText>Model</w:delText>
        </w:r>
        <w:r w:rsidRPr="00E41B79" w:rsidDel="00E41B79">
          <w:rPr>
            <w:rFonts w:ascii="黑体" w:eastAsia="黑体" w:hAnsi="黑体" w:hint="eastAsia"/>
            <w:noProof/>
            <w:rPrChange w:id="1650" w:author="Administrator" w:date="2015-06-09T20:35:00Z">
              <w:rPr>
                <w:rStyle w:val="afb"/>
                <w:rFonts w:ascii="宋体" w:hAnsi="宋体" w:hint="eastAsia"/>
              </w:rPr>
            </w:rPrChange>
          </w:rPr>
          <w:delText>功能</w:delText>
        </w:r>
        <w:r w:rsidRPr="00E41B79" w:rsidDel="00E41B79">
          <w:rPr>
            <w:rFonts w:ascii="黑体" w:eastAsia="黑体" w:hAnsi="黑体"/>
            <w:noProof/>
            <w:rPrChange w:id="1651" w:author="Administrator" w:date="2015-06-09T20:35:00Z">
              <w:rPr>
                <w:rFonts w:ascii="宋体" w:hAnsi="宋体"/>
                <w:noProof/>
              </w:rPr>
            </w:rPrChange>
          </w:rPr>
          <w:tab/>
          <w:delText>21</w:delText>
        </w:r>
      </w:del>
    </w:p>
    <w:p w14:paraId="2FD17D41" w14:textId="77777777" w:rsidR="00E2530E" w:rsidRPr="00E41B79" w:rsidDel="00E41B79" w:rsidRDefault="009835AA">
      <w:pPr>
        <w:pStyle w:val="31"/>
        <w:rPr>
          <w:del w:id="1652" w:author="Administrator" w:date="2015-06-09T20:31:00Z"/>
          <w:rFonts w:ascii="黑体" w:eastAsia="黑体" w:hAnsi="黑体" w:cs="黑体"/>
          <w:iCs w:val="0"/>
          <w:noProof/>
          <w:rPrChange w:id="1653" w:author="Administrator" w:date="2015-06-09T20:35:00Z">
            <w:rPr>
              <w:del w:id="1654" w:author="Administrator" w:date="2015-06-09T20:31:00Z"/>
              <w:rFonts w:ascii="宋体" w:hAnsi="宋体" w:cs="黑体"/>
              <w:iCs w:val="0"/>
              <w:noProof/>
            </w:rPr>
          </w:rPrChange>
        </w:rPr>
      </w:pPr>
      <w:del w:id="1655" w:author="Administrator" w:date="2015-06-09T20:31:00Z">
        <w:r w:rsidRPr="00E41B79" w:rsidDel="00E41B79">
          <w:rPr>
            <w:rFonts w:ascii="黑体" w:eastAsia="黑体" w:hAnsi="黑体"/>
            <w:noProof/>
            <w:rPrChange w:id="1656" w:author="Administrator" w:date="2015-06-09T20:35:00Z">
              <w:rPr>
                <w:rStyle w:val="afb"/>
                <w:rFonts w:ascii="宋体" w:hAnsi="宋体"/>
              </w:rPr>
            </w:rPrChange>
          </w:rPr>
          <w:delText xml:space="preserve">4.1.4 </w:delText>
        </w:r>
        <w:r w:rsidRPr="00E41B79" w:rsidDel="00E41B79">
          <w:rPr>
            <w:rFonts w:ascii="黑体" w:eastAsia="黑体" w:hAnsi="黑体"/>
            <w:noProof/>
            <w:rPrChange w:id="1657" w:author="Administrator" w:date="2015-06-09T20:35:00Z">
              <w:rPr>
                <w:rStyle w:val="afb"/>
              </w:rPr>
            </w:rPrChange>
          </w:rPr>
          <w:delText>ArtTeplate</w:delText>
        </w:r>
        <w:r w:rsidRPr="00E41B79" w:rsidDel="00E41B79">
          <w:rPr>
            <w:rFonts w:ascii="黑体" w:eastAsia="黑体" w:hAnsi="黑体" w:hint="eastAsia"/>
            <w:noProof/>
            <w:rPrChange w:id="1658" w:author="Administrator" w:date="2015-06-09T20:35:00Z">
              <w:rPr>
                <w:rStyle w:val="afb"/>
                <w:rFonts w:ascii="宋体" w:hAnsi="宋体" w:hint="eastAsia"/>
              </w:rPr>
            </w:rPrChange>
          </w:rPr>
          <w:delText>简化管理模板渲染功能</w:delText>
        </w:r>
        <w:r w:rsidRPr="00E41B79" w:rsidDel="00E41B79">
          <w:rPr>
            <w:rFonts w:ascii="黑体" w:eastAsia="黑体" w:hAnsi="黑体"/>
            <w:noProof/>
            <w:rPrChange w:id="1659" w:author="Administrator" w:date="2015-06-09T20:35:00Z">
              <w:rPr>
                <w:rFonts w:ascii="宋体" w:hAnsi="宋体"/>
                <w:noProof/>
              </w:rPr>
            </w:rPrChange>
          </w:rPr>
          <w:tab/>
          <w:delText>24</w:delText>
        </w:r>
      </w:del>
    </w:p>
    <w:p w14:paraId="12BEE7E1" w14:textId="77777777" w:rsidR="00E2530E" w:rsidRPr="00E41B79" w:rsidDel="00E41B79" w:rsidRDefault="009835AA">
      <w:pPr>
        <w:pStyle w:val="31"/>
        <w:rPr>
          <w:del w:id="1660" w:author="Administrator" w:date="2015-06-09T20:31:00Z"/>
          <w:rFonts w:ascii="黑体" w:eastAsia="黑体" w:hAnsi="黑体" w:cs="黑体"/>
          <w:iCs w:val="0"/>
          <w:noProof/>
          <w:rPrChange w:id="1661" w:author="Administrator" w:date="2015-06-09T20:35:00Z">
            <w:rPr>
              <w:del w:id="1662" w:author="Administrator" w:date="2015-06-09T20:31:00Z"/>
              <w:rFonts w:ascii="宋体" w:hAnsi="宋体" w:cs="黑体"/>
              <w:iCs w:val="0"/>
              <w:noProof/>
            </w:rPr>
          </w:rPrChange>
        </w:rPr>
      </w:pPr>
      <w:del w:id="1663" w:author="Administrator" w:date="2015-06-09T20:31:00Z">
        <w:r w:rsidRPr="00E41B79" w:rsidDel="00E41B79">
          <w:rPr>
            <w:rFonts w:ascii="黑体" w:eastAsia="黑体" w:hAnsi="黑体"/>
            <w:noProof/>
            <w:rPrChange w:id="1664" w:author="Administrator" w:date="2015-06-09T20:35:00Z">
              <w:rPr>
                <w:rStyle w:val="afb"/>
                <w:rFonts w:ascii="宋体" w:hAnsi="宋体"/>
              </w:rPr>
            </w:rPrChange>
          </w:rPr>
          <w:delText xml:space="preserve">4.1.5 </w:delText>
        </w:r>
        <w:r w:rsidRPr="00E41B79" w:rsidDel="00E41B79">
          <w:rPr>
            <w:rFonts w:ascii="黑体" w:eastAsia="黑体" w:hAnsi="黑体"/>
            <w:noProof/>
            <w:rPrChange w:id="1665" w:author="Administrator" w:date="2015-06-09T20:35:00Z">
              <w:rPr>
                <w:rStyle w:val="afb"/>
              </w:rPr>
            </w:rPrChange>
          </w:rPr>
          <w:delText>BaiduMap</w:delText>
        </w:r>
        <w:r w:rsidRPr="00E41B79" w:rsidDel="00E41B79">
          <w:rPr>
            <w:rFonts w:ascii="黑体" w:eastAsia="黑体" w:hAnsi="黑体" w:hint="eastAsia"/>
            <w:noProof/>
            <w:rPrChange w:id="1666" w:author="Administrator" w:date="2015-06-09T20:35:00Z">
              <w:rPr>
                <w:rStyle w:val="afb"/>
                <w:rFonts w:ascii="宋体" w:hAnsi="宋体" w:hint="eastAsia"/>
              </w:rPr>
            </w:rPrChange>
          </w:rPr>
          <w:delText>实现地理位置形象化展示</w:delText>
        </w:r>
        <w:r w:rsidRPr="00E41B79" w:rsidDel="00E41B79">
          <w:rPr>
            <w:rFonts w:ascii="黑体" w:eastAsia="黑体" w:hAnsi="黑体"/>
            <w:noProof/>
            <w:rPrChange w:id="1667" w:author="Administrator" w:date="2015-06-09T20:35:00Z">
              <w:rPr>
                <w:rFonts w:ascii="宋体" w:hAnsi="宋体"/>
                <w:noProof/>
              </w:rPr>
            </w:rPrChange>
          </w:rPr>
          <w:tab/>
          <w:delText>25</w:delText>
        </w:r>
      </w:del>
    </w:p>
    <w:p w14:paraId="40D25E3B" w14:textId="77777777" w:rsidR="00E2530E" w:rsidRPr="00E41B79" w:rsidDel="00E41B79" w:rsidRDefault="009835AA">
      <w:pPr>
        <w:pStyle w:val="21"/>
        <w:rPr>
          <w:del w:id="1668" w:author="Administrator" w:date="2015-06-09T20:31:00Z"/>
          <w:rFonts w:ascii="黑体" w:eastAsia="黑体" w:hAnsi="黑体" w:cs="黑体"/>
          <w:smallCaps w:val="0"/>
          <w:noProof/>
          <w:sz w:val="24"/>
          <w:szCs w:val="24"/>
          <w:rPrChange w:id="1669" w:author="Administrator" w:date="2015-06-09T20:35:00Z">
            <w:rPr>
              <w:del w:id="1670" w:author="Administrator" w:date="2015-06-09T20:31:00Z"/>
              <w:rFonts w:ascii="宋体" w:hAnsi="宋体" w:cs="黑体"/>
              <w:smallCaps w:val="0"/>
              <w:noProof/>
              <w:sz w:val="24"/>
              <w:szCs w:val="24"/>
            </w:rPr>
          </w:rPrChange>
        </w:rPr>
      </w:pPr>
      <w:del w:id="1671" w:author="Administrator" w:date="2015-06-09T20:31:00Z">
        <w:r w:rsidRPr="00E41B79" w:rsidDel="00E41B79">
          <w:rPr>
            <w:rFonts w:ascii="黑体" w:eastAsia="黑体" w:hAnsi="黑体"/>
            <w:noProof/>
            <w:sz w:val="24"/>
            <w:szCs w:val="24"/>
            <w:rPrChange w:id="1672" w:author="Administrator" w:date="2015-06-09T20:35:00Z">
              <w:rPr>
                <w:rStyle w:val="afb"/>
                <w:rFonts w:ascii="宋体" w:hAnsi="宋体"/>
                <w:sz w:val="24"/>
                <w:szCs w:val="24"/>
              </w:rPr>
            </w:rPrChange>
          </w:rPr>
          <w:delText>4.2</w:delText>
        </w:r>
        <w:r w:rsidRPr="00E41B79" w:rsidDel="00E41B79">
          <w:rPr>
            <w:rFonts w:ascii="黑体" w:eastAsia="黑体" w:hAnsi="黑体" w:hint="eastAsia"/>
            <w:noProof/>
            <w:sz w:val="24"/>
            <w:szCs w:val="24"/>
            <w:rPrChange w:id="1673" w:author="Administrator" w:date="2015-06-09T20:35:00Z">
              <w:rPr>
                <w:rStyle w:val="afb"/>
                <w:rFonts w:ascii="宋体" w:hAnsi="宋体" w:hint="eastAsia"/>
                <w:sz w:val="24"/>
                <w:szCs w:val="24"/>
              </w:rPr>
            </w:rPrChange>
          </w:rPr>
          <w:delText>地图单点地理位置展示功能的实现</w:delText>
        </w:r>
        <w:r w:rsidRPr="00E41B79" w:rsidDel="00E41B79">
          <w:rPr>
            <w:rFonts w:ascii="黑体" w:eastAsia="黑体" w:hAnsi="黑体"/>
            <w:noProof/>
            <w:sz w:val="24"/>
            <w:szCs w:val="24"/>
            <w:rPrChange w:id="1674" w:author="Administrator" w:date="2015-06-09T20:35:00Z">
              <w:rPr>
                <w:rFonts w:ascii="宋体" w:hAnsi="宋体"/>
                <w:noProof/>
                <w:sz w:val="24"/>
                <w:szCs w:val="24"/>
              </w:rPr>
            </w:rPrChange>
          </w:rPr>
          <w:tab/>
          <w:delText>28</w:delText>
        </w:r>
      </w:del>
    </w:p>
    <w:p w14:paraId="6175DFD0" w14:textId="77777777" w:rsidR="00E2530E" w:rsidRPr="00E41B79" w:rsidDel="00E41B79" w:rsidRDefault="009835AA">
      <w:pPr>
        <w:pStyle w:val="31"/>
        <w:rPr>
          <w:del w:id="1675" w:author="Administrator" w:date="2015-06-09T20:31:00Z"/>
          <w:rFonts w:ascii="黑体" w:eastAsia="黑体" w:hAnsi="黑体" w:cs="黑体"/>
          <w:iCs w:val="0"/>
          <w:noProof/>
          <w:rPrChange w:id="1676" w:author="Administrator" w:date="2015-06-09T20:35:00Z">
            <w:rPr>
              <w:del w:id="1677" w:author="Administrator" w:date="2015-06-09T20:31:00Z"/>
              <w:rFonts w:ascii="宋体" w:hAnsi="宋体" w:cs="黑体"/>
              <w:iCs w:val="0"/>
              <w:noProof/>
            </w:rPr>
          </w:rPrChange>
        </w:rPr>
      </w:pPr>
      <w:del w:id="1678" w:author="Administrator" w:date="2015-06-09T20:31:00Z">
        <w:r w:rsidRPr="00E41B79" w:rsidDel="00E41B79">
          <w:rPr>
            <w:rFonts w:ascii="黑体" w:eastAsia="黑体" w:hAnsi="黑体"/>
            <w:noProof/>
            <w:rPrChange w:id="1679" w:author="Administrator" w:date="2015-06-09T20:35:00Z">
              <w:rPr>
                <w:rStyle w:val="afb"/>
                <w:rFonts w:ascii="宋体" w:hAnsi="宋体"/>
              </w:rPr>
            </w:rPrChange>
          </w:rPr>
          <w:delText xml:space="preserve">4.2.1 </w:delText>
        </w:r>
        <w:r w:rsidRPr="00E41B79" w:rsidDel="00E41B79">
          <w:rPr>
            <w:rFonts w:ascii="黑体" w:eastAsia="黑体" w:hAnsi="黑体"/>
            <w:noProof/>
            <w:rPrChange w:id="1680" w:author="Administrator" w:date="2015-06-09T20:35:00Z">
              <w:rPr>
                <w:rStyle w:val="afb"/>
              </w:rPr>
            </w:rPrChange>
          </w:rPr>
          <w:delText>BaiduMap</w:delText>
        </w:r>
        <w:r w:rsidRPr="00E41B79" w:rsidDel="00E41B79">
          <w:rPr>
            <w:rFonts w:ascii="黑体" w:eastAsia="黑体" w:hAnsi="黑体" w:hint="eastAsia"/>
            <w:noProof/>
            <w:rPrChange w:id="1681" w:author="Administrator" w:date="2015-06-09T20:35:00Z">
              <w:rPr>
                <w:rStyle w:val="afb"/>
                <w:rFonts w:ascii="宋体" w:hAnsi="宋体" w:hint="eastAsia"/>
              </w:rPr>
            </w:rPrChange>
          </w:rPr>
          <w:delText>自定义标注覆盖物绘制</w:delText>
        </w:r>
        <w:r w:rsidRPr="00E41B79" w:rsidDel="00E41B79">
          <w:rPr>
            <w:rFonts w:ascii="黑体" w:eastAsia="黑体" w:hAnsi="黑体"/>
            <w:noProof/>
            <w:rPrChange w:id="1682" w:author="Administrator" w:date="2015-06-09T20:35:00Z">
              <w:rPr>
                <w:rFonts w:ascii="宋体" w:hAnsi="宋体"/>
                <w:noProof/>
              </w:rPr>
            </w:rPrChange>
          </w:rPr>
          <w:tab/>
          <w:delText>28</w:delText>
        </w:r>
      </w:del>
    </w:p>
    <w:p w14:paraId="02181B5D" w14:textId="77777777" w:rsidR="00E2530E" w:rsidRPr="00E41B79" w:rsidDel="00E41B79" w:rsidRDefault="009835AA">
      <w:pPr>
        <w:pStyle w:val="31"/>
        <w:rPr>
          <w:del w:id="1683" w:author="Administrator" w:date="2015-06-09T20:31:00Z"/>
          <w:rFonts w:ascii="黑体" w:eastAsia="黑体" w:hAnsi="黑体" w:cs="黑体"/>
          <w:iCs w:val="0"/>
          <w:noProof/>
          <w:rPrChange w:id="1684" w:author="Administrator" w:date="2015-06-09T20:35:00Z">
            <w:rPr>
              <w:del w:id="1685" w:author="Administrator" w:date="2015-06-09T20:31:00Z"/>
              <w:rFonts w:ascii="宋体" w:hAnsi="宋体" w:cs="黑体"/>
              <w:iCs w:val="0"/>
              <w:noProof/>
            </w:rPr>
          </w:rPrChange>
        </w:rPr>
      </w:pPr>
      <w:del w:id="1686" w:author="Administrator" w:date="2015-06-09T20:31:00Z">
        <w:r w:rsidRPr="00E41B79" w:rsidDel="00E41B79">
          <w:rPr>
            <w:rFonts w:ascii="黑体" w:eastAsia="黑体" w:hAnsi="黑体"/>
            <w:noProof/>
            <w:rPrChange w:id="1687" w:author="Administrator" w:date="2015-06-09T20:35:00Z">
              <w:rPr>
                <w:rStyle w:val="afb"/>
                <w:rFonts w:ascii="宋体" w:hAnsi="宋体"/>
              </w:rPr>
            </w:rPrChange>
          </w:rPr>
          <w:delText xml:space="preserve">4.2.2 </w:delText>
        </w:r>
        <w:r w:rsidRPr="00E41B79" w:rsidDel="00E41B79">
          <w:rPr>
            <w:rFonts w:ascii="黑体" w:eastAsia="黑体" w:hAnsi="黑体"/>
            <w:noProof/>
            <w:rPrChange w:id="1688" w:author="Administrator" w:date="2015-06-09T20:35:00Z">
              <w:rPr>
                <w:rStyle w:val="afb"/>
              </w:rPr>
            </w:rPrChange>
          </w:rPr>
          <w:delText>BaiduMap</w:delText>
        </w:r>
        <w:r w:rsidRPr="00E41B79" w:rsidDel="00E41B79">
          <w:rPr>
            <w:rFonts w:ascii="黑体" w:eastAsia="黑体" w:hAnsi="黑体" w:hint="eastAsia"/>
            <w:noProof/>
            <w:rPrChange w:id="1689" w:author="Administrator" w:date="2015-06-09T20:35:00Z">
              <w:rPr>
                <w:rStyle w:val="afb"/>
                <w:rFonts w:ascii="宋体" w:hAnsi="宋体" w:hint="eastAsia"/>
              </w:rPr>
            </w:rPrChange>
          </w:rPr>
          <w:delText>标注类在系统中的应用</w:delText>
        </w:r>
        <w:r w:rsidRPr="00E41B79" w:rsidDel="00E41B79">
          <w:rPr>
            <w:rFonts w:ascii="黑体" w:eastAsia="黑体" w:hAnsi="黑体"/>
            <w:noProof/>
            <w:rPrChange w:id="1690" w:author="Administrator" w:date="2015-06-09T20:35:00Z">
              <w:rPr>
                <w:rFonts w:ascii="宋体" w:hAnsi="宋体"/>
                <w:noProof/>
              </w:rPr>
            </w:rPrChange>
          </w:rPr>
          <w:tab/>
          <w:delText>28</w:delText>
        </w:r>
      </w:del>
    </w:p>
    <w:p w14:paraId="71DE685E" w14:textId="77777777" w:rsidR="00E2530E" w:rsidRPr="00E41B79" w:rsidDel="00E41B79" w:rsidRDefault="009835AA">
      <w:pPr>
        <w:pStyle w:val="21"/>
        <w:rPr>
          <w:del w:id="1691" w:author="Administrator" w:date="2015-06-09T20:31:00Z"/>
          <w:rFonts w:ascii="黑体" w:eastAsia="黑体" w:hAnsi="黑体" w:cs="黑体"/>
          <w:smallCaps w:val="0"/>
          <w:noProof/>
          <w:sz w:val="24"/>
          <w:szCs w:val="24"/>
          <w:rPrChange w:id="1692" w:author="Administrator" w:date="2015-06-09T20:35:00Z">
            <w:rPr>
              <w:del w:id="1693" w:author="Administrator" w:date="2015-06-09T20:31:00Z"/>
              <w:rFonts w:ascii="宋体" w:hAnsi="宋体" w:cs="黑体"/>
              <w:smallCaps w:val="0"/>
              <w:noProof/>
              <w:sz w:val="24"/>
              <w:szCs w:val="24"/>
            </w:rPr>
          </w:rPrChange>
        </w:rPr>
      </w:pPr>
      <w:del w:id="1694" w:author="Administrator" w:date="2015-06-09T20:31:00Z">
        <w:r w:rsidRPr="00E41B79" w:rsidDel="00E41B79">
          <w:rPr>
            <w:rFonts w:ascii="黑体" w:eastAsia="黑体" w:hAnsi="黑体"/>
            <w:noProof/>
            <w:sz w:val="24"/>
            <w:szCs w:val="24"/>
            <w:rPrChange w:id="1695" w:author="Administrator" w:date="2015-06-09T20:35:00Z">
              <w:rPr>
                <w:rStyle w:val="afb"/>
                <w:rFonts w:ascii="宋体" w:hAnsi="宋体"/>
                <w:sz w:val="24"/>
                <w:szCs w:val="24"/>
              </w:rPr>
            </w:rPrChange>
          </w:rPr>
          <w:delText>4.3</w:delText>
        </w:r>
        <w:r w:rsidRPr="00E41B79" w:rsidDel="00E41B79">
          <w:rPr>
            <w:rFonts w:ascii="黑体" w:eastAsia="黑体" w:hAnsi="黑体" w:hint="eastAsia"/>
            <w:noProof/>
            <w:sz w:val="24"/>
            <w:szCs w:val="24"/>
            <w:rPrChange w:id="1696" w:author="Administrator" w:date="2015-06-09T20:35:00Z">
              <w:rPr>
                <w:rStyle w:val="afb"/>
                <w:rFonts w:ascii="宋体" w:hAnsi="宋体" w:hint="eastAsia"/>
                <w:sz w:val="24"/>
                <w:szCs w:val="24"/>
              </w:rPr>
            </w:rPrChange>
          </w:rPr>
          <w:delText>地图地理位置活动轨迹展示功能的实现</w:delText>
        </w:r>
        <w:r w:rsidRPr="00E41B79" w:rsidDel="00E41B79">
          <w:rPr>
            <w:rFonts w:ascii="黑体" w:eastAsia="黑体" w:hAnsi="黑体"/>
            <w:noProof/>
            <w:sz w:val="24"/>
            <w:szCs w:val="24"/>
            <w:rPrChange w:id="1697" w:author="Administrator" w:date="2015-06-09T20:35:00Z">
              <w:rPr>
                <w:rFonts w:ascii="宋体" w:hAnsi="宋体"/>
                <w:noProof/>
                <w:sz w:val="24"/>
                <w:szCs w:val="24"/>
              </w:rPr>
            </w:rPrChange>
          </w:rPr>
          <w:tab/>
          <w:delText>29</w:delText>
        </w:r>
      </w:del>
    </w:p>
    <w:p w14:paraId="7C56D715" w14:textId="77777777" w:rsidR="00E2530E" w:rsidRPr="00E41B79" w:rsidDel="00E41B79" w:rsidRDefault="009835AA">
      <w:pPr>
        <w:pStyle w:val="31"/>
        <w:rPr>
          <w:del w:id="1698" w:author="Administrator" w:date="2015-06-09T20:31:00Z"/>
          <w:rFonts w:ascii="黑体" w:eastAsia="黑体" w:hAnsi="黑体" w:cs="黑体"/>
          <w:iCs w:val="0"/>
          <w:noProof/>
          <w:rPrChange w:id="1699" w:author="Administrator" w:date="2015-06-09T20:35:00Z">
            <w:rPr>
              <w:del w:id="1700" w:author="Administrator" w:date="2015-06-09T20:31:00Z"/>
              <w:rFonts w:ascii="宋体" w:hAnsi="宋体" w:cs="黑体"/>
              <w:iCs w:val="0"/>
              <w:noProof/>
            </w:rPr>
          </w:rPrChange>
        </w:rPr>
      </w:pPr>
      <w:del w:id="1701" w:author="Administrator" w:date="2015-06-09T20:31:00Z">
        <w:r w:rsidRPr="00E41B79" w:rsidDel="00E41B79">
          <w:rPr>
            <w:rFonts w:ascii="黑体" w:eastAsia="黑体" w:hAnsi="黑体"/>
            <w:noProof/>
            <w:rPrChange w:id="1702" w:author="Administrator" w:date="2015-06-09T20:35:00Z">
              <w:rPr>
                <w:rStyle w:val="afb"/>
                <w:rFonts w:ascii="宋体" w:hAnsi="宋体"/>
              </w:rPr>
            </w:rPrChange>
          </w:rPr>
          <w:delText xml:space="preserve">4.3.1 </w:delText>
        </w:r>
        <w:r w:rsidRPr="00E41B79" w:rsidDel="00E41B79">
          <w:rPr>
            <w:rFonts w:ascii="黑体" w:eastAsia="黑体" w:hAnsi="黑体"/>
            <w:noProof/>
            <w:rPrChange w:id="1703" w:author="Administrator" w:date="2015-06-09T20:35:00Z">
              <w:rPr>
                <w:rStyle w:val="afb"/>
              </w:rPr>
            </w:rPrChange>
          </w:rPr>
          <w:delText>BaiduMap</w:delText>
        </w:r>
        <w:r w:rsidRPr="00E41B79" w:rsidDel="00E41B79">
          <w:rPr>
            <w:rFonts w:ascii="黑体" w:eastAsia="黑体" w:hAnsi="黑体" w:hint="eastAsia"/>
            <w:noProof/>
            <w:rPrChange w:id="1704" w:author="Administrator" w:date="2015-06-09T20:35:00Z">
              <w:rPr>
                <w:rStyle w:val="afb"/>
                <w:rFonts w:ascii="宋体" w:hAnsi="宋体" w:hint="eastAsia"/>
              </w:rPr>
            </w:rPrChange>
          </w:rPr>
          <w:delText>自定义折线绘制</w:delText>
        </w:r>
        <w:r w:rsidRPr="00E41B79" w:rsidDel="00E41B79">
          <w:rPr>
            <w:rFonts w:ascii="黑体" w:eastAsia="黑体" w:hAnsi="黑体"/>
            <w:noProof/>
            <w:rPrChange w:id="1705" w:author="Administrator" w:date="2015-06-09T20:35:00Z">
              <w:rPr>
                <w:rFonts w:ascii="宋体" w:hAnsi="宋体"/>
                <w:noProof/>
              </w:rPr>
            </w:rPrChange>
          </w:rPr>
          <w:tab/>
          <w:delText>29</w:delText>
        </w:r>
      </w:del>
    </w:p>
    <w:p w14:paraId="2A8637FE" w14:textId="77777777" w:rsidR="00E2530E" w:rsidRPr="00E41B79" w:rsidDel="00E41B79" w:rsidRDefault="009835AA">
      <w:pPr>
        <w:pStyle w:val="31"/>
        <w:rPr>
          <w:del w:id="1706" w:author="Administrator" w:date="2015-06-09T20:31:00Z"/>
          <w:rFonts w:ascii="黑体" w:eastAsia="黑体" w:hAnsi="黑体" w:cs="黑体"/>
          <w:iCs w:val="0"/>
          <w:noProof/>
          <w:rPrChange w:id="1707" w:author="Administrator" w:date="2015-06-09T20:35:00Z">
            <w:rPr>
              <w:del w:id="1708" w:author="Administrator" w:date="2015-06-09T20:31:00Z"/>
              <w:rFonts w:ascii="宋体" w:hAnsi="宋体" w:cs="黑体"/>
              <w:iCs w:val="0"/>
              <w:noProof/>
            </w:rPr>
          </w:rPrChange>
        </w:rPr>
      </w:pPr>
      <w:del w:id="1709" w:author="Administrator" w:date="2015-06-09T20:31:00Z">
        <w:r w:rsidRPr="00E41B79" w:rsidDel="00E41B79">
          <w:rPr>
            <w:rFonts w:ascii="黑体" w:eastAsia="黑体" w:hAnsi="黑体"/>
            <w:noProof/>
            <w:rPrChange w:id="1710" w:author="Administrator" w:date="2015-06-09T20:35:00Z">
              <w:rPr>
                <w:rStyle w:val="afb"/>
                <w:rFonts w:ascii="宋体" w:hAnsi="宋体"/>
              </w:rPr>
            </w:rPrChange>
          </w:rPr>
          <w:delText xml:space="preserve">4.3.2 </w:delText>
        </w:r>
        <w:r w:rsidRPr="00E41B79" w:rsidDel="00E41B79">
          <w:rPr>
            <w:rFonts w:ascii="黑体" w:eastAsia="黑体" w:hAnsi="黑体"/>
            <w:noProof/>
            <w:rPrChange w:id="1711" w:author="Administrator" w:date="2015-06-09T20:35:00Z">
              <w:rPr>
                <w:rStyle w:val="afb"/>
              </w:rPr>
            </w:rPrChange>
          </w:rPr>
          <w:delText>BaiduMap</w:delText>
        </w:r>
        <w:r w:rsidRPr="00E41B79" w:rsidDel="00E41B79">
          <w:rPr>
            <w:rFonts w:ascii="黑体" w:eastAsia="黑体" w:hAnsi="黑体" w:hint="eastAsia"/>
            <w:noProof/>
            <w:rPrChange w:id="1712" w:author="Administrator" w:date="2015-06-09T20:35:00Z">
              <w:rPr>
                <w:rStyle w:val="afb"/>
                <w:rFonts w:ascii="宋体" w:hAnsi="宋体" w:hint="eastAsia"/>
              </w:rPr>
            </w:rPrChange>
          </w:rPr>
          <w:delText>折线类在系统中的应用</w:delText>
        </w:r>
        <w:r w:rsidRPr="00E41B79" w:rsidDel="00E41B79">
          <w:rPr>
            <w:rFonts w:ascii="黑体" w:eastAsia="黑体" w:hAnsi="黑体"/>
            <w:noProof/>
            <w:rPrChange w:id="1713" w:author="Administrator" w:date="2015-06-09T20:35:00Z">
              <w:rPr>
                <w:rFonts w:ascii="宋体" w:hAnsi="宋体"/>
                <w:noProof/>
              </w:rPr>
            </w:rPrChange>
          </w:rPr>
          <w:tab/>
          <w:delText>30</w:delText>
        </w:r>
      </w:del>
    </w:p>
    <w:p w14:paraId="7A1ECC62" w14:textId="77777777" w:rsidR="00E2530E" w:rsidRPr="00E41B79" w:rsidDel="00E41B79" w:rsidRDefault="009835AA">
      <w:pPr>
        <w:pStyle w:val="21"/>
        <w:rPr>
          <w:del w:id="1714" w:author="Administrator" w:date="2015-06-09T20:31:00Z"/>
          <w:rFonts w:ascii="黑体" w:eastAsia="黑体" w:hAnsi="黑体" w:cs="黑体"/>
          <w:smallCaps w:val="0"/>
          <w:noProof/>
          <w:sz w:val="24"/>
          <w:szCs w:val="24"/>
          <w:rPrChange w:id="1715" w:author="Administrator" w:date="2015-06-09T20:35:00Z">
            <w:rPr>
              <w:del w:id="1716" w:author="Administrator" w:date="2015-06-09T20:31:00Z"/>
              <w:rFonts w:ascii="宋体" w:hAnsi="宋体" w:cs="黑体"/>
              <w:smallCaps w:val="0"/>
              <w:noProof/>
              <w:sz w:val="24"/>
              <w:szCs w:val="24"/>
            </w:rPr>
          </w:rPrChange>
        </w:rPr>
      </w:pPr>
      <w:del w:id="1717" w:author="Administrator" w:date="2015-06-09T20:31:00Z">
        <w:r w:rsidRPr="00E41B79" w:rsidDel="00E41B79">
          <w:rPr>
            <w:rFonts w:ascii="黑体" w:eastAsia="黑体" w:hAnsi="黑体"/>
            <w:noProof/>
            <w:sz w:val="24"/>
            <w:szCs w:val="24"/>
            <w:rPrChange w:id="1718" w:author="Administrator" w:date="2015-06-09T20:35:00Z">
              <w:rPr>
                <w:rStyle w:val="afb"/>
                <w:rFonts w:ascii="宋体" w:hAnsi="宋体"/>
                <w:sz w:val="24"/>
                <w:szCs w:val="24"/>
              </w:rPr>
            </w:rPrChange>
          </w:rPr>
          <w:delText>4.4</w:delText>
        </w:r>
        <w:r w:rsidRPr="00E41B79" w:rsidDel="00E41B79">
          <w:rPr>
            <w:rFonts w:ascii="黑体" w:eastAsia="黑体" w:hAnsi="黑体" w:hint="eastAsia"/>
            <w:noProof/>
            <w:sz w:val="24"/>
            <w:szCs w:val="24"/>
            <w:rPrChange w:id="1719" w:author="Administrator" w:date="2015-06-09T20:35:00Z">
              <w:rPr>
                <w:rStyle w:val="afb"/>
                <w:rFonts w:ascii="宋体" w:hAnsi="宋体" w:hint="eastAsia"/>
                <w:sz w:val="24"/>
                <w:szCs w:val="24"/>
              </w:rPr>
            </w:rPrChange>
          </w:rPr>
          <w:delText>地图矩形区域绘制功能实现</w:delText>
        </w:r>
        <w:r w:rsidRPr="00E41B79" w:rsidDel="00E41B79">
          <w:rPr>
            <w:rFonts w:ascii="黑体" w:eastAsia="黑体" w:hAnsi="黑体"/>
            <w:noProof/>
            <w:sz w:val="24"/>
            <w:szCs w:val="24"/>
            <w:rPrChange w:id="1720" w:author="Administrator" w:date="2015-06-09T20:35:00Z">
              <w:rPr>
                <w:rFonts w:ascii="宋体" w:hAnsi="宋体"/>
                <w:noProof/>
                <w:sz w:val="24"/>
                <w:szCs w:val="24"/>
              </w:rPr>
            </w:rPrChange>
          </w:rPr>
          <w:tab/>
          <w:delText>30</w:delText>
        </w:r>
      </w:del>
    </w:p>
    <w:p w14:paraId="0A93C5E3" w14:textId="77777777" w:rsidR="00E2530E" w:rsidRPr="00E41B79" w:rsidDel="00E41B79" w:rsidRDefault="009835AA">
      <w:pPr>
        <w:pStyle w:val="31"/>
        <w:rPr>
          <w:del w:id="1721" w:author="Administrator" w:date="2015-06-09T20:31:00Z"/>
          <w:rFonts w:ascii="黑体" w:eastAsia="黑体" w:hAnsi="黑体" w:cs="黑体"/>
          <w:iCs w:val="0"/>
          <w:noProof/>
          <w:rPrChange w:id="1722" w:author="Administrator" w:date="2015-06-09T20:35:00Z">
            <w:rPr>
              <w:del w:id="1723" w:author="Administrator" w:date="2015-06-09T20:31:00Z"/>
              <w:rFonts w:ascii="宋体" w:hAnsi="宋体" w:cs="黑体"/>
              <w:iCs w:val="0"/>
              <w:noProof/>
            </w:rPr>
          </w:rPrChange>
        </w:rPr>
      </w:pPr>
      <w:del w:id="1724" w:author="Administrator" w:date="2015-06-09T20:31:00Z">
        <w:r w:rsidRPr="00E41B79" w:rsidDel="00E41B79">
          <w:rPr>
            <w:rFonts w:ascii="黑体" w:eastAsia="黑体" w:hAnsi="黑体"/>
            <w:noProof/>
            <w:rPrChange w:id="1725" w:author="Administrator" w:date="2015-06-09T20:35:00Z">
              <w:rPr>
                <w:rStyle w:val="afb"/>
                <w:rFonts w:ascii="宋体" w:hAnsi="宋体"/>
              </w:rPr>
            </w:rPrChange>
          </w:rPr>
          <w:delText xml:space="preserve">4.4.1 </w:delText>
        </w:r>
        <w:r w:rsidRPr="00E41B79" w:rsidDel="00E41B79">
          <w:rPr>
            <w:rFonts w:ascii="黑体" w:eastAsia="黑体" w:hAnsi="黑体"/>
            <w:noProof/>
            <w:rPrChange w:id="1726" w:author="Administrator" w:date="2015-06-09T20:35:00Z">
              <w:rPr>
                <w:rStyle w:val="afb"/>
              </w:rPr>
            </w:rPrChange>
          </w:rPr>
          <w:delText>BaiduMap</w:delText>
        </w:r>
        <w:r w:rsidRPr="00E41B79" w:rsidDel="00E41B79">
          <w:rPr>
            <w:rFonts w:ascii="黑体" w:eastAsia="黑体" w:hAnsi="黑体" w:hint="eastAsia"/>
            <w:noProof/>
            <w:rPrChange w:id="1727" w:author="Administrator" w:date="2015-06-09T20:35:00Z">
              <w:rPr>
                <w:rStyle w:val="afb"/>
                <w:rFonts w:ascii="宋体" w:hAnsi="宋体" w:hint="eastAsia"/>
              </w:rPr>
            </w:rPrChange>
          </w:rPr>
          <w:delText>多边形覆盖物绘制</w:delText>
        </w:r>
        <w:r w:rsidRPr="00E41B79" w:rsidDel="00E41B79">
          <w:rPr>
            <w:rFonts w:ascii="黑体" w:eastAsia="黑体" w:hAnsi="黑体"/>
            <w:noProof/>
            <w:rPrChange w:id="1728" w:author="Administrator" w:date="2015-06-09T20:35:00Z">
              <w:rPr>
                <w:rFonts w:ascii="宋体" w:hAnsi="宋体"/>
                <w:noProof/>
              </w:rPr>
            </w:rPrChange>
          </w:rPr>
          <w:tab/>
          <w:delText>30</w:delText>
        </w:r>
      </w:del>
    </w:p>
    <w:p w14:paraId="621B59B9" w14:textId="77777777" w:rsidR="00E2530E" w:rsidRPr="00E41B79" w:rsidDel="00E41B79" w:rsidRDefault="009835AA">
      <w:pPr>
        <w:pStyle w:val="31"/>
        <w:rPr>
          <w:del w:id="1729" w:author="Administrator" w:date="2015-06-09T20:31:00Z"/>
          <w:rFonts w:ascii="黑体" w:eastAsia="黑体" w:hAnsi="黑体" w:cs="黑体"/>
          <w:iCs w:val="0"/>
          <w:noProof/>
          <w:rPrChange w:id="1730" w:author="Administrator" w:date="2015-06-09T20:35:00Z">
            <w:rPr>
              <w:del w:id="1731" w:author="Administrator" w:date="2015-06-09T20:31:00Z"/>
              <w:rFonts w:ascii="宋体" w:hAnsi="宋体" w:cs="黑体"/>
              <w:iCs w:val="0"/>
              <w:noProof/>
            </w:rPr>
          </w:rPrChange>
        </w:rPr>
      </w:pPr>
      <w:del w:id="1732" w:author="Administrator" w:date="2015-06-09T20:31:00Z">
        <w:r w:rsidRPr="00E41B79" w:rsidDel="00E41B79">
          <w:rPr>
            <w:rFonts w:ascii="黑体" w:eastAsia="黑体" w:hAnsi="黑体"/>
            <w:noProof/>
            <w:rPrChange w:id="1733" w:author="Administrator" w:date="2015-06-09T20:35:00Z">
              <w:rPr>
                <w:rStyle w:val="afb"/>
                <w:rFonts w:ascii="宋体" w:hAnsi="宋体"/>
              </w:rPr>
            </w:rPrChange>
          </w:rPr>
          <w:delText xml:space="preserve">4.4.2 </w:delText>
        </w:r>
        <w:r w:rsidRPr="00E41B79" w:rsidDel="00E41B79">
          <w:rPr>
            <w:rFonts w:ascii="黑体" w:eastAsia="黑体" w:hAnsi="黑体"/>
            <w:noProof/>
            <w:rPrChange w:id="1734" w:author="Administrator" w:date="2015-06-09T20:35:00Z">
              <w:rPr>
                <w:rStyle w:val="afb"/>
              </w:rPr>
            </w:rPrChange>
          </w:rPr>
          <w:delText>BaiduMap</w:delText>
        </w:r>
        <w:r w:rsidRPr="00E41B79" w:rsidDel="00E41B79">
          <w:rPr>
            <w:rFonts w:ascii="黑体" w:eastAsia="黑体" w:hAnsi="黑体" w:hint="eastAsia"/>
            <w:noProof/>
            <w:rPrChange w:id="1735" w:author="Administrator" w:date="2015-06-09T20:35:00Z">
              <w:rPr>
                <w:rStyle w:val="afb"/>
                <w:rFonts w:ascii="宋体" w:hAnsi="宋体" w:hint="eastAsia"/>
              </w:rPr>
            </w:rPrChange>
          </w:rPr>
          <w:delText>通过两点经纬度计算矩形</w:delText>
        </w:r>
        <w:r w:rsidRPr="00E41B79" w:rsidDel="00E41B79">
          <w:rPr>
            <w:rFonts w:ascii="黑体" w:eastAsia="黑体" w:hAnsi="黑体"/>
            <w:noProof/>
            <w:rPrChange w:id="1736" w:author="Administrator" w:date="2015-06-09T20:35:00Z">
              <w:rPr>
                <w:rFonts w:ascii="宋体" w:hAnsi="宋体"/>
                <w:noProof/>
              </w:rPr>
            </w:rPrChange>
          </w:rPr>
          <w:tab/>
          <w:delText>31</w:delText>
        </w:r>
      </w:del>
    </w:p>
    <w:p w14:paraId="4E4DFA41" w14:textId="77777777" w:rsidR="00E2530E" w:rsidRPr="00E41B79" w:rsidDel="00E41B79" w:rsidRDefault="009835AA">
      <w:pPr>
        <w:pStyle w:val="21"/>
        <w:rPr>
          <w:del w:id="1737" w:author="Administrator" w:date="2015-06-09T20:31:00Z"/>
          <w:rFonts w:ascii="黑体" w:eastAsia="黑体" w:hAnsi="黑体" w:cs="黑体"/>
          <w:smallCaps w:val="0"/>
          <w:noProof/>
          <w:sz w:val="24"/>
          <w:szCs w:val="24"/>
          <w:rPrChange w:id="1738" w:author="Administrator" w:date="2015-06-09T20:35:00Z">
            <w:rPr>
              <w:del w:id="1739" w:author="Administrator" w:date="2015-06-09T20:31:00Z"/>
              <w:rFonts w:ascii="宋体" w:hAnsi="宋体" w:cs="黑体"/>
              <w:smallCaps w:val="0"/>
              <w:noProof/>
              <w:sz w:val="24"/>
              <w:szCs w:val="24"/>
            </w:rPr>
          </w:rPrChange>
        </w:rPr>
      </w:pPr>
      <w:del w:id="1740" w:author="Administrator" w:date="2015-06-09T20:31:00Z">
        <w:r w:rsidRPr="00E41B79" w:rsidDel="00E41B79">
          <w:rPr>
            <w:rFonts w:ascii="黑体" w:eastAsia="黑体" w:hAnsi="黑体"/>
            <w:noProof/>
            <w:sz w:val="24"/>
            <w:szCs w:val="24"/>
            <w:rPrChange w:id="1741" w:author="Administrator" w:date="2015-06-09T20:35:00Z">
              <w:rPr>
                <w:rStyle w:val="afb"/>
                <w:rFonts w:ascii="宋体" w:hAnsi="宋体"/>
                <w:sz w:val="24"/>
                <w:szCs w:val="24"/>
              </w:rPr>
            </w:rPrChange>
          </w:rPr>
          <w:delText>4.5</w:delText>
        </w:r>
        <w:r w:rsidRPr="00E41B79" w:rsidDel="00E41B79">
          <w:rPr>
            <w:rFonts w:ascii="黑体" w:eastAsia="黑体" w:hAnsi="黑体" w:hint="eastAsia"/>
            <w:noProof/>
            <w:sz w:val="24"/>
            <w:szCs w:val="24"/>
            <w:rPrChange w:id="1742" w:author="Administrator" w:date="2015-06-09T20:35:00Z">
              <w:rPr>
                <w:rStyle w:val="afb"/>
                <w:rFonts w:ascii="宋体" w:hAnsi="宋体" w:hint="eastAsia"/>
                <w:sz w:val="24"/>
                <w:szCs w:val="24"/>
              </w:rPr>
            </w:rPrChange>
          </w:rPr>
          <w:delText>地理位置推送功能实现</w:delText>
        </w:r>
        <w:r w:rsidRPr="00E41B79" w:rsidDel="00E41B79">
          <w:rPr>
            <w:rFonts w:ascii="黑体" w:eastAsia="黑体" w:hAnsi="黑体"/>
            <w:noProof/>
            <w:sz w:val="24"/>
            <w:szCs w:val="24"/>
            <w:rPrChange w:id="1743" w:author="Administrator" w:date="2015-06-09T20:35:00Z">
              <w:rPr>
                <w:rFonts w:ascii="宋体" w:hAnsi="宋体"/>
                <w:noProof/>
                <w:sz w:val="24"/>
                <w:szCs w:val="24"/>
              </w:rPr>
            </w:rPrChange>
          </w:rPr>
          <w:tab/>
          <w:delText>31</w:delText>
        </w:r>
      </w:del>
    </w:p>
    <w:p w14:paraId="2086669B" w14:textId="77777777" w:rsidR="00E2530E" w:rsidRPr="00E41B79" w:rsidDel="00E41B79" w:rsidRDefault="009835AA">
      <w:pPr>
        <w:pStyle w:val="31"/>
        <w:rPr>
          <w:del w:id="1744" w:author="Administrator" w:date="2015-06-09T20:31:00Z"/>
          <w:rFonts w:ascii="黑体" w:eastAsia="黑体" w:hAnsi="黑体" w:cs="黑体"/>
          <w:iCs w:val="0"/>
          <w:noProof/>
          <w:rPrChange w:id="1745" w:author="Administrator" w:date="2015-06-09T20:35:00Z">
            <w:rPr>
              <w:del w:id="1746" w:author="Administrator" w:date="2015-06-09T20:31:00Z"/>
              <w:rFonts w:ascii="宋体" w:hAnsi="宋体" w:cs="黑体"/>
              <w:iCs w:val="0"/>
              <w:noProof/>
            </w:rPr>
          </w:rPrChange>
        </w:rPr>
      </w:pPr>
      <w:del w:id="1747" w:author="Administrator" w:date="2015-06-09T20:31:00Z">
        <w:r w:rsidRPr="00E41B79" w:rsidDel="00E41B79">
          <w:rPr>
            <w:rFonts w:ascii="黑体" w:eastAsia="黑体" w:hAnsi="黑体"/>
            <w:noProof/>
            <w:rPrChange w:id="1748" w:author="Administrator" w:date="2015-06-09T20:35:00Z">
              <w:rPr>
                <w:rStyle w:val="afb"/>
                <w:rFonts w:ascii="宋体" w:hAnsi="宋体"/>
              </w:rPr>
            </w:rPrChange>
          </w:rPr>
          <w:delText>4.5.1</w:delText>
        </w:r>
        <w:r w:rsidRPr="00E41B79" w:rsidDel="00E41B79">
          <w:rPr>
            <w:rFonts w:ascii="黑体" w:eastAsia="黑体" w:hAnsi="黑体" w:hint="eastAsia"/>
            <w:noProof/>
            <w:rPrChange w:id="1749" w:author="Administrator" w:date="2015-06-09T20:35:00Z">
              <w:rPr>
                <w:rStyle w:val="afb"/>
                <w:rFonts w:ascii="宋体" w:hAnsi="宋体" w:hint="eastAsia"/>
              </w:rPr>
            </w:rPrChange>
          </w:rPr>
          <w:delText>地理位置短信推送</w:delText>
        </w:r>
        <w:r w:rsidRPr="00E41B79" w:rsidDel="00E41B79">
          <w:rPr>
            <w:rFonts w:ascii="黑体" w:eastAsia="黑体" w:hAnsi="黑体"/>
            <w:noProof/>
            <w:rPrChange w:id="1750" w:author="Administrator" w:date="2015-06-09T20:35:00Z">
              <w:rPr>
                <w:rFonts w:ascii="宋体" w:hAnsi="宋体"/>
                <w:noProof/>
              </w:rPr>
            </w:rPrChange>
          </w:rPr>
          <w:tab/>
          <w:delText>31</w:delText>
        </w:r>
      </w:del>
    </w:p>
    <w:p w14:paraId="5F1B1DBA" w14:textId="77777777" w:rsidR="00E2530E" w:rsidRPr="00E41B79" w:rsidDel="00E41B79" w:rsidRDefault="009835AA">
      <w:pPr>
        <w:pStyle w:val="10"/>
        <w:rPr>
          <w:del w:id="1751" w:author="Administrator" w:date="2015-06-09T20:31:00Z"/>
          <w:rFonts w:ascii="黑体" w:eastAsia="黑体" w:hAnsi="黑体" w:cs="黑体"/>
          <w:b w:val="0"/>
          <w:bCs w:val="0"/>
          <w:caps w:val="0"/>
          <w:noProof/>
          <w:sz w:val="24"/>
          <w:szCs w:val="24"/>
        </w:rPr>
      </w:pPr>
      <w:del w:id="1752" w:author="Administrator" w:date="2015-06-09T20:31:00Z">
        <w:r w:rsidRPr="00E41B79" w:rsidDel="00E41B79">
          <w:rPr>
            <w:rFonts w:ascii="黑体" w:eastAsia="黑体" w:hAnsi="黑体" w:hint="eastAsia"/>
            <w:noProof/>
            <w:sz w:val="24"/>
            <w:szCs w:val="24"/>
            <w:rPrChange w:id="1753" w:author="Administrator" w:date="2015-06-09T20:35:00Z">
              <w:rPr>
                <w:rStyle w:val="afb"/>
                <w:rFonts w:ascii="黑体" w:eastAsia="黑体" w:hAnsi="黑体" w:hint="eastAsia"/>
                <w:sz w:val="24"/>
                <w:szCs w:val="24"/>
              </w:rPr>
            </w:rPrChange>
          </w:rPr>
          <w:delText>第五章</w:delText>
        </w:r>
        <w:r w:rsidRPr="00E41B79" w:rsidDel="00E41B79">
          <w:rPr>
            <w:rFonts w:ascii="黑体" w:eastAsia="黑体" w:hAnsi="黑体"/>
            <w:noProof/>
            <w:sz w:val="24"/>
            <w:szCs w:val="24"/>
            <w:rPrChange w:id="1754"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755" w:author="Administrator" w:date="2015-06-09T20:35:00Z">
              <w:rPr>
                <w:rStyle w:val="afb"/>
                <w:rFonts w:ascii="黑体" w:eastAsia="黑体" w:hAnsi="黑体" w:hint="eastAsia"/>
                <w:sz w:val="24"/>
                <w:szCs w:val="24"/>
              </w:rPr>
            </w:rPrChange>
          </w:rPr>
          <w:delText>系统测试</w:delText>
        </w:r>
        <w:r w:rsidRPr="00E41B79" w:rsidDel="00E41B79">
          <w:rPr>
            <w:rFonts w:ascii="黑体" w:eastAsia="黑体" w:hAnsi="黑体"/>
            <w:noProof/>
            <w:sz w:val="24"/>
            <w:szCs w:val="24"/>
          </w:rPr>
          <w:tab/>
          <w:delText>32</w:delText>
        </w:r>
      </w:del>
    </w:p>
    <w:p w14:paraId="2E50451C" w14:textId="77777777" w:rsidR="00E2530E" w:rsidRPr="00E41B79" w:rsidDel="00E41B79" w:rsidRDefault="009835AA">
      <w:pPr>
        <w:pStyle w:val="21"/>
        <w:rPr>
          <w:del w:id="1756" w:author="Administrator" w:date="2015-06-09T20:31:00Z"/>
          <w:rFonts w:ascii="黑体" w:eastAsia="黑体" w:hAnsi="黑体" w:cs="黑体"/>
          <w:smallCaps w:val="0"/>
          <w:noProof/>
          <w:sz w:val="24"/>
          <w:szCs w:val="24"/>
          <w:rPrChange w:id="1757" w:author="Administrator" w:date="2015-06-09T20:35:00Z">
            <w:rPr>
              <w:del w:id="1758" w:author="Administrator" w:date="2015-06-09T20:31:00Z"/>
              <w:rFonts w:ascii="宋体" w:hAnsi="宋体" w:cs="黑体"/>
              <w:smallCaps w:val="0"/>
              <w:noProof/>
              <w:sz w:val="24"/>
              <w:szCs w:val="24"/>
            </w:rPr>
          </w:rPrChange>
        </w:rPr>
      </w:pPr>
      <w:del w:id="1759" w:author="Administrator" w:date="2015-06-09T20:31:00Z">
        <w:r w:rsidRPr="00E41B79" w:rsidDel="00E41B79">
          <w:rPr>
            <w:rFonts w:ascii="黑体" w:eastAsia="黑体" w:hAnsi="黑体"/>
            <w:noProof/>
            <w:sz w:val="24"/>
            <w:szCs w:val="24"/>
            <w:rPrChange w:id="1760" w:author="Administrator" w:date="2015-06-09T20:35:00Z">
              <w:rPr>
                <w:rStyle w:val="afb"/>
                <w:rFonts w:ascii="宋体" w:hAnsi="宋体"/>
                <w:sz w:val="24"/>
                <w:szCs w:val="24"/>
              </w:rPr>
            </w:rPrChange>
          </w:rPr>
          <w:delText xml:space="preserve">5.1 </w:delText>
        </w:r>
        <w:r w:rsidRPr="00E41B79" w:rsidDel="00E41B79">
          <w:rPr>
            <w:rFonts w:ascii="黑体" w:eastAsia="黑体" w:hAnsi="黑体" w:hint="eastAsia"/>
            <w:noProof/>
            <w:sz w:val="24"/>
            <w:szCs w:val="24"/>
            <w:rPrChange w:id="1761" w:author="Administrator" w:date="2015-06-09T20:35:00Z">
              <w:rPr>
                <w:rStyle w:val="afb"/>
                <w:rFonts w:ascii="宋体" w:hAnsi="宋体" w:hint="eastAsia"/>
                <w:sz w:val="24"/>
                <w:szCs w:val="24"/>
              </w:rPr>
            </w:rPrChange>
          </w:rPr>
          <w:delText>系统测试环境</w:delText>
        </w:r>
        <w:r w:rsidRPr="00E41B79" w:rsidDel="00E41B79">
          <w:rPr>
            <w:rFonts w:ascii="黑体" w:eastAsia="黑体" w:hAnsi="黑体"/>
            <w:noProof/>
            <w:sz w:val="24"/>
            <w:szCs w:val="24"/>
            <w:rPrChange w:id="1762" w:author="Administrator" w:date="2015-06-09T20:35:00Z">
              <w:rPr>
                <w:rFonts w:ascii="宋体" w:hAnsi="宋体"/>
                <w:noProof/>
                <w:sz w:val="24"/>
                <w:szCs w:val="24"/>
              </w:rPr>
            </w:rPrChange>
          </w:rPr>
          <w:tab/>
          <w:delText>32</w:delText>
        </w:r>
      </w:del>
    </w:p>
    <w:p w14:paraId="58780329" w14:textId="77777777" w:rsidR="00E2530E" w:rsidRPr="00E41B79" w:rsidDel="00E41B79" w:rsidRDefault="009835AA">
      <w:pPr>
        <w:pStyle w:val="31"/>
        <w:rPr>
          <w:del w:id="1763" w:author="Administrator" w:date="2015-06-09T20:31:00Z"/>
          <w:rFonts w:ascii="黑体" w:eastAsia="黑体" w:hAnsi="黑体" w:cs="黑体"/>
          <w:iCs w:val="0"/>
          <w:noProof/>
          <w:rPrChange w:id="1764" w:author="Administrator" w:date="2015-06-09T20:35:00Z">
            <w:rPr>
              <w:del w:id="1765" w:author="Administrator" w:date="2015-06-09T20:31:00Z"/>
              <w:rFonts w:ascii="宋体" w:hAnsi="宋体" w:cs="黑体"/>
              <w:iCs w:val="0"/>
              <w:noProof/>
            </w:rPr>
          </w:rPrChange>
        </w:rPr>
      </w:pPr>
      <w:del w:id="1766" w:author="Administrator" w:date="2015-06-09T20:31:00Z">
        <w:r w:rsidRPr="00E41B79" w:rsidDel="00E41B79">
          <w:rPr>
            <w:rFonts w:ascii="黑体" w:eastAsia="黑体" w:hAnsi="黑体"/>
            <w:noProof/>
            <w:rPrChange w:id="1767" w:author="Administrator" w:date="2015-06-09T20:35:00Z">
              <w:rPr>
                <w:rStyle w:val="afb"/>
                <w:rFonts w:ascii="宋体" w:hAnsi="宋体"/>
              </w:rPr>
            </w:rPrChange>
          </w:rPr>
          <w:delText xml:space="preserve">5.1.1 </w:delText>
        </w:r>
        <w:r w:rsidRPr="00E41B79" w:rsidDel="00E41B79">
          <w:rPr>
            <w:rFonts w:ascii="黑体" w:eastAsia="黑体" w:hAnsi="黑体" w:hint="eastAsia"/>
            <w:noProof/>
            <w:rPrChange w:id="1768" w:author="Administrator" w:date="2015-06-09T20:35:00Z">
              <w:rPr>
                <w:rStyle w:val="afb"/>
                <w:rFonts w:ascii="宋体" w:hAnsi="宋体" w:hint="eastAsia"/>
              </w:rPr>
            </w:rPrChange>
          </w:rPr>
          <w:delText>系统测试硬件环境</w:delText>
        </w:r>
        <w:r w:rsidRPr="00E41B79" w:rsidDel="00E41B79">
          <w:rPr>
            <w:rFonts w:ascii="黑体" w:eastAsia="黑体" w:hAnsi="黑体"/>
            <w:noProof/>
            <w:rPrChange w:id="1769" w:author="Administrator" w:date="2015-06-09T20:35:00Z">
              <w:rPr>
                <w:rFonts w:ascii="宋体" w:hAnsi="宋体"/>
                <w:noProof/>
              </w:rPr>
            </w:rPrChange>
          </w:rPr>
          <w:tab/>
          <w:delText>32</w:delText>
        </w:r>
      </w:del>
    </w:p>
    <w:p w14:paraId="0F1E1A62" w14:textId="77777777" w:rsidR="00E2530E" w:rsidRPr="00E41B79" w:rsidDel="00E41B79" w:rsidRDefault="009835AA">
      <w:pPr>
        <w:pStyle w:val="31"/>
        <w:rPr>
          <w:del w:id="1770" w:author="Administrator" w:date="2015-06-09T20:31:00Z"/>
          <w:rFonts w:ascii="黑体" w:eastAsia="黑体" w:hAnsi="黑体" w:cs="黑体"/>
          <w:iCs w:val="0"/>
          <w:noProof/>
          <w:rPrChange w:id="1771" w:author="Administrator" w:date="2015-06-09T20:35:00Z">
            <w:rPr>
              <w:del w:id="1772" w:author="Administrator" w:date="2015-06-09T20:31:00Z"/>
              <w:rFonts w:ascii="宋体" w:hAnsi="宋体" w:cs="黑体"/>
              <w:iCs w:val="0"/>
              <w:noProof/>
            </w:rPr>
          </w:rPrChange>
        </w:rPr>
      </w:pPr>
      <w:del w:id="1773" w:author="Administrator" w:date="2015-06-09T20:31:00Z">
        <w:r w:rsidRPr="00E41B79" w:rsidDel="00E41B79">
          <w:rPr>
            <w:rFonts w:ascii="黑体" w:eastAsia="黑体" w:hAnsi="黑体"/>
            <w:noProof/>
            <w:rPrChange w:id="1774" w:author="Administrator" w:date="2015-06-09T20:35:00Z">
              <w:rPr>
                <w:rStyle w:val="afb"/>
                <w:rFonts w:ascii="宋体" w:hAnsi="宋体"/>
              </w:rPr>
            </w:rPrChange>
          </w:rPr>
          <w:delText xml:space="preserve">5.1.2 </w:delText>
        </w:r>
        <w:r w:rsidRPr="00E41B79" w:rsidDel="00E41B79">
          <w:rPr>
            <w:rFonts w:ascii="黑体" w:eastAsia="黑体" w:hAnsi="黑体" w:hint="eastAsia"/>
            <w:noProof/>
            <w:rPrChange w:id="1775" w:author="Administrator" w:date="2015-06-09T20:35:00Z">
              <w:rPr>
                <w:rStyle w:val="afb"/>
                <w:rFonts w:ascii="宋体" w:hAnsi="宋体" w:hint="eastAsia"/>
              </w:rPr>
            </w:rPrChange>
          </w:rPr>
          <w:delText>系统测试软件环境</w:delText>
        </w:r>
        <w:r w:rsidRPr="00E41B79" w:rsidDel="00E41B79">
          <w:rPr>
            <w:rFonts w:ascii="黑体" w:eastAsia="黑体" w:hAnsi="黑体"/>
            <w:noProof/>
            <w:rPrChange w:id="1776" w:author="Administrator" w:date="2015-06-09T20:35:00Z">
              <w:rPr>
                <w:rFonts w:ascii="宋体" w:hAnsi="宋体"/>
                <w:noProof/>
              </w:rPr>
            </w:rPrChange>
          </w:rPr>
          <w:tab/>
          <w:delText>32</w:delText>
        </w:r>
      </w:del>
    </w:p>
    <w:p w14:paraId="10E6D6F4" w14:textId="77777777" w:rsidR="00E2530E" w:rsidRPr="00E41B79" w:rsidDel="00E41B79" w:rsidRDefault="009835AA">
      <w:pPr>
        <w:pStyle w:val="21"/>
        <w:rPr>
          <w:del w:id="1777" w:author="Administrator" w:date="2015-06-09T20:31:00Z"/>
          <w:rFonts w:ascii="黑体" w:eastAsia="黑体" w:hAnsi="黑体" w:cs="黑体"/>
          <w:smallCaps w:val="0"/>
          <w:noProof/>
          <w:sz w:val="24"/>
          <w:szCs w:val="24"/>
          <w:rPrChange w:id="1778" w:author="Administrator" w:date="2015-06-09T20:35:00Z">
            <w:rPr>
              <w:del w:id="1779" w:author="Administrator" w:date="2015-06-09T20:31:00Z"/>
              <w:rFonts w:ascii="宋体" w:hAnsi="宋体" w:cs="黑体"/>
              <w:smallCaps w:val="0"/>
              <w:noProof/>
              <w:sz w:val="24"/>
              <w:szCs w:val="24"/>
            </w:rPr>
          </w:rPrChange>
        </w:rPr>
      </w:pPr>
      <w:del w:id="1780" w:author="Administrator" w:date="2015-06-09T20:31:00Z">
        <w:r w:rsidRPr="00E41B79" w:rsidDel="00E41B79">
          <w:rPr>
            <w:rFonts w:ascii="黑体" w:eastAsia="黑体" w:hAnsi="黑体"/>
            <w:noProof/>
            <w:sz w:val="24"/>
            <w:szCs w:val="24"/>
            <w:rPrChange w:id="1781" w:author="Administrator" w:date="2015-06-09T20:35:00Z">
              <w:rPr>
                <w:rStyle w:val="afb"/>
                <w:rFonts w:ascii="宋体" w:hAnsi="宋体"/>
                <w:sz w:val="24"/>
                <w:szCs w:val="24"/>
              </w:rPr>
            </w:rPrChange>
          </w:rPr>
          <w:delText>5.2</w:delText>
        </w:r>
        <w:r w:rsidRPr="00E41B79" w:rsidDel="00E41B79">
          <w:rPr>
            <w:rFonts w:ascii="黑体" w:eastAsia="黑体" w:hAnsi="黑体" w:hint="eastAsia"/>
            <w:noProof/>
            <w:sz w:val="24"/>
            <w:szCs w:val="24"/>
            <w:rPrChange w:id="1782" w:author="Administrator" w:date="2015-06-09T20:35:00Z">
              <w:rPr>
                <w:rStyle w:val="afb"/>
                <w:rFonts w:ascii="宋体" w:hAnsi="宋体" w:hint="eastAsia"/>
                <w:sz w:val="24"/>
                <w:szCs w:val="24"/>
              </w:rPr>
            </w:rPrChange>
          </w:rPr>
          <w:delText>系统功能测试</w:delText>
        </w:r>
        <w:r w:rsidRPr="00E41B79" w:rsidDel="00E41B79">
          <w:rPr>
            <w:rFonts w:ascii="黑体" w:eastAsia="黑体" w:hAnsi="黑体"/>
            <w:noProof/>
            <w:sz w:val="24"/>
            <w:szCs w:val="24"/>
            <w:rPrChange w:id="1783" w:author="Administrator" w:date="2015-06-09T20:35:00Z">
              <w:rPr>
                <w:rFonts w:ascii="宋体" w:hAnsi="宋体"/>
                <w:noProof/>
                <w:sz w:val="24"/>
                <w:szCs w:val="24"/>
              </w:rPr>
            </w:rPrChange>
          </w:rPr>
          <w:tab/>
          <w:delText>32</w:delText>
        </w:r>
      </w:del>
    </w:p>
    <w:p w14:paraId="02D10EB5" w14:textId="77777777" w:rsidR="00E2530E" w:rsidRPr="00E41B79" w:rsidDel="00E41B79" w:rsidRDefault="009835AA">
      <w:pPr>
        <w:pStyle w:val="31"/>
        <w:rPr>
          <w:del w:id="1784" w:author="Administrator" w:date="2015-06-09T20:31:00Z"/>
          <w:rFonts w:ascii="黑体" w:eastAsia="黑体" w:hAnsi="黑体" w:cs="黑体"/>
          <w:iCs w:val="0"/>
          <w:noProof/>
          <w:rPrChange w:id="1785" w:author="Administrator" w:date="2015-06-09T20:35:00Z">
            <w:rPr>
              <w:del w:id="1786" w:author="Administrator" w:date="2015-06-09T20:31:00Z"/>
              <w:rFonts w:ascii="宋体" w:hAnsi="宋体" w:cs="黑体"/>
              <w:iCs w:val="0"/>
              <w:noProof/>
            </w:rPr>
          </w:rPrChange>
        </w:rPr>
      </w:pPr>
      <w:del w:id="1787" w:author="Administrator" w:date="2015-06-09T20:31:00Z">
        <w:r w:rsidRPr="00E41B79" w:rsidDel="00E41B79">
          <w:rPr>
            <w:rFonts w:ascii="黑体" w:eastAsia="黑体" w:hAnsi="黑体"/>
            <w:noProof/>
            <w:rPrChange w:id="1788" w:author="Administrator" w:date="2015-06-09T20:35:00Z">
              <w:rPr>
                <w:rStyle w:val="afb"/>
                <w:rFonts w:ascii="宋体" w:hAnsi="宋体"/>
              </w:rPr>
            </w:rPrChange>
          </w:rPr>
          <w:delText xml:space="preserve">5.2.1 </w:delText>
        </w:r>
        <w:r w:rsidRPr="00E41B79" w:rsidDel="00E41B79">
          <w:rPr>
            <w:rFonts w:ascii="黑体" w:eastAsia="黑体" w:hAnsi="黑体" w:hint="eastAsia"/>
            <w:noProof/>
            <w:rPrChange w:id="1789" w:author="Administrator" w:date="2015-06-09T20:35:00Z">
              <w:rPr>
                <w:rStyle w:val="afb"/>
                <w:rFonts w:ascii="宋体" w:hAnsi="宋体" w:hint="eastAsia"/>
              </w:rPr>
            </w:rPrChange>
          </w:rPr>
          <w:delText>测试需求分析</w:delText>
        </w:r>
        <w:r w:rsidRPr="00E41B79" w:rsidDel="00E41B79">
          <w:rPr>
            <w:rFonts w:ascii="黑体" w:eastAsia="黑体" w:hAnsi="黑体"/>
            <w:noProof/>
            <w:rPrChange w:id="1790" w:author="Administrator" w:date="2015-06-09T20:35:00Z">
              <w:rPr>
                <w:rFonts w:ascii="宋体" w:hAnsi="宋体"/>
                <w:noProof/>
              </w:rPr>
            </w:rPrChange>
          </w:rPr>
          <w:tab/>
          <w:delText>32</w:delText>
        </w:r>
      </w:del>
    </w:p>
    <w:p w14:paraId="292DF4D8" w14:textId="77777777" w:rsidR="00E2530E" w:rsidRPr="00E41B79" w:rsidDel="00E41B79" w:rsidRDefault="009835AA">
      <w:pPr>
        <w:pStyle w:val="31"/>
        <w:rPr>
          <w:del w:id="1791" w:author="Administrator" w:date="2015-06-09T20:31:00Z"/>
          <w:rFonts w:ascii="黑体" w:eastAsia="黑体" w:hAnsi="黑体" w:cs="黑体"/>
          <w:iCs w:val="0"/>
          <w:noProof/>
          <w:rPrChange w:id="1792" w:author="Administrator" w:date="2015-06-09T20:35:00Z">
            <w:rPr>
              <w:del w:id="1793" w:author="Administrator" w:date="2015-06-09T20:31:00Z"/>
              <w:rFonts w:ascii="宋体" w:hAnsi="宋体" w:cs="黑体"/>
              <w:iCs w:val="0"/>
              <w:noProof/>
            </w:rPr>
          </w:rPrChange>
        </w:rPr>
      </w:pPr>
      <w:del w:id="1794" w:author="Administrator" w:date="2015-06-09T20:31:00Z">
        <w:r w:rsidRPr="00E41B79" w:rsidDel="00E41B79">
          <w:rPr>
            <w:rFonts w:ascii="黑体" w:eastAsia="黑体" w:hAnsi="黑体"/>
            <w:noProof/>
            <w:rPrChange w:id="1795" w:author="Administrator" w:date="2015-06-09T20:35:00Z">
              <w:rPr>
                <w:rStyle w:val="afb"/>
                <w:rFonts w:ascii="宋体" w:hAnsi="宋体"/>
              </w:rPr>
            </w:rPrChange>
          </w:rPr>
          <w:delText>5.2.2</w:delText>
        </w:r>
        <w:r w:rsidRPr="00E41B79" w:rsidDel="00E41B79">
          <w:rPr>
            <w:rFonts w:ascii="黑体" w:eastAsia="黑体" w:hAnsi="黑体" w:hint="eastAsia"/>
            <w:noProof/>
            <w:rPrChange w:id="1796" w:author="Administrator" w:date="2015-06-09T20:35:00Z">
              <w:rPr>
                <w:rStyle w:val="afb"/>
                <w:rFonts w:ascii="宋体" w:hAnsi="宋体" w:hint="eastAsia"/>
              </w:rPr>
            </w:rPrChange>
          </w:rPr>
          <w:delText>测试项目及结果</w:delText>
        </w:r>
        <w:r w:rsidRPr="00E41B79" w:rsidDel="00E41B79">
          <w:rPr>
            <w:rFonts w:ascii="黑体" w:eastAsia="黑体" w:hAnsi="黑体"/>
            <w:noProof/>
            <w:rPrChange w:id="1797" w:author="Administrator" w:date="2015-06-09T20:35:00Z">
              <w:rPr>
                <w:rFonts w:ascii="宋体" w:hAnsi="宋体"/>
                <w:noProof/>
              </w:rPr>
            </w:rPrChange>
          </w:rPr>
          <w:tab/>
          <w:delText>33</w:delText>
        </w:r>
      </w:del>
    </w:p>
    <w:p w14:paraId="6316DA0F" w14:textId="77777777" w:rsidR="00E2530E" w:rsidRPr="00E41B79" w:rsidDel="00E41B79" w:rsidRDefault="009835AA">
      <w:pPr>
        <w:pStyle w:val="21"/>
        <w:rPr>
          <w:del w:id="1798" w:author="Administrator" w:date="2015-06-09T20:31:00Z"/>
          <w:rFonts w:ascii="黑体" w:eastAsia="黑体" w:hAnsi="黑体" w:cs="黑体"/>
          <w:smallCaps w:val="0"/>
          <w:noProof/>
          <w:sz w:val="24"/>
          <w:szCs w:val="24"/>
          <w:rPrChange w:id="1799" w:author="Administrator" w:date="2015-06-09T20:35:00Z">
            <w:rPr>
              <w:del w:id="1800" w:author="Administrator" w:date="2015-06-09T20:31:00Z"/>
              <w:rFonts w:ascii="宋体" w:hAnsi="宋体" w:cs="黑体"/>
              <w:smallCaps w:val="0"/>
              <w:noProof/>
              <w:sz w:val="24"/>
              <w:szCs w:val="24"/>
            </w:rPr>
          </w:rPrChange>
        </w:rPr>
      </w:pPr>
      <w:del w:id="1801" w:author="Administrator" w:date="2015-06-09T20:31:00Z">
        <w:r w:rsidRPr="00E41B79" w:rsidDel="00E41B79">
          <w:rPr>
            <w:rFonts w:ascii="黑体" w:eastAsia="黑体" w:hAnsi="黑体"/>
            <w:noProof/>
            <w:sz w:val="24"/>
            <w:szCs w:val="24"/>
            <w:rPrChange w:id="1802" w:author="Administrator" w:date="2015-06-09T20:35:00Z">
              <w:rPr>
                <w:rStyle w:val="afb"/>
                <w:rFonts w:ascii="宋体" w:hAnsi="宋体"/>
                <w:sz w:val="24"/>
                <w:szCs w:val="24"/>
              </w:rPr>
            </w:rPrChange>
          </w:rPr>
          <w:delText>5.3</w:delText>
        </w:r>
        <w:r w:rsidRPr="00E41B79" w:rsidDel="00E41B79">
          <w:rPr>
            <w:rFonts w:ascii="黑体" w:eastAsia="黑体" w:hAnsi="黑体" w:hint="eastAsia"/>
            <w:noProof/>
            <w:sz w:val="24"/>
            <w:szCs w:val="24"/>
            <w:rPrChange w:id="1803" w:author="Administrator" w:date="2015-06-09T20:35:00Z">
              <w:rPr>
                <w:rStyle w:val="afb"/>
                <w:rFonts w:ascii="宋体" w:hAnsi="宋体" w:hint="eastAsia"/>
                <w:sz w:val="24"/>
                <w:szCs w:val="24"/>
              </w:rPr>
            </w:rPrChange>
          </w:rPr>
          <w:delText>系统性能测试</w:delText>
        </w:r>
        <w:r w:rsidRPr="00E41B79" w:rsidDel="00E41B79">
          <w:rPr>
            <w:rFonts w:ascii="黑体" w:eastAsia="黑体" w:hAnsi="黑体"/>
            <w:noProof/>
            <w:sz w:val="24"/>
            <w:szCs w:val="24"/>
            <w:rPrChange w:id="1804" w:author="Administrator" w:date="2015-06-09T20:35:00Z">
              <w:rPr>
                <w:rFonts w:ascii="宋体" w:hAnsi="宋体"/>
                <w:noProof/>
                <w:sz w:val="24"/>
                <w:szCs w:val="24"/>
              </w:rPr>
            </w:rPrChange>
          </w:rPr>
          <w:tab/>
          <w:delText>36</w:delText>
        </w:r>
      </w:del>
    </w:p>
    <w:p w14:paraId="7EB86F40" w14:textId="77777777" w:rsidR="00E2530E" w:rsidRPr="00E41B79" w:rsidDel="00E41B79" w:rsidRDefault="009835AA">
      <w:pPr>
        <w:pStyle w:val="31"/>
        <w:rPr>
          <w:del w:id="1805" w:author="Administrator" w:date="2015-06-09T20:31:00Z"/>
          <w:rFonts w:ascii="黑体" w:eastAsia="黑体" w:hAnsi="黑体" w:cs="黑体"/>
          <w:iCs w:val="0"/>
          <w:noProof/>
          <w:rPrChange w:id="1806" w:author="Administrator" w:date="2015-06-09T20:35:00Z">
            <w:rPr>
              <w:del w:id="1807" w:author="Administrator" w:date="2015-06-09T20:31:00Z"/>
              <w:rFonts w:ascii="宋体" w:hAnsi="宋体" w:cs="黑体"/>
              <w:iCs w:val="0"/>
              <w:noProof/>
            </w:rPr>
          </w:rPrChange>
        </w:rPr>
      </w:pPr>
      <w:del w:id="1808" w:author="Administrator" w:date="2015-06-09T20:31:00Z">
        <w:r w:rsidRPr="00E41B79" w:rsidDel="00E41B79">
          <w:rPr>
            <w:rFonts w:ascii="黑体" w:eastAsia="黑体" w:hAnsi="黑体"/>
            <w:noProof/>
            <w:rPrChange w:id="1809" w:author="Administrator" w:date="2015-06-09T20:35:00Z">
              <w:rPr>
                <w:rStyle w:val="afb"/>
                <w:rFonts w:ascii="宋体" w:hAnsi="宋体"/>
              </w:rPr>
            </w:rPrChange>
          </w:rPr>
          <w:delText>5.3.1</w:delText>
        </w:r>
        <w:r w:rsidRPr="00E41B79" w:rsidDel="00E41B79">
          <w:rPr>
            <w:rFonts w:ascii="黑体" w:eastAsia="黑体" w:hAnsi="黑体" w:hint="eastAsia"/>
            <w:noProof/>
            <w:rPrChange w:id="1810" w:author="Administrator" w:date="2015-06-09T20:35:00Z">
              <w:rPr>
                <w:rStyle w:val="afb"/>
                <w:rFonts w:ascii="宋体" w:hAnsi="宋体" w:hint="eastAsia"/>
              </w:rPr>
            </w:rPrChange>
          </w:rPr>
          <w:delText>性能测试环境描述</w:delText>
        </w:r>
        <w:r w:rsidRPr="00E41B79" w:rsidDel="00E41B79">
          <w:rPr>
            <w:rFonts w:ascii="黑体" w:eastAsia="黑体" w:hAnsi="黑体"/>
            <w:noProof/>
            <w:rPrChange w:id="1811" w:author="Administrator" w:date="2015-06-09T20:35:00Z">
              <w:rPr>
                <w:rFonts w:ascii="宋体" w:hAnsi="宋体"/>
                <w:noProof/>
              </w:rPr>
            </w:rPrChange>
          </w:rPr>
          <w:tab/>
          <w:delText>36</w:delText>
        </w:r>
      </w:del>
    </w:p>
    <w:p w14:paraId="0490E97B" w14:textId="77777777" w:rsidR="00E2530E" w:rsidRPr="00E41B79" w:rsidDel="00E41B79" w:rsidRDefault="009835AA">
      <w:pPr>
        <w:pStyle w:val="31"/>
        <w:rPr>
          <w:del w:id="1812" w:author="Administrator" w:date="2015-06-09T20:31:00Z"/>
          <w:rFonts w:ascii="黑体" w:eastAsia="黑体" w:hAnsi="黑体" w:cs="黑体"/>
          <w:iCs w:val="0"/>
          <w:noProof/>
          <w:rPrChange w:id="1813" w:author="Administrator" w:date="2015-06-09T20:35:00Z">
            <w:rPr>
              <w:del w:id="1814" w:author="Administrator" w:date="2015-06-09T20:31:00Z"/>
              <w:rFonts w:ascii="宋体" w:hAnsi="宋体" w:cs="黑体"/>
              <w:iCs w:val="0"/>
              <w:noProof/>
            </w:rPr>
          </w:rPrChange>
        </w:rPr>
      </w:pPr>
      <w:del w:id="1815" w:author="Administrator" w:date="2015-06-09T20:31:00Z">
        <w:r w:rsidRPr="00E41B79" w:rsidDel="00E41B79">
          <w:rPr>
            <w:rFonts w:ascii="黑体" w:eastAsia="黑体" w:hAnsi="黑体"/>
            <w:noProof/>
            <w:rPrChange w:id="1816" w:author="Administrator" w:date="2015-06-09T20:35:00Z">
              <w:rPr>
                <w:rStyle w:val="afb"/>
                <w:rFonts w:ascii="宋体" w:hAnsi="宋体"/>
              </w:rPr>
            </w:rPrChange>
          </w:rPr>
          <w:delText>5.3.2</w:delText>
        </w:r>
        <w:r w:rsidRPr="00E41B79" w:rsidDel="00E41B79">
          <w:rPr>
            <w:rFonts w:ascii="黑体" w:eastAsia="黑体" w:hAnsi="黑体" w:hint="eastAsia"/>
            <w:noProof/>
            <w:rPrChange w:id="1817" w:author="Administrator" w:date="2015-06-09T20:35:00Z">
              <w:rPr>
                <w:rStyle w:val="afb"/>
                <w:rFonts w:ascii="宋体" w:hAnsi="宋体" w:hint="eastAsia"/>
              </w:rPr>
            </w:rPrChange>
          </w:rPr>
          <w:delText>性能测试过程</w:delText>
        </w:r>
        <w:r w:rsidRPr="00E41B79" w:rsidDel="00E41B79">
          <w:rPr>
            <w:rFonts w:ascii="黑体" w:eastAsia="黑体" w:hAnsi="黑体"/>
            <w:noProof/>
            <w:rPrChange w:id="1818" w:author="Administrator" w:date="2015-06-09T20:35:00Z">
              <w:rPr>
                <w:rFonts w:ascii="宋体" w:hAnsi="宋体"/>
                <w:noProof/>
              </w:rPr>
            </w:rPrChange>
          </w:rPr>
          <w:tab/>
          <w:delText>36</w:delText>
        </w:r>
      </w:del>
    </w:p>
    <w:p w14:paraId="4659D7A5" w14:textId="77777777" w:rsidR="00E2530E" w:rsidRPr="00E41B79" w:rsidDel="00E41B79" w:rsidRDefault="009835AA">
      <w:pPr>
        <w:pStyle w:val="21"/>
        <w:rPr>
          <w:del w:id="1819" w:author="Administrator" w:date="2015-06-09T20:31:00Z"/>
          <w:rFonts w:ascii="黑体" w:eastAsia="黑体" w:hAnsi="黑体" w:cs="黑体"/>
          <w:smallCaps w:val="0"/>
          <w:noProof/>
          <w:sz w:val="24"/>
          <w:szCs w:val="24"/>
          <w:rPrChange w:id="1820" w:author="Administrator" w:date="2015-06-09T20:35:00Z">
            <w:rPr>
              <w:del w:id="1821" w:author="Administrator" w:date="2015-06-09T20:31:00Z"/>
              <w:rFonts w:ascii="宋体" w:hAnsi="宋体" w:cs="黑体"/>
              <w:smallCaps w:val="0"/>
              <w:noProof/>
              <w:sz w:val="24"/>
              <w:szCs w:val="24"/>
            </w:rPr>
          </w:rPrChange>
        </w:rPr>
      </w:pPr>
      <w:del w:id="1822" w:author="Administrator" w:date="2015-06-09T20:31:00Z">
        <w:r w:rsidRPr="00E41B79" w:rsidDel="00E41B79">
          <w:rPr>
            <w:rFonts w:ascii="黑体" w:eastAsia="黑体" w:hAnsi="黑体"/>
            <w:noProof/>
            <w:sz w:val="24"/>
            <w:szCs w:val="24"/>
            <w:rPrChange w:id="1823" w:author="Administrator" w:date="2015-06-09T20:35:00Z">
              <w:rPr>
                <w:rStyle w:val="afb"/>
                <w:rFonts w:ascii="宋体" w:hAnsi="宋体"/>
                <w:sz w:val="24"/>
                <w:szCs w:val="24"/>
              </w:rPr>
            </w:rPrChange>
          </w:rPr>
          <w:delText>5.4</w:delText>
        </w:r>
        <w:r w:rsidRPr="00E41B79" w:rsidDel="00E41B79">
          <w:rPr>
            <w:rFonts w:ascii="黑体" w:eastAsia="黑体" w:hAnsi="黑体" w:hint="eastAsia"/>
            <w:noProof/>
            <w:sz w:val="24"/>
            <w:szCs w:val="24"/>
            <w:rPrChange w:id="1824" w:author="Administrator" w:date="2015-06-09T20:35:00Z">
              <w:rPr>
                <w:rStyle w:val="afb"/>
                <w:rFonts w:ascii="宋体" w:hAnsi="宋体" w:hint="eastAsia"/>
                <w:sz w:val="24"/>
                <w:szCs w:val="24"/>
              </w:rPr>
            </w:rPrChange>
          </w:rPr>
          <w:delText>测</w:delText>
        </w:r>
        <w:r w:rsidRPr="00E41B79" w:rsidDel="00E41B79">
          <w:rPr>
            <w:rFonts w:ascii="黑体" w:eastAsia="黑体" w:hAnsi="黑体" w:hint="eastAsia"/>
            <w:noProof/>
            <w:sz w:val="24"/>
            <w:szCs w:val="24"/>
            <w:rPrChange w:id="1825" w:author="Administrator" w:date="2015-06-09T20:35:00Z">
              <w:rPr>
                <w:rStyle w:val="afb"/>
                <w:rFonts w:ascii="宋体" w:hAnsi="宋体" w:hint="eastAsia"/>
                <w:sz w:val="24"/>
                <w:szCs w:val="24"/>
              </w:rPr>
            </w:rPrChange>
          </w:rPr>
          <w:delText>试</w:delText>
        </w:r>
        <w:r w:rsidRPr="00E41B79" w:rsidDel="00E41B79">
          <w:rPr>
            <w:rFonts w:ascii="黑体" w:eastAsia="黑体" w:hAnsi="黑体" w:hint="eastAsia"/>
            <w:noProof/>
            <w:sz w:val="24"/>
            <w:szCs w:val="24"/>
            <w:rPrChange w:id="1826" w:author="Administrator" w:date="2015-06-09T20:35:00Z">
              <w:rPr>
                <w:rStyle w:val="afb"/>
                <w:rFonts w:ascii="宋体" w:hAnsi="宋体" w:hint="eastAsia"/>
                <w:sz w:val="24"/>
                <w:szCs w:val="24"/>
              </w:rPr>
            </w:rPrChange>
          </w:rPr>
          <w:delText>结论</w:delText>
        </w:r>
        <w:r w:rsidRPr="00E41B79" w:rsidDel="00E41B79">
          <w:rPr>
            <w:rFonts w:ascii="黑体" w:eastAsia="黑体" w:hAnsi="黑体"/>
            <w:noProof/>
            <w:sz w:val="24"/>
            <w:szCs w:val="24"/>
            <w:rPrChange w:id="1827" w:author="Administrator" w:date="2015-06-09T20:35:00Z">
              <w:rPr>
                <w:rFonts w:ascii="宋体" w:hAnsi="宋体"/>
                <w:noProof/>
                <w:sz w:val="24"/>
                <w:szCs w:val="24"/>
              </w:rPr>
            </w:rPrChange>
          </w:rPr>
          <w:tab/>
          <w:delText>37</w:delText>
        </w:r>
      </w:del>
    </w:p>
    <w:p w14:paraId="7FB2A51C" w14:textId="77777777" w:rsidR="00E2530E" w:rsidRPr="00E41B79" w:rsidDel="00E41B79" w:rsidRDefault="009835AA">
      <w:pPr>
        <w:pStyle w:val="10"/>
        <w:rPr>
          <w:del w:id="1828" w:author="Administrator" w:date="2015-06-09T20:31:00Z"/>
          <w:rFonts w:ascii="黑体" w:eastAsia="黑体" w:hAnsi="黑体" w:cs="黑体"/>
          <w:b w:val="0"/>
          <w:bCs w:val="0"/>
          <w:caps w:val="0"/>
          <w:noProof/>
          <w:sz w:val="24"/>
          <w:szCs w:val="24"/>
        </w:rPr>
      </w:pPr>
      <w:del w:id="1829" w:author="Administrator" w:date="2015-06-09T20:31:00Z">
        <w:r w:rsidRPr="00E41B79" w:rsidDel="00E41B79">
          <w:rPr>
            <w:rFonts w:ascii="黑体" w:eastAsia="黑体" w:hAnsi="黑体" w:hint="eastAsia"/>
            <w:noProof/>
            <w:sz w:val="24"/>
            <w:szCs w:val="24"/>
            <w:rPrChange w:id="1830" w:author="Administrator" w:date="2015-06-09T20:35:00Z">
              <w:rPr>
                <w:rStyle w:val="afb"/>
                <w:rFonts w:ascii="黑体" w:eastAsia="黑体" w:hAnsi="黑体" w:hint="eastAsia"/>
                <w:sz w:val="24"/>
                <w:szCs w:val="24"/>
              </w:rPr>
            </w:rPrChange>
          </w:rPr>
          <w:delText>结</w:delText>
        </w:r>
        <w:r w:rsidRPr="00E41B79" w:rsidDel="00E41B79">
          <w:rPr>
            <w:rFonts w:ascii="黑体" w:eastAsia="黑体" w:hAnsi="黑体"/>
            <w:noProof/>
            <w:sz w:val="24"/>
            <w:szCs w:val="24"/>
            <w:rPrChange w:id="1831"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832" w:author="Administrator" w:date="2015-06-09T20:35:00Z">
              <w:rPr>
                <w:rStyle w:val="afb"/>
                <w:rFonts w:ascii="黑体" w:eastAsia="黑体" w:hAnsi="黑体" w:hint="eastAsia"/>
                <w:sz w:val="24"/>
                <w:szCs w:val="24"/>
              </w:rPr>
            </w:rPrChange>
          </w:rPr>
          <w:delText>论</w:delText>
        </w:r>
        <w:r w:rsidRPr="00E41B79" w:rsidDel="00E41B79">
          <w:rPr>
            <w:rFonts w:ascii="黑体" w:eastAsia="黑体" w:hAnsi="黑体"/>
            <w:noProof/>
            <w:sz w:val="24"/>
            <w:szCs w:val="24"/>
          </w:rPr>
          <w:tab/>
          <w:delText>38</w:delText>
        </w:r>
      </w:del>
    </w:p>
    <w:p w14:paraId="03753104" w14:textId="77777777" w:rsidR="00E2530E" w:rsidRPr="00E41B79" w:rsidDel="00E41B79" w:rsidRDefault="009835AA">
      <w:pPr>
        <w:pStyle w:val="10"/>
        <w:rPr>
          <w:del w:id="1833" w:author="Administrator" w:date="2015-06-09T20:31:00Z"/>
          <w:rFonts w:ascii="黑体" w:eastAsia="黑体" w:hAnsi="黑体" w:cs="黑体"/>
          <w:b w:val="0"/>
          <w:bCs w:val="0"/>
          <w:caps w:val="0"/>
          <w:noProof/>
          <w:sz w:val="24"/>
          <w:szCs w:val="24"/>
        </w:rPr>
      </w:pPr>
      <w:del w:id="1834" w:author="Administrator" w:date="2015-06-09T20:31:00Z">
        <w:r w:rsidRPr="00E41B79" w:rsidDel="00E41B79">
          <w:rPr>
            <w:rFonts w:ascii="黑体" w:eastAsia="黑体" w:hAnsi="黑体" w:hint="eastAsia"/>
            <w:noProof/>
            <w:sz w:val="24"/>
            <w:szCs w:val="24"/>
            <w:rPrChange w:id="1835" w:author="Administrator" w:date="2015-06-09T20:35:00Z">
              <w:rPr>
                <w:rStyle w:val="afb"/>
                <w:rFonts w:ascii="黑体" w:eastAsia="黑体" w:hAnsi="黑体" w:hint="eastAsia"/>
                <w:sz w:val="24"/>
                <w:szCs w:val="24"/>
              </w:rPr>
            </w:rPrChange>
          </w:rPr>
          <w:delText>致</w:delText>
        </w:r>
        <w:r w:rsidRPr="00E41B79" w:rsidDel="00E41B79">
          <w:rPr>
            <w:rFonts w:ascii="黑体" w:eastAsia="黑体" w:hAnsi="黑体"/>
            <w:noProof/>
            <w:sz w:val="24"/>
            <w:szCs w:val="24"/>
            <w:rPrChange w:id="1836" w:author="Administrator" w:date="2015-06-09T20:35:00Z">
              <w:rPr>
                <w:rStyle w:val="afb"/>
                <w:rFonts w:ascii="黑体" w:eastAsia="黑体" w:hAnsi="黑体"/>
                <w:sz w:val="24"/>
                <w:szCs w:val="24"/>
              </w:rPr>
            </w:rPrChange>
          </w:rPr>
          <w:delText xml:space="preserve">  </w:delText>
        </w:r>
        <w:r w:rsidRPr="00E41B79" w:rsidDel="00E41B79">
          <w:rPr>
            <w:rFonts w:ascii="黑体" w:eastAsia="黑体" w:hAnsi="黑体" w:hint="eastAsia"/>
            <w:noProof/>
            <w:sz w:val="24"/>
            <w:szCs w:val="24"/>
            <w:rPrChange w:id="1837" w:author="Administrator" w:date="2015-06-09T20:35:00Z">
              <w:rPr>
                <w:rStyle w:val="afb"/>
                <w:rFonts w:ascii="黑体" w:eastAsia="黑体" w:hAnsi="黑体" w:hint="eastAsia"/>
                <w:sz w:val="24"/>
                <w:szCs w:val="24"/>
              </w:rPr>
            </w:rPrChange>
          </w:rPr>
          <w:delText>谢</w:delText>
        </w:r>
        <w:r w:rsidRPr="00E41B79" w:rsidDel="00E41B79">
          <w:rPr>
            <w:rFonts w:ascii="黑体" w:eastAsia="黑体" w:hAnsi="黑体"/>
            <w:noProof/>
            <w:sz w:val="24"/>
            <w:szCs w:val="24"/>
          </w:rPr>
          <w:tab/>
          <w:delText>39</w:delText>
        </w:r>
      </w:del>
    </w:p>
    <w:p w14:paraId="41E61416" w14:textId="77777777" w:rsidR="00E2530E" w:rsidRPr="00E41B79" w:rsidDel="00E41B79" w:rsidRDefault="009835AA">
      <w:pPr>
        <w:pStyle w:val="10"/>
        <w:rPr>
          <w:del w:id="1838" w:author="Administrator" w:date="2015-06-09T20:31:00Z"/>
          <w:rFonts w:ascii="黑体" w:eastAsia="黑体" w:hAnsi="黑体" w:cs="黑体"/>
          <w:b w:val="0"/>
          <w:bCs w:val="0"/>
          <w:caps w:val="0"/>
          <w:noProof/>
          <w:sz w:val="24"/>
          <w:szCs w:val="24"/>
        </w:rPr>
      </w:pPr>
      <w:del w:id="1839" w:author="Administrator" w:date="2015-06-09T20:31:00Z">
        <w:r w:rsidRPr="00E41B79" w:rsidDel="00E41B79">
          <w:rPr>
            <w:rFonts w:ascii="黑体" w:eastAsia="黑体" w:hAnsi="黑体" w:hint="eastAsia"/>
            <w:noProof/>
            <w:sz w:val="24"/>
            <w:szCs w:val="24"/>
            <w:rPrChange w:id="1840" w:author="Administrator" w:date="2015-06-09T20:35:00Z">
              <w:rPr>
                <w:rStyle w:val="afb"/>
                <w:rFonts w:ascii="黑体" w:eastAsia="黑体" w:hAnsi="黑体" w:hint="eastAsia"/>
                <w:sz w:val="24"/>
                <w:szCs w:val="24"/>
              </w:rPr>
            </w:rPrChange>
          </w:rPr>
          <w:delText>参考文献</w:delText>
        </w:r>
        <w:r w:rsidRPr="00E41B79" w:rsidDel="00E41B79">
          <w:rPr>
            <w:rFonts w:ascii="黑体" w:eastAsia="黑体" w:hAnsi="黑体"/>
            <w:noProof/>
            <w:sz w:val="24"/>
            <w:szCs w:val="24"/>
          </w:rPr>
          <w:tab/>
          <w:delText>39</w:delText>
        </w:r>
      </w:del>
    </w:p>
    <w:p w14:paraId="329D5B39" w14:textId="77777777" w:rsidR="00E2530E" w:rsidRDefault="009835AA">
      <w:pPr>
        <w:sectPr w:rsidR="00E2530E">
          <w:headerReference w:type="default" r:id="rId9"/>
          <w:footerReference w:type="default" r:id="rId10"/>
          <w:pgSz w:w="11906" w:h="16838"/>
          <w:pgMar w:top="1701" w:right="1418" w:bottom="1701" w:left="1701" w:header="1134" w:footer="1134" w:gutter="0"/>
          <w:pgNumType w:fmt="upperRoman" w:start="1"/>
          <w:cols w:space="720"/>
          <w:docGrid w:type="lines" w:linePitch="440"/>
        </w:sectPr>
      </w:pPr>
      <w:r>
        <w:rPr>
          <w:b/>
          <w:bCs/>
          <w:lang w:val="zh-CN"/>
        </w:rPr>
        <w:fldChar w:fldCharType="end"/>
      </w:r>
    </w:p>
    <w:p w14:paraId="59C15B45" w14:textId="77777777" w:rsidR="00E2530E" w:rsidRDefault="009835AA">
      <w:pPr>
        <w:pStyle w:val="1"/>
        <w:jc w:val="center"/>
        <w:rPr>
          <w:rFonts w:ascii="黑体" w:eastAsia="黑体" w:hAnsi="黑体"/>
          <w:b w:val="0"/>
          <w:color w:val="000000"/>
          <w:sz w:val="36"/>
          <w:szCs w:val="36"/>
        </w:rPr>
      </w:pPr>
      <w:bookmarkStart w:id="1841" w:name="_Toc420933102"/>
      <w:bookmarkStart w:id="1842" w:name="_Toc420932603"/>
      <w:bookmarkStart w:id="1843" w:name="_Toc356990796"/>
      <w:bookmarkStart w:id="1844" w:name="_Toc356381675"/>
      <w:bookmarkStart w:id="1845" w:name="_Toc356378576"/>
      <w:bookmarkStart w:id="1846" w:name="_Toc326875536"/>
      <w:bookmarkStart w:id="1847" w:name="_Toc326847721"/>
      <w:bookmarkStart w:id="1848" w:name="_Toc326848045"/>
      <w:bookmarkStart w:id="1849" w:name="_Toc326848308"/>
      <w:bookmarkStart w:id="1850" w:name="_Toc421645235"/>
      <w:r>
        <w:rPr>
          <w:rFonts w:ascii="黑体" w:eastAsia="黑体" w:hAnsi="黑体" w:hint="eastAsia"/>
          <w:b w:val="0"/>
          <w:color w:val="000000"/>
          <w:sz w:val="36"/>
          <w:szCs w:val="36"/>
        </w:rPr>
        <w:lastRenderedPageBreak/>
        <w:t>第一章 绪论</w:t>
      </w:r>
      <w:bookmarkEnd w:id="1841"/>
      <w:bookmarkEnd w:id="1842"/>
      <w:bookmarkEnd w:id="1843"/>
      <w:bookmarkEnd w:id="1844"/>
      <w:bookmarkEnd w:id="1845"/>
      <w:bookmarkEnd w:id="1850"/>
    </w:p>
    <w:p w14:paraId="69D73D6E" w14:textId="77777777" w:rsidR="00E2530E" w:rsidRDefault="009835AA">
      <w:pPr>
        <w:pStyle w:val="2"/>
        <w:rPr>
          <w:rFonts w:ascii="黑体" w:eastAsia="黑体" w:hAnsi="黑体"/>
          <w:b w:val="0"/>
          <w:color w:val="000000"/>
          <w:sz w:val="28"/>
          <w:szCs w:val="28"/>
        </w:rPr>
      </w:pPr>
      <w:bookmarkStart w:id="1851" w:name="_Toc420933103"/>
      <w:bookmarkStart w:id="1852" w:name="_Toc420932604"/>
      <w:bookmarkStart w:id="1853" w:name="_Toc356990797"/>
      <w:bookmarkStart w:id="1854" w:name="_Toc356381676"/>
      <w:bookmarkStart w:id="1855" w:name="_Toc356337264"/>
      <w:bookmarkStart w:id="1856" w:name="_Toc356336378"/>
      <w:bookmarkStart w:id="1857" w:name="_Toc421645236"/>
      <w:r>
        <w:rPr>
          <w:rFonts w:ascii="黑体" w:eastAsia="黑体" w:hAnsi="黑体" w:hint="eastAsia"/>
          <w:b w:val="0"/>
          <w:color w:val="000000"/>
          <w:sz w:val="28"/>
          <w:szCs w:val="28"/>
        </w:rPr>
        <w:t>1.1课题意义及目的</w:t>
      </w:r>
      <w:bookmarkEnd w:id="1851"/>
      <w:bookmarkEnd w:id="1852"/>
      <w:bookmarkEnd w:id="1853"/>
      <w:bookmarkEnd w:id="1854"/>
      <w:bookmarkEnd w:id="1855"/>
      <w:bookmarkEnd w:id="1856"/>
      <w:bookmarkEnd w:id="1857"/>
    </w:p>
    <w:p w14:paraId="015C9D3A" w14:textId="77777777" w:rsidR="00E2530E" w:rsidRDefault="009835AA">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59085BA3" w14:textId="77777777" w:rsidR="00E2530E" w:rsidRDefault="009835AA">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站定位的方法，这种方法费日费时并且准确度低，而且无法通过大数据分析对犯罪行为进行预防和分析。如今计算机技术已应用于各行各业，智能追踪、精准定位和大数据分析是发展的必然，它将简化公安民警对犯罪嫌疑人的追踪难度，提高案件的侦破效率，降低案件的侦破时间，并一定程度上给刑侦工作带来活力和竞争，对改善和提高公安网侦能力具有重要而积极的意义。课题旨在</w:t>
      </w:r>
      <w:ins w:id="1858" w:author="libo" w:date="2015-06-09T15:09:00Z">
        <w:r>
          <w:rPr>
            <w:rFonts w:ascii="宋体" w:hAnsi="宋体" w:cs="Arial"/>
            <w:color w:val="000000"/>
            <w:kern w:val="0"/>
            <w:sz w:val="24"/>
          </w:rPr>
          <w:t>针对公安机关监控的网络通信数据的</w:t>
        </w:r>
      </w:ins>
      <w:ins w:id="1859" w:author="libo" w:date="2015-06-09T15:10:00Z">
        <w:r>
          <w:rPr>
            <w:rFonts w:ascii="宋体" w:hAnsi="宋体" w:cs="Arial"/>
            <w:color w:val="000000"/>
            <w:kern w:val="0"/>
            <w:sz w:val="24"/>
          </w:rPr>
          <w:t>展示</w:t>
        </w:r>
      </w:ins>
      <w:ins w:id="1860" w:author="libo" w:date="2015-06-09T15:09:00Z">
        <w:r>
          <w:rPr>
            <w:rFonts w:ascii="宋体" w:hAnsi="宋体" w:cs="Arial"/>
            <w:color w:val="000000"/>
            <w:kern w:val="0"/>
            <w:sz w:val="24"/>
          </w:rPr>
          <w:t>和挖掘，</w:t>
        </w:r>
      </w:ins>
      <w:r>
        <w:rPr>
          <w:rFonts w:ascii="宋体" w:hAnsi="宋体" w:cs="Arial" w:hint="eastAsia"/>
          <w:color w:val="000000"/>
          <w:kern w:val="0"/>
          <w:sz w:val="24"/>
        </w:rPr>
        <w:t>开发一个地理位置信息系统，对地理位置信息进行有效管理，用地图的形式展示地理位置信息，合理分析原始数据，及时短信推送提醒，最终实现对移动设备的</w:t>
      </w:r>
      <w:del w:id="1861" w:author="libo" w:date="2015-06-09T15:10:00Z">
        <w:r>
          <w:rPr>
            <w:rFonts w:ascii="宋体" w:hAnsi="宋体" w:cs="Arial" w:hint="eastAsia"/>
            <w:color w:val="000000"/>
            <w:kern w:val="0"/>
            <w:sz w:val="24"/>
          </w:rPr>
          <w:delText>网络</w:delText>
        </w:r>
      </w:del>
      <w:r>
        <w:rPr>
          <w:color w:val="000000"/>
          <w:kern w:val="0"/>
          <w:sz w:val="24"/>
        </w:rPr>
        <w:t>GPS</w:t>
      </w:r>
      <w:ins w:id="1862" w:author="libo" w:date="2015-06-09T15:10:00Z">
        <w:r>
          <w:rPr>
            <w:color w:val="000000"/>
            <w:kern w:val="0"/>
            <w:sz w:val="24"/>
          </w:rPr>
          <w:t>位置</w:t>
        </w:r>
      </w:ins>
      <w:r>
        <w:rPr>
          <w:rFonts w:ascii="宋体" w:hAnsi="宋体" w:cs="Arial" w:hint="eastAsia"/>
          <w:color w:val="000000"/>
          <w:kern w:val="0"/>
          <w:sz w:val="24"/>
        </w:rPr>
        <w:t>数据的监控和分析。</w:t>
      </w:r>
    </w:p>
    <w:p w14:paraId="30B06471" w14:textId="77777777" w:rsidR="00E2530E" w:rsidRDefault="009835AA">
      <w:pPr>
        <w:pStyle w:val="2"/>
        <w:rPr>
          <w:rFonts w:ascii="黑体" w:eastAsia="黑体" w:hAnsi="黑体"/>
          <w:b w:val="0"/>
          <w:color w:val="000000"/>
          <w:sz w:val="28"/>
          <w:szCs w:val="28"/>
        </w:rPr>
      </w:pPr>
      <w:bookmarkStart w:id="1863" w:name="_Toc356990798"/>
      <w:bookmarkStart w:id="1864" w:name="_Toc420932605"/>
      <w:bookmarkStart w:id="1865" w:name="_Toc420933104"/>
      <w:bookmarkStart w:id="1866" w:name="_Toc356381678"/>
      <w:bookmarkStart w:id="1867" w:name="_Toc421645237"/>
      <w:r>
        <w:rPr>
          <w:rFonts w:ascii="黑体" w:eastAsia="黑体" w:hAnsi="黑体" w:hint="eastAsia"/>
          <w:b w:val="0"/>
          <w:color w:val="000000"/>
          <w:sz w:val="28"/>
          <w:szCs w:val="28"/>
        </w:rPr>
        <w:t>1.2国内外发展现状</w:t>
      </w:r>
      <w:bookmarkEnd w:id="1863"/>
      <w:bookmarkEnd w:id="1864"/>
      <w:bookmarkEnd w:id="1865"/>
      <w:bookmarkEnd w:id="1866"/>
      <w:bookmarkEnd w:id="1867"/>
    </w:p>
    <w:p w14:paraId="0CECA04D" w14:textId="68A4920A" w:rsidR="000B0B9C" w:rsidRDefault="000B0B9C" w:rsidP="000B0B9C">
      <w:pPr>
        <w:pStyle w:val="3"/>
        <w:spacing w:line="416" w:lineRule="auto"/>
        <w:rPr>
          <w:ins w:id="1868" w:author="Administrator" w:date="2015-06-09T18:26:00Z"/>
          <w:rFonts w:ascii="黑体" w:eastAsia="黑体" w:hAnsi="黑体"/>
          <w:b w:val="0"/>
          <w:color w:val="000000"/>
          <w:sz w:val="24"/>
          <w:szCs w:val="24"/>
        </w:rPr>
      </w:pPr>
      <w:bookmarkStart w:id="1869" w:name="_Toc421645238"/>
      <w:ins w:id="1870" w:author="Administrator" w:date="2015-06-09T18:26:00Z">
        <w:r>
          <w:rPr>
            <w:rFonts w:ascii="黑体" w:eastAsia="黑体" w:hAnsi="黑体" w:hint="eastAsia"/>
            <w:b w:val="0"/>
            <w:color w:val="000000"/>
            <w:sz w:val="24"/>
            <w:szCs w:val="24"/>
          </w:rPr>
          <w:t>1.2</w:t>
        </w:r>
        <w:r>
          <w:rPr>
            <w:rFonts w:ascii="黑体" w:eastAsia="黑体" w:hAnsi="黑体" w:hint="eastAsia"/>
            <w:b w:val="0"/>
            <w:color w:val="000000"/>
            <w:sz w:val="24"/>
            <w:szCs w:val="24"/>
          </w:rPr>
          <w:t>.1</w:t>
        </w:r>
        <w:r>
          <w:rPr>
            <w:rFonts w:ascii="黑体" w:eastAsia="黑体" w:hAnsi="黑体" w:hint="eastAsia"/>
            <w:b w:val="0"/>
            <w:color w:val="000000"/>
            <w:sz w:val="24"/>
            <w:szCs w:val="24"/>
          </w:rPr>
          <w:t xml:space="preserve"> </w:t>
        </w:r>
        <w:r w:rsidRPr="000B0B9C">
          <w:rPr>
            <w:rFonts w:ascii="黑体" w:eastAsia="黑体" w:hAnsi="黑体" w:hint="eastAsia"/>
            <w:b w:val="0"/>
            <w:color w:val="000000"/>
            <w:sz w:val="24"/>
            <w:szCs w:val="24"/>
          </w:rPr>
          <w:t>LBS 的定义</w:t>
        </w:r>
        <w:bookmarkEnd w:id="1869"/>
      </w:ins>
    </w:p>
    <w:p w14:paraId="3BABD77B" w14:textId="07BC4E91" w:rsidR="000B0B9C" w:rsidRPr="000B0B9C" w:rsidRDefault="000B0B9C" w:rsidP="000B0B9C">
      <w:pPr>
        <w:spacing w:before="100" w:after="50" w:line="440" w:lineRule="exact"/>
        <w:ind w:firstLine="420"/>
        <w:rPr>
          <w:ins w:id="1871" w:author="Administrator" w:date="2015-06-09T18:22:00Z"/>
          <w:rFonts w:ascii="宋体" w:hAnsi="宋体" w:hint="eastAsia"/>
          <w:color w:val="000000"/>
          <w:sz w:val="24"/>
        </w:rPr>
      </w:pPr>
      <w:ins w:id="1872" w:author="Administrator" w:date="2015-06-09T18:22:00Z">
        <w:r w:rsidRPr="000B0B9C">
          <w:rPr>
            <w:rFonts w:ascii="宋体" w:hAnsi="宋体" w:hint="eastAsia"/>
            <w:color w:val="000000"/>
            <w:sz w:val="24"/>
          </w:rPr>
          <w:t>LBS（Location Baesd Services，基于地理位置的服务）是指移动网络通过特定的定位技术来获取移动终端用户的位置信息（经纬度坐标），在电子地图平台的支持下，为终端用户提供相应服务的一种增值业务。</w:t>
        </w:r>
      </w:ins>
    </w:p>
    <w:p w14:paraId="3B9190C9" w14:textId="5FEAB8C9" w:rsidR="000B0B9C" w:rsidRPr="000B0B9C" w:rsidRDefault="000B0B9C" w:rsidP="000B0B9C">
      <w:pPr>
        <w:spacing w:before="100" w:after="50" w:line="440" w:lineRule="exact"/>
        <w:ind w:firstLine="420"/>
        <w:rPr>
          <w:ins w:id="1873" w:author="Administrator" w:date="2015-06-09T18:22:00Z"/>
          <w:rFonts w:ascii="宋体" w:hAnsi="宋体" w:hint="eastAsia"/>
          <w:color w:val="000000"/>
          <w:sz w:val="24"/>
        </w:rPr>
      </w:pPr>
      <w:ins w:id="1874" w:author="Administrator" w:date="2015-06-09T18:22:00Z">
        <w:r w:rsidRPr="000B0B9C">
          <w:rPr>
            <w:rFonts w:ascii="宋体" w:hAnsi="宋体" w:hint="eastAsia"/>
            <w:color w:val="000000"/>
            <w:sz w:val="24"/>
          </w:rPr>
          <w:lastRenderedPageBreak/>
          <w:t>移动互联网技术、移动定位技术和电子地图信息系统技术，是实现基于地理服务的 3 个重要技术依托。移动互联网技术使得用户可以在更大的地域范围内，使用手机、平板电脑等移动终端接入互联网；移动定位技术可以在一定的范围内锁定用户所</w:t>
        </w:r>
      </w:ins>
    </w:p>
    <w:p w14:paraId="6EE696F6" w14:textId="2DE1400D" w:rsidR="000B0B9C" w:rsidRDefault="000B0B9C" w:rsidP="000B0B9C">
      <w:pPr>
        <w:spacing w:before="100" w:after="50" w:line="440" w:lineRule="exact"/>
        <w:rPr>
          <w:ins w:id="1875" w:author="Administrator" w:date="2015-06-09T18:25:00Z"/>
          <w:rFonts w:ascii="宋体" w:hAnsi="宋体"/>
          <w:color w:val="000000"/>
          <w:sz w:val="24"/>
        </w:rPr>
        <w:pPrChange w:id="1876" w:author="Administrator" w:date="2015-06-09T18:23:00Z">
          <w:pPr>
            <w:spacing w:before="100" w:after="50" w:line="440" w:lineRule="exact"/>
            <w:ind w:firstLine="420"/>
          </w:pPr>
        </w:pPrChange>
      </w:pPr>
      <w:ins w:id="1877" w:author="Administrator" w:date="2015-06-09T18:22:00Z">
        <w:r w:rsidRPr="000B0B9C">
          <w:rPr>
            <w:rFonts w:ascii="宋体" w:hAnsi="宋体" w:hint="eastAsia"/>
            <w:color w:val="000000"/>
            <w:sz w:val="24"/>
          </w:rPr>
          <w:t>处的物理位置；而电子地图信息系统技术则可以对地表建筑和用户所处位置等信息进行采集、汇总、分析和输出，为用户提供地理信息服务。</w:t>
        </w:r>
      </w:ins>
    </w:p>
    <w:p w14:paraId="5F0309D1" w14:textId="5B3EEF07" w:rsidR="000B0B9C" w:rsidRDefault="000B0B9C" w:rsidP="000B0B9C">
      <w:pPr>
        <w:pStyle w:val="3"/>
        <w:spacing w:line="416" w:lineRule="auto"/>
        <w:rPr>
          <w:ins w:id="1878" w:author="Administrator" w:date="2015-06-09T18:26:00Z"/>
          <w:rFonts w:ascii="黑体" w:eastAsia="黑体" w:hAnsi="黑体"/>
          <w:b w:val="0"/>
          <w:color w:val="000000"/>
          <w:sz w:val="24"/>
          <w:szCs w:val="24"/>
        </w:rPr>
      </w:pPr>
      <w:bookmarkStart w:id="1879" w:name="_Toc421645239"/>
      <w:ins w:id="1880" w:author="Administrator" w:date="2015-06-09T18:26:00Z">
        <w:r>
          <w:rPr>
            <w:rFonts w:ascii="黑体" w:eastAsia="黑体" w:hAnsi="黑体" w:hint="eastAsia"/>
            <w:b w:val="0"/>
            <w:color w:val="000000"/>
            <w:sz w:val="24"/>
            <w:szCs w:val="24"/>
          </w:rPr>
          <w:t>1.2</w:t>
        </w:r>
        <w:r>
          <w:rPr>
            <w:rFonts w:ascii="黑体" w:eastAsia="黑体" w:hAnsi="黑体" w:hint="eastAsia"/>
            <w:b w:val="0"/>
            <w:color w:val="000000"/>
            <w:sz w:val="24"/>
            <w:szCs w:val="24"/>
          </w:rPr>
          <w:t>.2</w:t>
        </w:r>
        <w:r>
          <w:rPr>
            <w:rFonts w:ascii="黑体" w:eastAsia="黑体" w:hAnsi="黑体" w:hint="eastAsia"/>
            <w:b w:val="0"/>
            <w:color w:val="000000"/>
            <w:sz w:val="24"/>
            <w:szCs w:val="24"/>
          </w:rPr>
          <w:t xml:space="preserve"> </w:t>
        </w:r>
      </w:ins>
      <w:ins w:id="1881" w:author="Administrator" w:date="2015-06-09T18:27:00Z">
        <w:r w:rsidRPr="000B0B9C">
          <w:rPr>
            <w:rFonts w:ascii="黑体" w:eastAsia="黑体" w:hAnsi="黑体" w:hint="eastAsia"/>
            <w:b w:val="0"/>
            <w:color w:val="000000"/>
            <w:sz w:val="24"/>
            <w:szCs w:val="24"/>
          </w:rPr>
          <w:t>LBS 的发展历程</w:t>
        </w:r>
      </w:ins>
      <w:bookmarkEnd w:id="1879"/>
    </w:p>
    <w:p w14:paraId="0AB4FB0D" w14:textId="6444A552" w:rsidR="000B0B9C" w:rsidRDefault="000B0B9C" w:rsidP="000B0B9C">
      <w:pPr>
        <w:spacing w:before="100" w:after="50" w:line="440" w:lineRule="exact"/>
        <w:ind w:firstLine="420"/>
        <w:rPr>
          <w:ins w:id="1882" w:author="Administrator" w:date="2015-06-09T18:46:00Z"/>
          <w:rFonts w:ascii="宋体" w:hAnsi="宋体"/>
          <w:color w:val="000000"/>
          <w:sz w:val="24"/>
        </w:rPr>
      </w:pPr>
      <w:ins w:id="1883" w:author="Administrator" w:date="2015-06-09T18:27:00Z">
        <w:r w:rsidRPr="000B0B9C">
          <w:rPr>
            <w:rFonts w:ascii="宋体" w:hAnsi="宋体" w:hint="eastAsia"/>
            <w:color w:val="000000"/>
            <w:sz w:val="24"/>
          </w:rPr>
          <w:t>LBS 定义的提出源于 20 世纪 70 年代美国颁布的“911”服务规范（Basic 911）。这一规范要求移动和固定通讯运营商实现一种关系国家和生命安全的紧急处理业务，即在紧急情况下，可以跟踪并显示呼叫“911”号码的电话所在地。尽管 LBS 的概念早在 40 年前便被提出，LBS 与网络媒体的融合却发生在近几年。2009 年 3 月，Foursquare 上线了。这是一个基于用户地理位置信息的社交网站，用户可以在某个地点“签到（check in）”，然后便会获得“签到”位置附近的地理和商业信息，自己所处的位置也会被发布出去。中国</w:t>
        </w:r>
        <w:r>
          <w:rPr>
            <w:rFonts w:ascii="宋体" w:hAnsi="宋体"/>
            <w:color w:val="000000"/>
            <w:sz w:val="24"/>
          </w:rPr>
          <w:t>LBS</w:t>
        </w:r>
        <w:r w:rsidRPr="000B0B9C">
          <w:rPr>
            <w:rFonts w:ascii="宋体" w:hAnsi="宋体" w:hint="eastAsia"/>
            <w:color w:val="000000"/>
            <w:sz w:val="24"/>
          </w:rPr>
          <w:t>网站的发展与国外基本同步。</w:t>
        </w:r>
        <w:r>
          <w:rPr>
            <w:rFonts w:ascii="宋体" w:hAnsi="宋体" w:hint="eastAsia"/>
            <w:color w:val="000000"/>
            <w:sz w:val="24"/>
          </w:rPr>
          <w:t>2009</w:t>
        </w:r>
        <w:r w:rsidRPr="000B0B9C">
          <w:rPr>
            <w:rFonts w:ascii="宋体" w:hAnsi="宋体" w:hint="eastAsia"/>
            <w:color w:val="000000"/>
            <w:sz w:val="24"/>
          </w:rPr>
          <w:t>年</w:t>
        </w:r>
        <w:r>
          <w:rPr>
            <w:rFonts w:ascii="宋体" w:hAnsi="宋体"/>
            <w:color w:val="000000"/>
            <w:sz w:val="24"/>
          </w:rPr>
          <w:t>7</w:t>
        </w:r>
        <w:r w:rsidRPr="000B0B9C">
          <w:rPr>
            <w:rFonts w:ascii="宋体" w:hAnsi="宋体" w:hint="eastAsia"/>
            <w:color w:val="000000"/>
            <w:sz w:val="24"/>
          </w:rPr>
          <w:t>月，国内的一个小团队开发出了类似Foursquare 地理位置服务软件“好景”，但并没有获得广泛的关注。</w:t>
        </w:r>
        <w:r>
          <w:rPr>
            <w:rFonts w:ascii="宋体" w:hAnsi="宋体" w:hint="eastAsia"/>
            <w:color w:val="000000"/>
            <w:sz w:val="24"/>
          </w:rPr>
          <w:t>2010</w:t>
        </w:r>
        <w:r w:rsidRPr="000B0B9C">
          <w:rPr>
            <w:rFonts w:ascii="宋体" w:hAnsi="宋体" w:hint="eastAsia"/>
            <w:color w:val="000000"/>
            <w:sz w:val="24"/>
          </w:rPr>
          <w:t>年，“街旁”的上线使得</w:t>
        </w:r>
        <w:r>
          <w:rPr>
            <w:rFonts w:ascii="宋体" w:hAnsi="宋体"/>
            <w:color w:val="000000"/>
            <w:sz w:val="24"/>
          </w:rPr>
          <w:t>LBS</w:t>
        </w:r>
        <w:r w:rsidRPr="000B0B9C">
          <w:rPr>
            <w:rFonts w:ascii="宋体" w:hAnsi="宋体" w:hint="eastAsia"/>
            <w:color w:val="000000"/>
            <w:sz w:val="24"/>
          </w:rPr>
          <w:t>在网络媒体中的运用真正受到关注，国内大型网络公司纷纷开始布局</w:t>
        </w:r>
        <w:r w:rsidRPr="000B0B9C">
          <w:rPr>
            <w:rFonts w:ascii="宋体" w:hAnsi="宋体"/>
            <w:color w:val="000000"/>
            <w:sz w:val="24"/>
          </w:rPr>
          <w:t>LBS</w:t>
        </w:r>
      </w:ins>
      <w:ins w:id="1884" w:author="Administrator" w:date="2015-06-09T18:46:00Z">
        <w:r w:rsidR="00EC6C92">
          <w:rPr>
            <w:rFonts w:ascii="宋体" w:hAnsi="宋体" w:hint="eastAsia"/>
            <w:color w:val="000000"/>
            <w:sz w:val="24"/>
          </w:rPr>
          <w:t>。</w:t>
        </w:r>
      </w:ins>
    </w:p>
    <w:p w14:paraId="388717A0" w14:textId="4B55F24E" w:rsidR="00EC6C92" w:rsidRPr="00EC6C92" w:rsidRDefault="00EC6C92" w:rsidP="00EC6C92">
      <w:pPr>
        <w:pStyle w:val="3"/>
        <w:spacing w:line="416" w:lineRule="auto"/>
        <w:rPr>
          <w:ins w:id="1885" w:author="Administrator" w:date="2015-06-09T18:22:00Z"/>
          <w:rFonts w:ascii="黑体" w:eastAsia="黑体" w:hAnsi="黑体" w:hint="eastAsia"/>
          <w:b w:val="0"/>
          <w:color w:val="000000"/>
          <w:sz w:val="24"/>
          <w:szCs w:val="24"/>
          <w:rPrChange w:id="1886" w:author="Administrator" w:date="2015-06-09T18:46:00Z">
            <w:rPr>
              <w:ins w:id="1887" w:author="Administrator" w:date="2015-06-09T18:22:00Z"/>
              <w:rFonts w:ascii="宋体" w:hAnsi="宋体" w:hint="eastAsia"/>
              <w:color w:val="000000"/>
              <w:sz w:val="24"/>
            </w:rPr>
          </w:rPrChange>
        </w:rPr>
        <w:pPrChange w:id="1888" w:author="Administrator" w:date="2015-06-09T18:46:00Z">
          <w:pPr>
            <w:spacing w:before="100" w:after="50" w:line="440" w:lineRule="exact"/>
            <w:ind w:firstLine="420"/>
          </w:pPr>
        </w:pPrChange>
      </w:pPr>
      <w:bookmarkStart w:id="1889" w:name="_Toc421645240"/>
      <w:ins w:id="1890" w:author="Administrator" w:date="2015-06-09T18:46:00Z">
        <w:r>
          <w:rPr>
            <w:rFonts w:ascii="黑体" w:eastAsia="黑体" w:hAnsi="黑体" w:hint="eastAsia"/>
            <w:b w:val="0"/>
            <w:color w:val="000000"/>
            <w:sz w:val="24"/>
            <w:szCs w:val="24"/>
          </w:rPr>
          <w:t>1.2</w:t>
        </w:r>
        <w:r>
          <w:rPr>
            <w:rFonts w:ascii="黑体" w:eastAsia="黑体" w:hAnsi="黑体" w:hint="eastAsia"/>
            <w:b w:val="0"/>
            <w:color w:val="000000"/>
            <w:sz w:val="24"/>
            <w:szCs w:val="24"/>
          </w:rPr>
          <w:t>.3</w:t>
        </w:r>
        <w:r>
          <w:rPr>
            <w:rFonts w:ascii="黑体" w:eastAsia="黑体" w:hAnsi="黑体" w:hint="eastAsia"/>
            <w:b w:val="0"/>
            <w:color w:val="000000"/>
            <w:sz w:val="24"/>
            <w:szCs w:val="24"/>
          </w:rPr>
          <w:t xml:space="preserve"> </w:t>
        </w:r>
        <w:r w:rsidRPr="000B0B9C">
          <w:rPr>
            <w:rFonts w:ascii="黑体" w:eastAsia="黑体" w:hAnsi="黑体" w:hint="eastAsia"/>
            <w:b w:val="0"/>
            <w:color w:val="000000"/>
            <w:sz w:val="24"/>
            <w:szCs w:val="24"/>
          </w:rPr>
          <w:t xml:space="preserve">LBS </w:t>
        </w:r>
        <w:r>
          <w:rPr>
            <w:rFonts w:ascii="黑体" w:eastAsia="黑体" w:hAnsi="黑体" w:hint="eastAsia"/>
            <w:b w:val="0"/>
            <w:color w:val="000000"/>
            <w:sz w:val="24"/>
            <w:szCs w:val="24"/>
          </w:rPr>
          <w:t>的潜力</w:t>
        </w:r>
      </w:ins>
      <w:bookmarkEnd w:id="1889"/>
    </w:p>
    <w:p w14:paraId="07E20C01" w14:textId="3603C10F" w:rsidR="000B0B9C" w:rsidRDefault="000B0B9C" w:rsidP="000B0B9C">
      <w:pPr>
        <w:spacing w:before="100" w:after="50" w:line="440" w:lineRule="exact"/>
        <w:ind w:firstLine="420"/>
        <w:rPr>
          <w:ins w:id="1891" w:author="Administrator" w:date="2015-06-09T18:18:00Z"/>
          <w:rFonts w:ascii="宋体" w:hAnsi="宋体"/>
          <w:color w:val="000000"/>
          <w:sz w:val="24"/>
        </w:rPr>
      </w:pPr>
      <w:ins w:id="1892" w:author="Administrator" w:date="2015-06-09T18:17:00Z">
        <w:r w:rsidRPr="000B0B9C">
          <w:rPr>
            <w:rFonts w:ascii="宋体" w:hAnsi="宋体" w:hint="eastAsia"/>
            <w:color w:val="000000"/>
            <w:sz w:val="24"/>
          </w:rPr>
          <w:t>基于位置的服务(LBS)一直被认为是移动增值服务中最具潜力的部分。在第三代移动通信系统(3G)出现之前, 由于受到无线网络带宽等条件的制约, LBS 的发展因需要传输大量地图数据而受到了很大限制。随着 3G 的到来, 无线网络数据传输能力得到了很大提升, 为向用户提供更丰富的信息提供了网络带宽的保证, 使得信息量较大的 LBS 业务通过无线网络来实现成为可能。</w:t>
        </w:r>
      </w:ins>
    </w:p>
    <w:p w14:paraId="49123012" w14:textId="2C41AF16" w:rsidR="000B0B9C" w:rsidRDefault="000B0B9C" w:rsidP="000B0B9C">
      <w:pPr>
        <w:spacing w:before="100" w:after="50" w:line="440" w:lineRule="exact"/>
        <w:ind w:firstLine="420"/>
        <w:rPr>
          <w:ins w:id="1893" w:author="Administrator" w:date="2015-06-09T18:50:00Z"/>
          <w:rFonts w:ascii="宋体" w:hAnsi="宋体"/>
          <w:color w:val="000000"/>
          <w:sz w:val="24"/>
        </w:rPr>
      </w:pPr>
      <w:ins w:id="1894" w:author="Administrator" w:date="2015-06-09T18:18:00Z">
        <w:r w:rsidRPr="000B0B9C">
          <w:rPr>
            <w:rFonts w:ascii="宋体" w:hAnsi="宋体" w:hint="eastAsia"/>
            <w:color w:val="000000"/>
            <w:sz w:val="24"/>
          </w:rPr>
          <w:t>在LBS的发展中, GIS扮演着重要角色。</w:t>
        </w:r>
        <w:r>
          <w:rPr>
            <w:rFonts w:ascii="宋体" w:hAnsi="宋体" w:hint="eastAsia"/>
            <w:color w:val="000000"/>
            <w:sz w:val="24"/>
          </w:rPr>
          <w:t>LBS</w:t>
        </w:r>
        <w:r w:rsidRPr="000B0B9C">
          <w:rPr>
            <w:rFonts w:ascii="宋体" w:hAnsi="宋体" w:hint="eastAsia"/>
            <w:color w:val="000000"/>
            <w:sz w:val="24"/>
          </w:rPr>
          <w:t>需要 GIS 为其提供移动地图服务、路径搜索、地理编码/逆地理编码、距离测算及空间分析等方面的支持, 其中移动地图服务最为基本和重要, 即在移动设备上提供地图展示并在此基础上进行各种位置相关信息显示的服务。对于 LBS 用户而言, 结合地图进行 LBS 查询及结果的展示是</w:t>
        </w:r>
        <w:r w:rsidRPr="000B0B9C">
          <w:rPr>
            <w:rFonts w:ascii="宋体" w:hAnsi="宋体" w:hint="eastAsia"/>
            <w:color w:val="000000"/>
            <w:sz w:val="24"/>
          </w:rPr>
          <w:lastRenderedPageBreak/>
          <w:t>最为直观和便捷的方式。</w:t>
        </w:r>
      </w:ins>
    </w:p>
    <w:p w14:paraId="246440A0" w14:textId="3C7F57F1" w:rsidR="00EC6C92" w:rsidRPr="00F35C39" w:rsidRDefault="00EC6C92" w:rsidP="00EC6C92">
      <w:pPr>
        <w:pStyle w:val="3"/>
        <w:spacing w:line="416" w:lineRule="auto"/>
        <w:rPr>
          <w:ins w:id="1895" w:author="Administrator" w:date="2015-06-09T18:50:00Z"/>
          <w:rFonts w:ascii="黑体" w:eastAsia="黑体" w:hAnsi="黑体" w:hint="eastAsia"/>
          <w:b w:val="0"/>
          <w:color w:val="000000"/>
          <w:sz w:val="24"/>
          <w:szCs w:val="24"/>
        </w:rPr>
      </w:pPr>
      <w:bookmarkStart w:id="1896" w:name="_Toc421645241"/>
      <w:ins w:id="1897" w:author="Administrator" w:date="2015-06-09T18:50:00Z">
        <w:r>
          <w:rPr>
            <w:rFonts w:ascii="黑体" w:eastAsia="黑体" w:hAnsi="黑体" w:hint="eastAsia"/>
            <w:b w:val="0"/>
            <w:color w:val="000000"/>
            <w:sz w:val="24"/>
            <w:szCs w:val="24"/>
          </w:rPr>
          <w:t>1.2</w:t>
        </w:r>
        <w:r>
          <w:rPr>
            <w:rFonts w:ascii="黑体" w:eastAsia="黑体" w:hAnsi="黑体" w:hint="eastAsia"/>
            <w:b w:val="0"/>
            <w:color w:val="000000"/>
            <w:sz w:val="24"/>
            <w:szCs w:val="24"/>
          </w:rPr>
          <w:t>.4</w:t>
        </w:r>
        <w:r>
          <w:rPr>
            <w:rFonts w:ascii="黑体" w:eastAsia="黑体" w:hAnsi="黑体" w:hint="eastAsia"/>
            <w:b w:val="0"/>
            <w:color w:val="000000"/>
            <w:sz w:val="24"/>
            <w:szCs w:val="24"/>
          </w:rPr>
          <w:t xml:space="preserve"> </w:t>
        </w:r>
      </w:ins>
      <w:ins w:id="1898" w:author="Administrator" w:date="2015-06-09T18:54:00Z">
        <w:r>
          <w:rPr>
            <w:rFonts w:ascii="黑体" w:eastAsia="黑体" w:hAnsi="黑体" w:hint="eastAsia"/>
            <w:b w:val="0"/>
            <w:color w:val="000000"/>
            <w:sz w:val="24"/>
            <w:szCs w:val="24"/>
          </w:rPr>
          <w:t>百度</w:t>
        </w:r>
        <w:r>
          <w:rPr>
            <w:rFonts w:ascii="黑体" w:eastAsia="黑体" w:hAnsi="黑体"/>
            <w:b w:val="0"/>
            <w:color w:val="000000"/>
            <w:sz w:val="24"/>
            <w:szCs w:val="24"/>
          </w:rPr>
          <w:t>地图</w:t>
        </w:r>
      </w:ins>
      <w:bookmarkEnd w:id="1896"/>
    </w:p>
    <w:p w14:paraId="3B3D8A81" w14:textId="2DB18D66" w:rsidR="00EC6C92" w:rsidRDefault="00EC6C92" w:rsidP="00EC6C92">
      <w:pPr>
        <w:spacing w:before="100" w:after="50" w:line="440" w:lineRule="exact"/>
        <w:ind w:firstLine="420"/>
        <w:rPr>
          <w:ins w:id="1899" w:author="Administrator" w:date="2015-06-09T18:55:00Z"/>
          <w:rFonts w:ascii="宋体" w:hAnsi="宋体"/>
          <w:color w:val="000000"/>
          <w:sz w:val="24"/>
        </w:rPr>
      </w:pPr>
      <w:ins w:id="1900" w:author="Administrator" w:date="2015-06-09T18:54:00Z">
        <w:r w:rsidRPr="00EC6C92">
          <w:rPr>
            <w:rFonts w:ascii="宋体" w:hAnsi="宋体" w:hint="eastAsia"/>
            <w:color w:val="000000"/>
            <w:sz w:val="24"/>
          </w:rPr>
          <w:t>百度地图是百度提供的一项网络地图搜索服务，覆盖了国内近400个城市、数千个区县。在百度地图里，用户可以查询街道、商场、楼盘的地理位置，也可以找到离您最近的所有餐馆、学校、银行、公园等等。2010年8月26日，在使用百度地图服务时，除普通的电子地图功能之外，新增加了三维地图按钮。</w:t>
        </w:r>
      </w:ins>
    </w:p>
    <w:p w14:paraId="5060E57A" w14:textId="21F9D35F" w:rsidR="00B944B8" w:rsidRPr="00F35C39" w:rsidRDefault="00B944B8" w:rsidP="00B944B8">
      <w:pPr>
        <w:pStyle w:val="3"/>
        <w:spacing w:line="416" w:lineRule="auto"/>
        <w:rPr>
          <w:ins w:id="1901" w:author="Administrator" w:date="2015-06-09T18:57:00Z"/>
          <w:rFonts w:ascii="黑体" w:eastAsia="黑体" w:hAnsi="黑体" w:hint="eastAsia"/>
          <w:b w:val="0"/>
          <w:color w:val="000000"/>
          <w:sz w:val="24"/>
          <w:szCs w:val="24"/>
        </w:rPr>
      </w:pPr>
      <w:bookmarkStart w:id="1902" w:name="_Toc421645242"/>
      <w:ins w:id="1903" w:author="Administrator" w:date="2015-06-09T18:57:00Z">
        <w:r>
          <w:rPr>
            <w:rFonts w:ascii="黑体" w:eastAsia="黑体" w:hAnsi="黑体" w:hint="eastAsia"/>
            <w:b w:val="0"/>
            <w:color w:val="000000"/>
            <w:sz w:val="24"/>
            <w:szCs w:val="24"/>
          </w:rPr>
          <w:t>1.2</w:t>
        </w:r>
        <w:r>
          <w:rPr>
            <w:rFonts w:ascii="黑体" w:eastAsia="黑体" w:hAnsi="黑体" w:hint="eastAsia"/>
            <w:b w:val="0"/>
            <w:color w:val="000000"/>
            <w:sz w:val="24"/>
            <w:szCs w:val="24"/>
          </w:rPr>
          <w:t>.5</w:t>
        </w:r>
        <w:r>
          <w:rPr>
            <w:rFonts w:ascii="黑体" w:eastAsia="黑体" w:hAnsi="黑体" w:hint="eastAsia"/>
            <w:b w:val="0"/>
            <w:color w:val="000000"/>
            <w:sz w:val="24"/>
            <w:szCs w:val="24"/>
          </w:rPr>
          <w:t xml:space="preserve"> </w:t>
        </w:r>
        <w:r>
          <w:rPr>
            <w:rFonts w:ascii="黑体" w:eastAsia="黑体" w:hAnsi="黑体" w:hint="eastAsia"/>
            <w:b w:val="0"/>
            <w:color w:val="000000"/>
            <w:sz w:val="24"/>
            <w:szCs w:val="24"/>
          </w:rPr>
          <w:t>GIS系统</w:t>
        </w:r>
        <w:bookmarkEnd w:id="1902"/>
      </w:ins>
    </w:p>
    <w:p w14:paraId="7A0A1B63" w14:textId="77777777" w:rsidR="00E2530E" w:rsidRDefault="009835AA">
      <w:pPr>
        <w:spacing w:before="100" w:after="50" w:line="440" w:lineRule="exact"/>
        <w:ind w:firstLine="420"/>
        <w:rPr>
          <w:rFonts w:ascii="宋体" w:hAnsi="宋体" w:cs="Arial"/>
          <w:color w:val="000000"/>
          <w:kern w:val="0"/>
          <w:sz w:val="24"/>
        </w:rPr>
      </w:pPr>
      <w:r>
        <w:rPr>
          <w:rFonts w:ascii="宋体" w:hAnsi="宋体" w:hint="eastAsia"/>
          <w:color w:val="000000"/>
          <w:sz w:val="24"/>
        </w:rPr>
        <w:t>地理</w:t>
      </w:r>
      <w:r>
        <w:rPr>
          <w:rFonts w:ascii="宋体" w:hAnsi="宋体"/>
          <w:color w:val="000000"/>
          <w:sz w:val="24"/>
        </w:rPr>
        <w:t>信息系统</w:t>
      </w:r>
      <w:r>
        <w:rPr>
          <w:rFonts w:ascii="宋体" w:hAnsi="宋体" w:cs="Arial"/>
          <w:color w:val="333333"/>
          <w:sz w:val="24"/>
          <w:shd w:val="clear" w:color="auto" w:fill="FFFFFF"/>
        </w:rPr>
        <w:t>（</w:t>
      </w:r>
      <w:r>
        <w:rPr>
          <w:color w:val="333333"/>
          <w:sz w:val="24"/>
          <w:shd w:val="clear" w:color="auto" w:fill="FFFFFF"/>
        </w:rPr>
        <w:t>Geographic</w:t>
      </w:r>
      <w:r>
        <w:rPr>
          <w:rFonts w:ascii="宋体" w:hAnsi="宋体" w:cs="Arial"/>
          <w:color w:val="333333"/>
          <w:sz w:val="24"/>
          <w:shd w:val="clear" w:color="auto" w:fill="FFFFFF"/>
        </w:rPr>
        <w:t xml:space="preserve"> </w:t>
      </w:r>
      <w:r>
        <w:rPr>
          <w:color w:val="333333"/>
          <w:sz w:val="24"/>
          <w:shd w:val="clear" w:color="auto" w:fill="FFFFFF"/>
        </w:rPr>
        <w:t>Information</w:t>
      </w:r>
      <w:r>
        <w:rPr>
          <w:rFonts w:ascii="宋体" w:hAnsi="宋体" w:cs="Arial"/>
          <w:color w:val="333333"/>
          <w:sz w:val="24"/>
          <w:shd w:val="clear" w:color="auto" w:fill="FFFFFF"/>
        </w:rPr>
        <w:t xml:space="preserve"> </w:t>
      </w:r>
      <w:r>
        <w:rPr>
          <w:color w:val="333333"/>
          <w:sz w:val="24"/>
          <w:shd w:val="clear" w:color="auto" w:fill="FFFFFF"/>
        </w:rPr>
        <w:t>System</w:t>
      </w:r>
      <w:r>
        <w:rPr>
          <w:rFonts w:ascii="宋体" w:hAnsi="宋体" w:cs="Arial"/>
          <w:color w:val="333333"/>
          <w:sz w:val="24"/>
          <w:shd w:val="clear" w:color="auto" w:fill="FFFFFF"/>
        </w:rPr>
        <w:t xml:space="preserve">或 </w:t>
      </w:r>
      <w:r>
        <w:rPr>
          <w:color w:val="333333"/>
          <w:sz w:val="24"/>
          <w:shd w:val="clear" w:color="auto" w:fill="FFFFFF"/>
        </w:rPr>
        <w:t>Geo</w:t>
      </w:r>
      <w:r>
        <w:rPr>
          <w:rFonts w:ascii="宋体" w:hAnsi="宋体" w:cs="Arial"/>
          <w:color w:val="333333"/>
          <w:sz w:val="24"/>
          <w:shd w:val="clear" w:color="auto" w:fill="FFFFFF"/>
        </w:rPr>
        <w:t>－</w:t>
      </w:r>
      <w:r>
        <w:rPr>
          <w:color w:val="333333"/>
          <w:sz w:val="24"/>
          <w:shd w:val="clear" w:color="auto" w:fill="FFFFFF"/>
        </w:rPr>
        <w:t>Information</w:t>
      </w:r>
      <w:r>
        <w:rPr>
          <w:rFonts w:ascii="宋体" w:hAnsi="宋体" w:cs="Arial"/>
          <w:color w:val="333333"/>
          <w:sz w:val="24"/>
          <w:shd w:val="clear" w:color="auto" w:fill="FFFFFF"/>
        </w:rPr>
        <w:t xml:space="preserve"> </w:t>
      </w:r>
      <w:r>
        <w:rPr>
          <w:color w:val="333333"/>
          <w:sz w:val="24"/>
          <w:shd w:val="clear" w:color="auto" w:fill="FFFFFF"/>
        </w:rPr>
        <w:t>system</w:t>
      </w:r>
      <w:r>
        <w:rPr>
          <w:rFonts w:ascii="宋体" w:hAnsi="宋体" w:cs="Arial"/>
          <w:color w:val="333333"/>
          <w:sz w:val="24"/>
          <w:shd w:val="clear" w:color="auto" w:fill="FFFFFF"/>
        </w:rPr>
        <w:t>，</w:t>
      </w:r>
      <w:r>
        <w:rPr>
          <w:color w:val="333333"/>
          <w:sz w:val="24"/>
          <w:shd w:val="clear" w:color="auto" w:fill="FFFFFF"/>
        </w:rPr>
        <w:t>GIS</w:t>
      </w:r>
      <w:r>
        <w:rPr>
          <w:rFonts w:ascii="宋体" w:hAnsi="宋体" w:cs="Arial"/>
          <w:color w:val="333333"/>
          <w:sz w:val="24"/>
          <w:shd w:val="clear" w:color="auto" w:fill="FFFFFF"/>
        </w:rPr>
        <w:t>）</w:t>
      </w:r>
      <w:r>
        <w:rPr>
          <w:rFonts w:ascii="宋体" w:hAnsi="宋体"/>
          <w:color w:val="000000"/>
          <w:sz w:val="24"/>
        </w:rPr>
        <w:t>，</w:t>
      </w:r>
      <w:r>
        <w:rPr>
          <w:rFonts w:ascii="宋体" w:hAnsi="宋体" w:hint="eastAsia"/>
          <w:color w:val="000000"/>
          <w:sz w:val="24"/>
        </w:rPr>
        <w:t>是在</w:t>
      </w:r>
      <w:r>
        <w:rPr>
          <w:rFonts w:ascii="宋体" w:hAnsi="宋体"/>
          <w:color w:val="000000"/>
          <w:sz w:val="24"/>
        </w:rPr>
        <w:t>计算机</w:t>
      </w:r>
      <w:r>
        <w:rPr>
          <w:rFonts w:ascii="宋体" w:hAnsi="宋体" w:hint="eastAsia"/>
          <w:color w:val="000000"/>
          <w:sz w:val="24"/>
        </w:rPr>
        <w:t>硬</w:t>
      </w:r>
      <w:r>
        <w:rPr>
          <w:rFonts w:ascii="宋体" w:hAnsi="宋体"/>
          <w:color w:val="000000"/>
          <w:sz w:val="24"/>
        </w:rPr>
        <w:t>、软件</w:t>
      </w:r>
      <w:r>
        <w:rPr>
          <w:rFonts w:ascii="宋体" w:hAnsi="宋体" w:hint="eastAsia"/>
          <w:color w:val="000000"/>
          <w:sz w:val="24"/>
        </w:rPr>
        <w:t>系统</w:t>
      </w:r>
      <w:r>
        <w:rPr>
          <w:rFonts w:ascii="宋体" w:hAnsi="宋体"/>
          <w:color w:val="000000"/>
          <w:sz w:val="24"/>
        </w:rPr>
        <w:t>支持下</w:t>
      </w:r>
      <w:r>
        <w:rPr>
          <w:rFonts w:ascii="宋体" w:hAnsi="宋体" w:hint="eastAsia"/>
          <w:color w:val="000000"/>
          <w:sz w:val="24"/>
        </w:rPr>
        <w:t>，</w:t>
      </w:r>
      <w:r>
        <w:rPr>
          <w:rFonts w:ascii="宋体" w:hAnsi="宋体"/>
          <w:color w:val="000000"/>
          <w:sz w:val="24"/>
        </w:rPr>
        <w:t>对</w:t>
      </w:r>
      <w:r>
        <w:rPr>
          <w:rFonts w:ascii="宋体" w:hAnsi="宋体" w:hint="eastAsia"/>
          <w:color w:val="000000"/>
          <w:sz w:val="24"/>
        </w:rPr>
        <w:t>地理</w:t>
      </w:r>
      <w:r>
        <w:rPr>
          <w:rFonts w:ascii="宋体" w:hAnsi="宋体"/>
          <w:color w:val="000000"/>
          <w:sz w:val="24"/>
        </w:rPr>
        <w:t>分布</w:t>
      </w:r>
      <w:r>
        <w:rPr>
          <w:rFonts w:ascii="宋体" w:hAnsi="宋体" w:hint="eastAsia"/>
          <w:color w:val="000000"/>
          <w:sz w:val="24"/>
        </w:rPr>
        <w:t>数据</w:t>
      </w:r>
      <w:r>
        <w:rPr>
          <w:rFonts w:ascii="宋体" w:hAnsi="宋体"/>
          <w:color w:val="000000"/>
          <w:sz w:val="24"/>
        </w:rPr>
        <w:t>进行采集</w:t>
      </w:r>
      <w:r>
        <w:rPr>
          <w:rFonts w:ascii="宋体" w:hAnsi="宋体" w:hint="eastAsia"/>
          <w:color w:val="000000"/>
          <w:sz w:val="24"/>
        </w:rPr>
        <w:t>、储存、</w:t>
      </w:r>
      <w:r>
        <w:rPr>
          <w:rFonts w:ascii="宋体" w:hAnsi="宋体"/>
          <w:color w:val="000000"/>
          <w:sz w:val="24"/>
        </w:rPr>
        <w:t>管理、运算、分析</w:t>
      </w:r>
      <w:r>
        <w:rPr>
          <w:rFonts w:ascii="宋体" w:hAnsi="宋体" w:hint="eastAsia"/>
          <w:color w:val="000000"/>
          <w:sz w:val="24"/>
        </w:rPr>
        <w:t>、</w:t>
      </w:r>
      <w:r>
        <w:rPr>
          <w:rFonts w:ascii="宋体" w:hAnsi="宋体"/>
          <w:color w:val="000000"/>
          <w:sz w:val="24"/>
        </w:rPr>
        <w:t>显示和描述</w:t>
      </w:r>
      <w:r>
        <w:rPr>
          <w:rFonts w:ascii="宋体" w:hAnsi="宋体" w:hint="eastAsia"/>
          <w:color w:val="000000"/>
          <w:sz w:val="24"/>
        </w:rPr>
        <w:t>的</w:t>
      </w:r>
      <w:r>
        <w:rPr>
          <w:rFonts w:ascii="宋体" w:hAnsi="宋体"/>
          <w:color w:val="000000"/>
          <w:sz w:val="24"/>
        </w:rPr>
        <w:t>技术系统。</w:t>
      </w:r>
      <w:r>
        <w:rPr>
          <w:rFonts w:ascii="宋体" w:hAnsi="宋体" w:cs="Arial"/>
          <w:color w:val="000000"/>
          <w:sz w:val="24"/>
          <w:shd w:val="clear" w:color="auto" w:fill="FFFFFF"/>
        </w:rPr>
        <w:t>位置与地理信息既是</w:t>
      </w:r>
      <w:r>
        <w:rPr>
          <w:color w:val="000000"/>
          <w:sz w:val="24"/>
          <w:shd w:val="clear" w:color="auto" w:fill="FFFFFF"/>
        </w:rPr>
        <w:t>LBS</w:t>
      </w:r>
      <w:r>
        <w:rPr>
          <w:rFonts w:ascii="宋体" w:hAnsi="宋体" w:cs="Arial" w:hint="eastAsia"/>
          <w:color w:val="000000"/>
          <w:sz w:val="24"/>
          <w:shd w:val="clear" w:color="auto" w:fill="FFFFFF"/>
        </w:rPr>
        <w:t>（</w:t>
      </w:r>
      <w:r>
        <w:rPr>
          <w:color w:val="000000"/>
          <w:sz w:val="24"/>
          <w:shd w:val="clear" w:color="auto" w:fill="FFFFFF"/>
        </w:rPr>
        <w:t>Location</w:t>
      </w:r>
      <w:r>
        <w:rPr>
          <w:rFonts w:ascii="宋体" w:hAnsi="宋体" w:cs="Arial"/>
          <w:color w:val="000000"/>
          <w:sz w:val="24"/>
          <w:shd w:val="clear" w:color="auto" w:fill="FFFFFF"/>
        </w:rPr>
        <w:t xml:space="preserve"> </w:t>
      </w:r>
      <w:r>
        <w:rPr>
          <w:color w:val="000000"/>
          <w:sz w:val="24"/>
          <w:shd w:val="clear" w:color="auto" w:fill="FFFFFF"/>
        </w:rPr>
        <w:t>base</w:t>
      </w:r>
      <w:r>
        <w:rPr>
          <w:rFonts w:ascii="宋体" w:hAnsi="宋体" w:cs="Arial"/>
          <w:color w:val="000000"/>
          <w:sz w:val="24"/>
          <w:shd w:val="clear" w:color="auto" w:fill="FFFFFF"/>
        </w:rPr>
        <w:t xml:space="preserve"> </w:t>
      </w:r>
      <w:r>
        <w:rPr>
          <w:color w:val="000000"/>
          <w:sz w:val="24"/>
          <w:shd w:val="clear" w:color="auto" w:fill="FFFFFF"/>
        </w:rPr>
        <w:t>service</w:t>
      </w:r>
      <w:r>
        <w:rPr>
          <w:rFonts w:ascii="宋体" w:hAnsi="宋体" w:cs="Arial"/>
          <w:color w:val="000000"/>
          <w:sz w:val="24"/>
          <w:shd w:val="clear" w:color="auto" w:fill="FFFFFF"/>
        </w:rPr>
        <w:t>）的核心，也是</w:t>
      </w:r>
      <w:r>
        <w:rPr>
          <w:color w:val="000000"/>
          <w:sz w:val="24"/>
          <w:shd w:val="clear" w:color="auto" w:fill="FFFFFF"/>
        </w:rPr>
        <w:t>LBS</w:t>
      </w:r>
      <w:r>
        <w:rPr>
          <w:rFonts w:ascii="宋体" w:hAnsi="宋体" w:cs="Arial"/>
          <w:color w:val="000000"/>
          <w:sz w:val="24"/>
          <w:shd w:val="clear" w:color="auto" w:fill="FFFFFF"/>
        </w:rPr>
        <w:t>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r>
        <w:rPr>
          <w:rFonts w:ascii="宋体" w:hAnsi="宋体" w:hint="eastAsia"/>
          <w:color w:val="000000"/>
          <w:sz w:val="24"/>
        </w:rPr>
        <w:t>。百度</w:t>
      </w:r>
      <w:r>
        <w:rPr>
          <w:rFonts w:ascii="宋体" w:hAnsi="宋体"/>
          <w:color w:val="000000"/>
          <w:sz w:val="24"/>
        </w:rPr>
        <w:t>的</w:t>
      </w:r>
      <w:r>
        <w:rPr>
          <w:color w:val="000000"/>
          <w:sz w:val="24"/>
        </w:rPr>
        <w:t>BaiduMap</w:t>
      </w:r>
      <w:r>
        <w:rPr>
          <w:rFonts w:ascii="宋体" w:hAnsi="宋体" w:hint="eastAsia"/>
          <w:color w:val="000000"/>
          <w:sz w:val="24"/>
        </w:rPr>
        <w:t xml:space="preserve"> </w:t>
      </w:r>
      <w:del w:id="1904" w:author="libo" w:date="2015-06-09T15:12:00Z">
        <w:r>
          <w:rPr>
            <w:color w:val="000000"/>
            <w:sz w:val="24"/>
          </w:rPr>
          <w:delText>api</w:delText>
        </w:r>
      </w:del>
      <w:ins w:id="1905" w:author="libo" w:date="2015-06-09T15:12:00Z">
        <w:r>
          <w:rPr>
            <w:color w:val="000000"/>
            <w:sz w:val="24"/>
          </w:rPr>
          <w:t>API</w:t>
        </w:r>
      </w:ins>
      <w:del w:id="1906" w:author="libo" w:date="2015-06-09T15:12:00Z">
        <w:r>
          <w:rPr>
            <w:rFonts w:ascii="宋体" w:hAnsi="宋体" w:hint="eastAsia"/>
            <w:color w:val="000000"/>
            <w:sz w:val="24"/>
          </w:rPr>
          <w:delText>还</w:delText>
        </w:r>
      </w:del>
      <w:r>
        <w:rPr>
          <w:rFonts w:ascii="宋体" w:hAnsi="宋体" w:hint="eastAsia"/>
          <w:color w:val="000000"/>
          <w:sz w:val="24"/>
        </w:rPr>
        <w:t>向开发者提供</w:t>
      </w:r>
      <w:r>
        <w:rPr>
          <w:rFonts w:ascii="宋体" w:hAnsi="宋体"/>
          <w:color w:val="000000"/>
          <w:sz w:val="24"/>
        </w:rPr>
        <w:t>一系列的</w:t>
      </w:r>
      <w:r>
        <w:rPr>
          <w:color w:val="000000"/>
          <w:sz w:val="24"/>
        </w:rPr>
        <w:t>LBS</w:t>
      </w:r>
      <w:r>
        <w:rPr>
          <w:rFonts w:ascii="宋体" w:hAnsi="宋体" w:hint="eastAsia"/>
          <w:color w:val="000000"/>
          <w:sz w:val="24"/>
        </w:rPr>
        <w:t>方案</w:t>
      </w:r>
      <w:r>
        <w:rPr>
          <w:rFonts w:ascii="宋体" w:hAnsi="宋体"/>
          <w:color w:val="000000"/>
          <w:sz w:val="24"/>
        </w:rPr>
        <w:t>，核心是</w:t>
      </w:r>
      <w:r>
        <w:rPr>
          <w:rFonts w:ascii="宋体" w:hAnsi="宋体" w:hint="eastAsia"/>
          <w:color w:val="000000"/>
          <w:sz w:val="24"/>
        </w:rPr>
        <w:t>经纬度</w:t>
      </w:r>
      <w:r>
        <w:rPr>
          <w:rFonts w:ascii="宋体" w:hAnsi="宋体"/>
          <w:color w:val="000000"/>
          <w:sz w:val="24"/>
        </w:rPr>
        <w:t>地理信息，</w:t>
      </w:r>
      <w:r>
        <w:rPr>
          <w:rFonts w:ascii="宋体" w:hAnsi="宋体" w:hint="eastAsia"/>
          <w:color w:val="000000"/>
          <w:sz w:val="24"/>
        </w:rPr>
        <w:t>通过</w:t>
      </w:r>
      <w:r>
        <w:rPr>
          <w:rFonts w:ascii="宋体" w:hAnsi="宋体"/>
          <w:color w:val="000000"/>
          <w:sz w:val="24"/>
        </w:rPr>
        <w:t>原始的经纬度信息提供</w:t>
      </w:r>
      <w:r>
        <w:rPr>
          <w:rFonts w:ascii="宋体" w:hAnsi="宋体" w:hint="eastAsia"/>
          <w:color w:val="000000"/>
          <w:sz w:val="24"/>
        </w:rPr>
        <w:t>地图</w:t>
      </w:r>
      <w:r>
        <w:rPr>
          <w:rFonts w:ascii="宋体" w:hAnsi="宋体"/>
          <w:color w:val="000000"/>
          <w:sz w:val="24"/>
        </w:rPr>
        <w:t>覆盖物（</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几何</w:t>
      </w:r>
      <w:r>
        <w:rPr>
          <w:rFonts w:ascii="宋体" w:hAnsi="宋体"/>
          <w:color w:val="000000"/>
          <w:sz w:val="24"/>
        </w:rPr>
        <w:t>图形区域、热点图）</w:t>
      </w:r>
      <w:r>
        <w:rPr>
          <w:rFonts w:ascii="宋体" w:hAnsi="宋体" w:hint="eastAsia"/>
          <w:color w:val="000000"/>
          <w:sz w:val="24"/>
        </w:rPr>
        <w:t>、轨迹</w:t>
      </w:r>
      <w:r>
        <w:rPr>
          <w:rFonts w:ascii="宋体" w:hAnsi="宋体"/>
          <w:color w:val="000000"/>
          <w:sz w:val="24"/>
        </w:rPr>
        <w:t>分析、路线</w:t>
      </w:r>
      <w:r>
        <w:rPr>
          <w:rFonts w:ascii="宋体" w:hAnsi="宋体" w:hint="eastAsia"/>
          <w:color w:val="000000"/>
          <w:sz w:val="24"/>
        </w:rPr>
        <w:t>规划等</w:t>
      </w:r>
      <w:r>
        <w:rPr>
          <w:rFonts w:ascii="宋体" w:hAnsi="宋体"/>
          <w:color w:val="000000"/>
          <w:sz w:val="24"/>
        </w:rPr>
        <w:t>功能。</w:t>
      </w:r>
      <w:r>
        <w:rPr>
          <w:rFonts w:ascii="宋体" w:hAnsi="宋体" w:hint="eastAsia"/>
          <w:color w:val="000000"/>
          <w:sz w:val="24"/>
        </w:rPr>
        <w:t>提供地图</w:t>
      </w:r>
      <w:r>
        <w:rPr>
          <w:rFonts w:ascii="宋体" w:hAnsi="宋体"/>
          <w:color w:val="000000"/>
          <w:sz w:val="24"/>
        </w:rPr>
        <w:t>比例尺，</w:t>
      </w:r>
      <w:r>
        <w:rPr>
          <w:rFonts w:ascii="宋体" w:hAnsi="宋体" w:hint="eastAsia"/>
          <w:color w:val="000000"/>
          <w:sz w:val="24"/>
        </w:rPr>
        <w:t>地图</w:t>
      </w:r>
      <w:r>
        <w:rPr>
          <w:rFonts w:ascii="宋体" w:hAnsi="宋体"/>
          <w:color w:val="000000"/>
          <w:sz w:val="24"/>
        </w:rPr>
        <w:t>平滑缩放</w:t>
      </w:r>
      <w:r>
        <w:rPr>
          <w:rFonts w:ascii="宋体" w:hAnsi="宋体" w:hint="eastAsia"/>
          <w:color w:val="000000"/>
          <w:sz w:val="24"/>
        </w:rPr>
        <w:t>，地图平滑平移等组件。</w:t>
      </w:r>
    </w:p>
    <w:p w14:paraId="70C9AB15" w14:textId="77777777" w:rsidR="00E2530E" w:rsidRDefault="009835AA">
      <w:pPr>
        <w:pStyle w:val="2"/>
        <w:rPr>
          <w:rFonts w:ascii="黑体" w:eastAsia="黑体" w:hAnsi="黑体"/>
          <w:b w:val="0"/>
          <w:color w:val="000000"/>
          <w:sz w:val="28"/>
          <w:szCs w:val="28"/>
        </w:rPr>
      </w:pPr>
      <w:bookmarkStart w:id="1907" w:name="_Toc356336380"/>
      <w:bookmarkStart w:id="1908" w:name="_Toc356337266"/>
      <w:bookmarkStart w:id="1909" w:name="_Toc356381679"/>
      <w:bookmarkStart w:id="1910" w:name="_Toc356990799"/>
      <w:bookmarkStart w:id="1911" w:name="_Toc420933105"/>
      <w:bookmarkStart w:id="1912" w:name="_Toc420932606"/>
      <w:bookmarkStart w:id="1913" w:name="_Toc421645243"/>
      <w:r>
        <w:rPr>
          <w:rFonts w:ascii="黑体" w:eastAsia="黑体" w:hAnsi="黑体" w:hint="eastAsia"/>
          <w:b w:val="0"/>
          <w:color w:val="000000"/>
          <w:sz w:val="28"/>
          <w:szCs w:val="28"/>
        </w:rPr>
        <w:t>1.</w:t>
      </w:r>
      <w:bookmarkEnd w:id="1907"/>
      <w:bookmarkEnd w:id="1908"/>
      <w:bookmarkEnd w:id="1909"/>
      <w:r>
        <w:rPr>
          <w:rFonts w:ascii="黑体" w:eastAsia="黑体" w:hAnsi="黑体" w:hint="eastAsia"/>
          <w:b w:val="0"/>
          <w:color w:val="000000"/>
          <w:sz w:val="28"/>
          <w:szCs w:val="28"/>
        </w:rPr>
        <w:t>3</w:t>
      </w:r>
      <w:r>
        <w:rPr>
          <w:rFonts w:ascii="黑体" w:eastAsia="黑体" w:hAnsi="黑体"/>
          <w:b w:val="0"/>
          <w:color w:val="000000"/>
          <w:sz w:val="28"/>
          <w:szCs w:val="28"/>
        </w:rPr>
        <w:t>系统目标</w:t>
      </w:r>
      <w:bookmarkEnd w:id="1910"/>
      <w:bookmarkEnd w:id="1911"/>
      <w:bookmarkEnd w:id="1912"/>
      <w:bookmarkEnd w:id="1913"/>
    </w:p>
    <w:p w14:paraId="03B54A3B" w14:textId="77777777" w:rsidR="00E2530E" w:rsidRDefault="009835AA">
      <w:pPr>
        <w:adjustRightInd w:val="0"/>
        <w:snapToGrid w:val="0"/>
        <w:spacing w:before="100" w:after="50" w:line="440" w:lineRule="exact"/>
        <w:ind w:firstLineChars="200" w:firstLine="480"/>
        <w:rPr>
          <w:rFonts w:ascii="宋体" w:hAnsi="宋体"/>
          <w:color w:val="000000"/>
          <w:sz w:val="24"/>
        </w:rPr>
      </w:pPr>
      <w:bookmarkStart w:id="1914" w:name="_Toc356378577"/>
      <w:bookmarkStart w:id="1915" w:name="_Toc356381680"/>
      <w:r>
        <w:rPr>
          <w:rFonts w:ascii="宋体" w:hAnsi="宋体"/>
          <w:color w:val="000000"/>
          <w:sz w:val="24"/>
        </w:rPr>
        <w:t>(1)</w:t>
      </w:r>
      <w:r>
        <w:rPr>
          <w:rFonts w:ascii="宋体" w:hAnsi="宋体" w:hint="eastAsia"/>
          <w:color w:val="000000"/>
          <w:sz w:val="24"/>
        </w:rPr>
        <w:t>分析移动设备的网络通信数据，并提取和展示其中包含的位置信息。</w:t>
      </w:r>
    </w:p>
    <w:p w14:paraId="5CED67D0" w14:textId="77777777" w:rsidR="00E2530E" w:rsidRDefault="009835AA">
      <w:pPr>
        <w:adjustRightInd w:val="0"/>
        <w:snapToGrid w:val="0"/>
        <w:spacing w:before="100" w:after="50" w:line="440" w:lineRule="exact"/>
        <w:ind w:firstLineChars="200" w:firstLine="480"/>
        <w:rPr>
          <w:rFonts w:ascii="宋体" w:hAnsi="宋体"/>
          <w:color w:val="000000"/>
          <w:sz w:val="24"/>
        </w:rPr>
      </w:pPr>
      <w:r>
        <w:rPr>
          <w:rFonts w:ascii="宋体" w:hAnsi="宋体" w:hint="eastAsia"/>
          <w:color w:val="000000"/>
          <w:sz w:val="24"/>
        </w:rPr>
        <w:t>(2)基于</w:t>
      </w:r>
      <w:r>
        <w:rPr>
          <w:color w:val="000000"/>
          <w:sz w:val="24"/>
        </w:rPr>
        <w:t>B</w:t>
      </w:r>
      <w:r>
        <w:rPr>
          <w:rFonts w:ascii="宋体" w:hAnsi="宋体" w:hint="eastAsia"/>
          <w:color w:val="000000"/>
          <w:sz w:val="24"/>
        </w:rPr>
        <w:t>/</w:t>
      </w:r>
      <w:r>
        <w:rPr>
          <w:color w:val="000000"/>
          <w:sz w:val="24"/>
        </w:rPr>
        <w:t>S</w:t>
      </w:r>
      <w:r>
        <w:rPr>
          <w:rFonts w:ascii="宋体" w:hAnsi="宋体" w:hint="eastAsia"/>
          <w:color w:val="000000"/>
          <w:sz w:val="24"/>
        </w:rPr>
        <w:t>模式，对系统各功能模块进行了分析和设计，实现系统的各项功能，并对系统实现进行了测试，各项操作能够满足预期的要求。</w:t>
      </w:r>
    </w:p>
    <w:p w14:paraId="1AB4811D" w14:textId="77777777" w:rsidR="00E2530E" w:rsidRDefault="009835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宋体" w:hAnsi="宋体" w:cs="Calibri"/>
          <w:color w:val="000000"/>
          <w:kern w:val="0"/>
          <w:sz w:val="56"/>
          <w:szCs w:val="56"/>
        </w:rPr>
      </w:pPr>
      <w:r>
        <w:rPr>
          <w:rFonts w:ascii="宋体" w:hAnsi="宋体"/>
          <w:color w:val="000000"/>
          <w:sz w:val="24"/>
        </w:rPr>
        <w:t xml:space="preserve">    </w:t>
      </w:r>
      <w:r>
        <w:rPr>
          <w:rFonts w:ascii="宋体" w:hAnsi="宋体" w:hint="eastAsia"/>
          <w:color w:val="000000"/>
          <w:sz w:val="24"/>
        </w:rPr>
        <w:t>(3)</w:t>
      </w:r>
      <w:r>
        <w:rPr>
          <w:rFonts w:ascii="宋体" w:hAnsi="宋体" w:cs="宋体" w:hint="eastAsia"/>
          <w:color w:val="000000"/>
          <w:kern w:val="0"/>
          <w:sz w:val="24"/>
        </w:rPr>
        <w:t>利用网络数据获取、网络协议分析、地理位置查询展示、地理位置告警、短信推送、系统管理等功能实现移动设备使用者及其地理位置的可视化展示</w:t>
      </w:r>
    </w:p>
    <w:p w14:paraId="19C9F441" w14:textId="77777777" w:rsidR="00E2530E" w:rsidRDefault="009835AA">
      <w:pPr>
        <w:pStyle w:val="1"/>
        <w:jc w:val="center"/>
        <w:rPr>
          <w:rFonts w:ascii="黑体" w:eastAsia="黑体" w:hAnsi="黑体"/>
          <w:color w:val="000000"/>
          <w:sz w:val="36"/>
          <w:szCs w:val="36"/>
        </w:rPr>
      </w:pPr>
      <w:bookmarkStart w:id="1916" w:name="_Toc356990800"/>
      <w:bookmarkStart w:id="1917" w:name="_Toc420932607"/>
      <w:bookmarkStart w:id="1918" w:name="_Toc420933106"/>
      <w:bookmarkStart w:id="1919" w:name="_Toc421645244"/>
      <w:r>
        <w:rPr>
          <w:rFonts w:ascii="黑体" w:eastAsia="黑体" w:hAnsi="黑体" w:hint="eastAsia"/>
          <w:color w:val="000000"/>
          <w:sz w:val="36"/>
          <w:szCs w:val="36"/>
        </w:rPr>
        <w:lastRenderedPageBreak/>
        <w:t>第二章 需求分析</w:t>
      </w:r>
      <w:bookmarkEnd w:id="1914"/>
      <w:bookmarkEnd w:id="1915"/>
      <w:bookmarkEnd w:id="1916"/>
      <w:bookmarkEnd w:id="1917"/>
      <w:bookmarkEnd w:id="1918"/>
      <w:bookmarkEnd w:id="1919"/>
    </w:p>
    <w:p w14:paraId="73AC165C" w14:textId="77777777" w:rsidR="00E2530E" w:rsidRDefault="009835AA">
      <w:pPr>
        <w:pStyle w:val="2"/>
        <w:rPr>
          <w:rFonts w:ascii="黑体" w:eastAsia="黑体" w:hAnsi="黑体"/>
          <w:b w:val="0"/>
          <w:color w:val="000000"/>
          <w:sz w:val="28"/>
          <w:szCs w:val="28"/>
        </w:rPr>
      </w:pPr>
      <w:bookmarkStart w:id="1920" w:name="_Toc356381681"/>
      <w:bookmarkStart w:id="1921" w:name="_Toc420933107"/>
      <w:bookmarkStart w:id="1922" w:name="_Toc420932608"/>
      <w:bookmarkStart w:id="1923" w:name="_Toc356990801"/>
      <w:bookmarkStart w:id="1924" w:name="_Toc356337267"/>
      <w:bookmarkStart w:id="1925" w:name="_Toc356336381"/>
      <w:bookmarkStart w:id="1926" w:name="_Toc421645245"/>
      <w:commentRangeStart w:id="1927"/>
      <w:r>
        <w:rPr>
          <w:rFonts w:ascii="黑体" w:eastAsia="黑体" w:hAnsi="黑体" w:hint="eastAsia"/>
          <w:b w:val="0"/>
          <w:color w:val="000000"/>
          <w:sz w:val="28"/>
          <w:szCs w:val="28"/>
        </w:rPr>
        <w:t>2.1提出问题</w:t>
      </w:r>
      <w:bookmarkEnd w:id="1920"/>
      <w:bookmarkEnd w:id="1921"/>
      <w:bookmarkEnd w:id="1922"/>
      <w:bookmarkEnd w:id="1923"/>
      <w:bookmarkEnd w:id="1924"/>
      <w:bookmarkEnd w:id="1925"/>
      <w:commentRangeEnd w:id="1927"/>
      <w:r>
        <w:commentReference w:id="1927"/>
      </w:r>
      <w:bookmarkEnd w:id="1926"/>
    </w:p>
    <w:p w14:paraId="2BE2C2D5" w14:textId="77777777" w:rsidR="00943A79" w:rsidRDefault="008F3263">
      <w:pPr>
        <w:spacing w:before="100" w:after="50" w:line="440" w:lineRule="exact"/>
        <w:ind w:firstLine="420"/>
        <w:rPr>
          <w:ins w:id="1928" w:author="Administrator" w:date="2015-06-09T16:57:00Z"/>
          <w:rFonts w:ascii="宋体" w:hAnsi="宋体" w:cs="Arial"/>
          <w:color w:val="000000"/>
          <w:kern w:val="0"/>
          <w:sz w:val="24"/>
        </w:rPr>
      </w:pPr>
      <w:ins w:id="1929" w:author="Administrator" w:date="2015-06-09T16:49:00Z">
        <w:r>
          <w:rPr>
            <w:rFonts w:ascii="宋体" w:hAnsi="宋体" w:cs="Arial" w:hint="eastAsia"/>
            <w:color w:val="000000"/>
            <w:kern w:val="0"/>
            <w:sz w:val="24"/>
          </w:rPr>
          <w:t>现今</w:t>
        </w:r>
        <w:r>
          <w:rPr>
            <w:rFonts w:ascii="宋体" w:hAnsi="宋体" w:cs="Arial"/>
            <w:color w:val="000000"/>
            <w:kern w:val="0"/>
            <w:sz w:val="24"/>
          </w:rPr>
          <w:t>社会，</w:t>
        </w:r>
        <w:r>
          <w:rPr>
            <w:rFonts w:ascii="宋体" w:hAnsi="宋体" w:cs="Arial" w:hint="eastAsia"/>
            <w:color w:val="000000"/>
            <w:kern w:val="0"/>
            <w:sz w:val="24"/>
          </w:rPr>
          <w:t>基本</w:t>
        </w:r>
        <w:r>
          <w:rPr>
            <w:rFonts w:ascii="宋体" w:hAnsi="宋体" w:cs="Arial"/>
            <w:color w:val="000000"/>
            <w:kern w:val="0"/>
            <w:sz w:val="24"/>
          </w:rPr>
          <w:t>上人</w:t>
        </w:r>
        <w:r>
          <w:rPr>
            <w:rFonts w:ascii="宋体" w:hAnsi="宋体" w:cs="Arial" w:hint="eastAsia"/>
            <w:color w:val="000000"/>
            <w:kern w:val="0"/>
            <w:sz w:val="24"/>
          </w:rPr>
          <w:t>人</w:t>
        </w:r>
        <w:r>
          <w:rPr>
            <w:rFonts w:ascii="宋体" w:hAnsi="宋体" w:cs="Arial"/>
            <w:color w:val="000000"/>
            <w:kern w:val="0"/>
            <w:sz w:val="24"/>
          </w:rPr>
          <w:t>都有一部智能</w:t>
        </w:r>
      </w:ins>
      <w:ins w:id="1930" w:author="Administrator" w:date="2015-06-09T16:51:00Z">
        <w:r>
          <w:rPr>
            <w:rFonts w:ascii="宋体" w:hAnsi="宋体" w:cs="Arial" w:hint="eastAsia"/>
            <w:color w:val="000000"/>
            <w:kern w:val="0"/>
            <w:sz w:val="24"/>
          </w:rPr>
          <w:t>设备</w:t>
        </w:r>
      </w:ins>
      <w:ins w:id="1931" w:author="Administrator" w:date="2015-06-09T16:49:00Z">
        <w:r>
          <w:rPr>
            <w:rFonts w:ascii="宋体" w:hAnsi="宋体" w:cs="Arial" w:hint="eastAsia"/>
            <w:color w:val="000000"/>
            <w:kern w:val="0"/>
            <w:sz w:val="24"/>
          </w:rPr>
          <w:t>，</w:t>
        </w:r>
      </w:ins>
      <w:ins w:id="1932" w:author="Administrator" w:date="2015-06-09T16:51:00Z">
        <w:r>
          <w:rPr>
            <w:rFonts w:ascii="宋体" w:hAnsi="宋体" w:cs="Arial" w:hint="eastAsia"/>
            <w:color w:val="000000"/>
            <w:kern w:val="0"/>
            <w:sz w:val="24"/>
          </w:rPr>
          <w:t>智能</w:t>
        </w:r>
        <w:r>
          <w:rPr>
            <w:rFonts w:ascii="宋体" w:hAnsi="宋体" w:cs="Arial"/>
            <w:color w:val="000000"/>
            <w:kern w:val="0"/>
            <w:sz w:val="24"/>
          </w:rPr>
          <w:t>设备无时不刻</w:t>
        </w:r>
      </w:ins>
      <w:ins w:id="1933" w:author="Administrator" w:date="2015-06-09T16:52:00Z">
        <w:r>
          <w:rPr>
            <w:rFonts w:ascii="宋体" w:hAnsi="宋体" w:cs="Arial" w:hint="eastAsia"/>
            <w:color w:val="000000"/>
            <w:kern w:val="0"/>
            <w:sz w:val="24"/>
          </w:rPr>
          <w:t>都在</w:t>
        </w:r>
        <w:r>
          <w:rPr>
            <w:rFonts w:ascii="宋体" w:hAnsi="宋体" w:cs="Arial"/>
            <w:color w:val="000000"/>
            <w:kern w:val="0"/>
            <w:sz w:val="24"/>
          </w:rPr>
          <w:t>产生着地理位置信息</w:t>
        </w:r>
        <w:r>
          <w:rPr>
            <w:rFonts w:ascii="宋体" w:hAnsi="宋体" w:cs="Arial" w:hint="eastAsia"/>
            <w:color w:val="000000"/>
            <w:kern w:val="0"/>
            <w:sz w:val="24"/>
          </w:rPr>
          <w:t>。这些海量</w:t>
        </w:r>
        <w:r>
          <w:rPr>
            <w:rFonts w:ascii="宋体" w:hAnsi="宋体" w:cs="Arial"/>
            <w:color w:val="000000"/>
            <w:kern w:val="0"/>
            <w:sz w:val="24"/>
          </w:rPr>
          <w:t>的移动终端数据在大数据时代</w:t>
        </w:r>
      </w:ins>
      <w:ins w:id="1934" w:author="Administrator" w:date="2015-06-09T16:54:00Z">
        <w:r>
          <w:rPr>
            <w:rFonts w:ascii="宋体" w:hAnsi="宋体" w:cs="Arial" w:hint="eastAsia"/>
            <w:color w:val="000000"/>
            <w:kern w:val="0"/>
            <w:sz w:val="24"/>
          </w:rPr>
          <w:t>有着</w:t>
        </w:r>
        <w:r>
          <w:rPr>
            <w:rFonts w:ascii="宋体" w:hAnsi="宋体" w:cs="Arial"/>
            <w:color w:val="000000"/>
            <w:kern w:val="0"/>
            <w:sz w:val="24"/>
          </w:rPr>
          <w:t>巨大的作用，如果我们可以</w:t>
        </w:r>
      </w:ins>
      <w:ins w:id="1935" w:author="Administrator" w:date="2015-06-09T16:55:00Z">
        <w:r>
          <w:rPr>
            <w:rFonts w:ascii="宋体" w:hAnsi="宋体" w:cs="Arial" w:hint="eastAsia"/>
            <w:color w:val="000000"/>
            <w:kern w:val="0"/>
            <w:sz w:val="24"/>
          </w:rPr>
          <w:t>获取</w:t>
        </w:r>
        <w:r>
          <w:rPr>
            <w:rFonts w:ascii="宋体" w:hAnsi="宋体" w:cs="Arial"/>
            <w:color w:val="000000"/>
            <w:kern w:val="0"/>
            <w:sz w:val="24"/>
          </w:rPr>
          <w:t>到这些数据</w:t>
        </w:r>
        <w:r w:rsidR="00943A79">
          <w:rPr>
            <w:rFonts w:ascii="宋体" w:hAnsi="宋体" w:cs="Arial" w:hint="eastAsia"/>
            <w:color w:val="000000"/>
            <w:kern w:val="0"/>
            <w:sz w:val="24"/>
          </w:rPr>
          <w:t>，</w:t>
        </w:r>
      </w:ins>
      <w:ins w:id="1936" w:author="Administrator" w:date="2015-06-09T16:57:00Z">
        <w:r w:rsidR="00943A79">
          <w:rPr>
            <w:rFonts w:ascii="宋体" w:hAnsi="宋体" w:cs="Arial" w:hint="eastAsia"/>
            <w:color w:val="000000"/>
            <w:kern w:val="0"/>
            <w:sz w:val="24"/>
          </w:rPr>
          <w:t>就</w:t>
        </w:r>
        <w:r w:rsidR="00943A79">
          <w:rPr>
            <w:rFonts w:ascii="宋体" w:hAnsi="宋体" w:cs="Arial"/>
            <w:color w:val="000000"/>
            <w:kern w:val="0"/>
            <w:sz w:val="24"/>
          </w:rPr>
          <w:t>可以</w:t>
        </w:r>
        <w:r w:rsidR="00943A79">
          <w:rPr>
            <w:rFonts w:ascii="宋体" w:hAnsi="宋体" w:cs="Arial" w:hint="eastAsia"/>
            <w:color w:val="000000"/>
            <w:kern w:val="0"/>
            <w:sz w:val="24"/>
          </w:rPr>
          <w:t>通过</w:t>
        </w:r>
        <w:r w:rsidR="00943A79">
          <w:rPr>
            <w:rFonts w:ascii="宋体" w:hAnsi="宋体" w:cs="Arial"/>
            <w:color w:val="000000"/>
            <w:kern w:val="0"/>
            <w:sz w:val="24"/>
          </w:rPr>
          <w:t>这些数据分析出</w:t>
        </w:r>
        <w:r w:rsidR="00943A79">
          <w:rPr>
            <w:rFonts w:ascii="宋体" w:hAnsi="宋体" w:cs="Arial" w:hint="eastAsia"/>
            <w:color w:val="000000"/>
            <w:kern w:val="0"/>
            <w:sz w:val="24"/>
          </w:rPr>
          <w:t>很</w:t>
        </w:r>
        <w:r w:rsidR="00943A79">
          <w:rPr>
            <w:rFonts w:ascii="宋体" w:hAnsi="宋体" w:cs="Arial"/>
            <w:color w:val="000000"/>
            <w:kern w:val="0"/>
            <w:sz w:val="24"/>
          </w:rPr>
          <w:t>有价值的数据。</w:t>
        </w:r>
      </w:ins>
    </w:p>
    <w:p w14:paraId="17814E8C" w14:textId="37EEA5D0" w:rsidR="006F5B83" w:rsidRDefault="00B518B8">
      <w:pPr>
        <w:spacing w:before="100" w:after="50" w:line="440" w:lineRule="exact"/>
        <w:ind w:firstLine="420"/>
        <w:rPr>
          <w:ins w:id="1937" w:author="Administrator" w:date="2015-06-09T19:06:00Z"/>
          <w:rFonts w:ascii="宋体" w:hAnsi="宋体" w:cs="Arial"/>
          <w:color w:val="000000"/>
          <w:kern w:val="0"/>
          <w:sz w:val="24"/>
        </w:rPr>
      </w:pPr>
      <w:ins w:id="1938" w:author="Administrator" w:date="2015-06-09T18:04:00Z">
        <w:r>
          <w:rPr>
            <w:rFonts w:ascii="宋体" w:hAnsi="宋体" w:cs="Arial"/>
            <w:color w:val="000000"/>
            <w:kern w:val="0"/>
            <w:sz w:val="24"/>
          </w:rPr>
          <w:t>地理位置数据</w:t>
        </w:r>
      </w:ins>
      <w:ins w:id="1939" w:author="Administrator" w:date="2015-06-09T18:59:00Z">
        <w:r w:rsidR="00B944B8">
          <w:rPr>
            <w:rFonts w:ascii="宋体" w:hAnsi="宋体" w:cs="Arial" w:hint="eastAsia"/>
            <w:color w:val="000000"/>
            <w:kern w:val="0"/>
            <w:sz w:val="24"/>
          </w:rPr>
          <w:t>对于</w:t>
        </w:r>
        <w:r w:rsidR="00B944B8">
          <w:rPr>
            <w:rFonts w:ascii="宋体" w:hAnsi="宋体" w:cs="Arial"/>
            <w:color w:val="000000"/>
            <w:kern w:val="0"/>
            <w:sz w:val="24"/>
          </w:rPr>
          <w:t>公安部门有着十分重大的意义</w:t>
        </w:r>
        <w:r w:rsidR="00B944B8">
          <w:rPr>
            <w:rFonts w:ascii="宋体" w:hAnsi="宋体" w:cs="Arial" w:hint="eastAsia"/>
            <w:color w:val="000000"/>
            <w:kern w:val="0"/>
            <w:sz w:val="24"/>
          </w:rPr>
          <w:t>，</w:t>
        </w:r>
      </w:ins>
      <w:ins w:id="1940" w:author="Administrator" w:date="2015-06-09T19:02:00Z">
        <w:r w:rsidR="00B944B8">
          <w:rPr>
            <w:rFonts w:ascii="宋体" w:hAnsi="宋体" w:cs="Arial" w:hint="eastAsia"/>
            <w:color w:val="000000"/>
            <w:kern w:val="0"/>
            <w:sz w:val="24"/>
          </w:rPr>
          <w:t>现代</w:t>
        </w:r>
      </w:ins>
      <w:ins w:id="1941" w:author="Administrator" w:date="2015-06-09T19:01:00Z">
        <w:r w:rsidR="00B944B8">
          <w:rPr>
            <w:rFonts w:ascii="宋体" w:hAnsi="宋体" w:cs="Arial" w:hint="eastAsia"/>
            <w:color w:val="000000"/>
            <w:kern w:val="0"/>
            <w:sz w:val="24"/>
          </w:rPr>
          <w:t>公安部门</w:t>
        </w:r>
        <w:r w:rsidR="00B944B8">
          <w:rPr>
            <w:rFonts w:ascii="宋体" w:hAnsi="宋体" w:cs="Arial"/>
            <w:color w:val="000000"/>
            <w:kern w:val="0"/>
            <w:sz w:val="24"/>
          </w:rPr>
          <w:t>对网络监控</w:t>
        </w:r>
        <w:r w:rsidR="00B944B8">
          <w:rPr>
            <w:rFonts w:ascii="宋体" w:hAnsi="宋体" w:cs="Arial" w:hint="eastAsia"/>
            <w:color w:val="000000"/>
            <w:kern w:val="0"/>
            <w:sz w:val="24"/>
          </w:rPr>
          <w:t>、</w:t>
        </w:r>
        <w:r w:rsidR="00B944B8">
          <w:rPr>
            <w:rFonts w:ascii="宋体" w:hAnsi="宋体" w:cs="Arial"/>
            <w:color w:val="000000"/>
            <w:kern w:val="0"/>
            <w:sz w:val="24"/>
          </w:rPr>
          <w:t>移动上网人群数据分析、智能追踪、精准定位等</w:t>
        </w:r>
      </w:ins>
      <w:ins w:id="1942" w:author="Administrator" w:date="2015-06-09T19:02:00Z">
        <w:r w:rsidR="00B944B8">
          <w:rPr>
            <w:rFonts w:ascii="宋体" w:hAnsi="宋体" w:cs="Arial" w:hint="eastAsia"/>
            <w:color w:val="000000"/>
            <w:kern w:val="0"/>
            <w:sz w:val="24"/>
          </w:rPr>
          <w:t>有着</w:t>
        </w:r>
        <w:r w:rsidR="00B944B8">
          <w:rPr>
            <w:rFonts w:ascii="宋体" w:hAnsi="宋体" w:cs="Arial"/>
            <w:color w:val="000000"/>
            <w:kern w:val="0"/>
            <w:sz w:val="24"/>
          </w:rPr>
          <w:t>十分迫切的需求。</w:t>
        </w:r>
        <w:r w:rsidR="00B944B8">
          <w:rPr>
            <w:rFonts w:ascii="宋体" w:hAnsi="宋体" w:cs="Arial" w:hint="eastAsia"/>
            <w:color w:val="000000"/>
            <w:kern w:val="0"/>
            <w:sz w:val="24"/>
          </w:rPr>
          <w:t>而公安</w:t>
        </w:r>
        <w:r w:rsidR="00B944B8">
          <w:rPr>
            <w:rFonts w:ascii="宋体" w:hAnsi="宋体" w:cs="Arial"/>
            <w:color w:val="000000"/>
            <w:kern w:val="0"/>
            <w:sz w:val="24"/>
          </w:rPr>
          <w:t>部门通过</w:t>
        </w:r>
        <w:r w:rsidR="00B944B8">
          <w:rPr>
            <w:rFonts w:ascii="宋体" w:hAnsi="宋体" w:cs="Arial" w:hint="eastAsia"/>
            <w:color w:val="000000"/>
            <w:kern w:val="0"/>
            <w:sz w:val="24"/>
          </w:rPr>
          <w:t>网络</w:t>
        </w:r>
        <w:r w:rsidR="00B944B8">
          <w:rPr>
            <w:rFonts w:ascii="宋体" w:hAnsi="宋体" w:cs="Arial"/>
            <w:color w:val="000000"/>
            <w:kern w:val="0"/>
            <w:sz w:val="24"/>
          </w:rPr>
          <w:t>监控便可以获取到智能</w:t>
        </w:r>
      </w:ins>
      <w:ins w:id="1943" w:author="Administrator" w:date="2015-06-09T19:03:00Z">
        <w:r w:rsidR="00B944B8">
          <w:rPr>
            <w:rFonts w:ascii="宋体" w:hAnsi="宋体" w:cs="Arial"/>
            <w:color w:val="000000"/>
            <w:kern w:val="0"/>
            <w:sz w:val="24"/>
          </w:rPr>
          <w:t>设备</w:t>
        </w:r>
        <w:r w:rsidR="00B944B8">
          <w:rPr>
            <w:rFonts w:ascii="宋体" w:hAnsi="宋体" w:cs="Arial" w:hint="eastAsia"/>
            <w:color w:val="000000"/>
            <w:kern w:val="0"/>
            <w:sz w:val="24"/>
          </w:rPr>
          <w:t>的</w:t>
        </w:r>
        <w:r w:rsidR="00B944B8">
          <w:rPr>
            <w:rFonts w:ascii="宋体" w:hAnsi="宋体" w:cs="Arial"/>
            <w:color w:val="000000"/>
            <w:kern w:val="0"/>
            <w:sz w:val="24"/>
          </w:rPr>
          <w:t>地理位置信息</w:t>
        </w:r>
      </w:ins>
      <w:ins w:id="1944" w:author="Administrator" w:date="2015-06-09T19:07:00Z">
        <w:r w:rsidR="006F5B83">
          <w:rPr>
            <w:rFonts w:ascii="宋体" w:hAnsi="宋体" w:cs="Arial" w:hint="eastAsia"/>
            <w:color w:val="000000"/>
            <w:kern w:val="0"/>
            <w:sz w:val="24"/>
          </w:rPr>
          <w:t>数据包</w:t>
        </w:r>
      </w:ins>
      <w:ins w:id="1945" w:author="Administrator" w:date="2015-06-09T19:03:00Z">
        <w:r w:rsidR="00B944B8">
          <w:rPr>
            <w:rFonts w:ascii="宋体" w:hAnsi="宋体" w:cs="Arial"/>
            <w:color w:val="000000"/>
            <w:kern w:val="0"/>
            <w:sz w:val="24"/>
          </w:rPr>
          <w:t>，</w:t>
        </w:r>
      </w:ins>
      <w:ins w:id="1946" w:author="Administrator" w:date="2015-06-09T19:07:00Z">
        <w:r w:rsidR="006F5B83">
          <w:rPr>
            <w:rFonts w:ascii="宋体" w:hAnsi="宋体" w:cs="Arial" w:hint="eastAsia"/>
            <w:color w:val="000000"/>
            <w:kern w:val="0"/>
            <w:sz w:val="24"/>
          </w:rPr>
          <w:t>这些</w:t>
        </w:r>
        <w:r w:rsidR="006F5B83">
          <w:rPr>
            <w:rFonts w:ascii="宋体" w:hAnsi="宋体" w:cs="Arial"/>
            <w:color w:val="000000"/>
            <w:kern w:val="0"/>
            <w:sz w:val="24"/>
          </w:rPr>
          <w:t>数据包</w:t>
        </w:r>
      </w:ins>
      <w:ins w:id="1947" w:author="Administrator" w:date="2015-06-09T19:05:00Z">
        <w:r w:rsidR="00B944B8">
          <w:rPr>
            <w:rFonts w:ascii="宋体" w:hAnsi="宋体" w:cs="Arial" w:hint="eastAsia"/>
            <w:color w:val="000000"/>
            <w:kern w:val="0"/>
            <w:sz w:val="24"/>
          </w:rPr>
          <w:t>除了</w:t>
        </w:r>
        <w:r w:rsidR="00B944B8">
          <w:rPr>
            <w:rFonts w:ascii="宋体" w:hAnsi="宋体" w:cs="Arial"/>
            <w:color w:val="000000"/>
            <w:kern w:val="0"/>
            <w:sz w:val="24"/>
          </w:rPr>
          <w:t>经纬度地理信息外</w:t>
        </w:r>
      </w:ins>
      <w:ins w:id="1948" w:author="Administrator" w:date="2015-06-09T19:04:00Z">
        <w:r w:rsidR="00B944B8">
          <w:rPr>
            <w:rFonts w:ascii="宋体" w:hAnsi="宋体" w:cs="Arial" w:hint="eastAsia"/>
            <w:color w:val="000000"/>
            <w:kern w:val="0"/>
            <w:sz w:val="24"/>
          </w:rPr>
          <w:t>这些</w:t>
        </w:r>
        <w:r w:rsidR="00B944B8">
          <w:rPr>
            <w:rFonts w:ascii="宋体" w:hAnsi="宋体" w:cs="Arial"/>
            <w:color w:val="000000"/>
            <w:kern w:val="0"/>
            <w:sz w:val="24"/>
          </w:rPr>
          <w:t>信息</w:t>
        </w:r>
      </w:ins>
      <w:ins w:id="1949" w:author="Administrator" w:date="2015-06-09T19:05:00Z">
        <w:r w:rsidR="00B944B8">
          <w:rPr>
            <w:rFonts w:ascii="宋体" w:hAnsi="宋体" w:cs="Arial" w:hint="eastAsia"/>
            <w:color w:val="000000"/>
            <w:kern w:val="0"/>
            <w:sz w:val="24"/>
          </w:rPr>
          <w:t>还</w:t>
        </w:r>
      </w:ins>
      <w:ins w:id="1950" w:author="Administrator" w:date="2015-06-09T19:04:00Z">
        <w:r w:rsidR="00B944B8">
          <w:rPr>
            <w:rFonts w:ascii="宋体" w:hAnsi="宋体" w:cs="Arial"/>
            <w:color w:val="000000"/>
            <w:kern w:val="0"/>
            <w:sz w:val="24"/>
          </w:rPr>
          <w:t>包括卡串号</w:t>
        </w:r>
        <w:r w:rsidR="00B944B8">
          <w:rPr>
            <w:rFonts w:ascii="宋体" w:hAnsi="宋体" w:cs="Arial" w:hint="eastAsia"/>
            <w:color w:val="000000"/>
            <w:kern w:val="0"/>
            <w:sz w:val="24"/>
          </w:rPr>
          <w:t>、</w:t>
        </w:r>
        <w:r w:rsidR="00B944B8">
          <w:rPr>
            <w:rFonts w:ascii="宋体" w:hAnsi="宋体" w:cs="Arial"/>
            <w:color w:val="000000"/>
            <w:kern w:val="0"/>
            <w:sz w:val="24"/>
          </w:rPr>
          <w:t>手机串号、</w:t>
        </w:r>
        <w:r w:rsidR="00B944B8">
          <w:rPr>
            <w:rFonts w:ascii="宋体" w:hAnsi="宋体" w:cs="Arial" w:hint="eastAsia"/>
            <w:color w:val="000000"/>
            <w:kern w:val="0"/>
            <w:sz w:val="24"/>
          </w:rPr>
          <w:t>手机</w:t>
        </w:r>
        <w:r w:rsidR="00B944B8">
          <w:rPr>
            <w:rFonts w:ascii="宋体" w:hAnsi="宋体" w:cs="Arial"/>
            <w:color w:val="000000"/>
            <w:kern w:val="0"/>
            <w:sz w:val="24"/>
          </w:rPr>
          <w:t>型号等等</w:t>
        </w:r>
      </w:ins>
      <w:ins w:id="1951" w:author="Administrator" w:date="2015-06-09T19:05:00Z">
        <w:r w:rsidR="00B944B8">
          <w:rPr>
            <w:rFonts w:ascii="宋体" w:hAnsi="宋体" w:cs="Arial" w:hint="eastAsia"/>
            <w:color w:val="000000"/>
            <w:kern w:val="0"/>
            <w:sz w:val="24"/>
          </w:rPr>
          <w:t>附加</w:t>
        </w:r>
        <w:r w:rsidR="00B944B8">
          <w:rPr>
            <w:rFonts w:ascii="宋体" w:hAnsi="宋体" w:cs="Arial"/>
            <w:color w:val="000000"/>
            <w:kern w:val="0"/>
            <w:sz w:val="24"/>
          </w:rPr>
          <w:t>信息</w:t>
        </w:r>
      </w:ins>
      <w:ins w:id="1952" w:author="Administrator" w:date="2015-06-09T19:07:00Z">
        <w:r w:rsidR="006F5B83">
          <w:rPr>
            <w:rFonts w:ascii="宋体" w:hAnsi="宋体" w:cs="Arial" w:hint="eastAsia"/>
            <w:color w:val="000000"/>
            <w:kern w:val="0"/>
            <w:sz w:val="24"/>
          </w:rPr>
          <w:t>，</w:t>
        </w:r>
        <w:r w:rsidR="006F5B83">
          <w:rPr>
            <w:rFonts w:ascii="宋体" w:hAnsi="宋体" w:cs="Arial"/>
            <w:color w:val="000000"/>
            <w:kern w:val="0"/>
            <w:sz w:val="24"/>
          </w:rPr>
          <w:t>如果可以解析这些</w:t>
        </w:r>
      </w:ins>
      <w:ins w:id="1953" w:author="Administrator" w:date="2015-06-09T19:08:00Z">
        <w:r w:rsidR="006F5B83">
          <w:rPr>
            <w:rFonts w:ascii="宋体" w:hAnsi="宋体" w:cs="Arial"/>
            <w:color w:val="000000"/>
            <w:kern w:val="0"/>
            <w:sz w:val="24"/>
          </w:rPr>
          <w:t>数据包</w:t>
        </w:r>
      </w:ins>
      <w:ins w:id="1954" w:author="Administrator" w:date="2015-06-09T19:12:00Z">
        <w:r w:rsidR="006F5B83">
          <w:rPr>
            <w:rFonts w:ascii="宋体" w:hAnsi="宋体" w:cs="Arial" w:hint="eastAsia"/>
            <w:color w:val="000000"/>
            <w:kern w:val="0"/>
            <w:sz w:val="24"/>
          </w:rPr>
          <w:t>，就</w:t>
        </w:r>
        <w:r w:rsidR="006F5B83">
          <w:rPr>
            <w:rFonts w:ascii="宋体" w:hAnsi="宋体" w:cs="Arial"/>
            <w:color w:val="000000"/>
            <w:kern w:val="0"/>
            <w:sz w:val="24"/>
          </w:rPr>
          <w:t>可以拿到里面的</w:t>
        </w:r>
      </w:ins>
      <w:ins w:id="1955" w:author="Administrator" w:date="2015-06-09T19:13:00Z">
        <w:r w:rsidR="006F5B83">
          <w:rPr>
            <w:rFonts w:ascii="宋体" w:hAnsi="宋体" w:cs="Arial"/>
            <w:color w:val="000000"/>
            <w:kern w:val="0"/>
            <w:sz w:val="24"/>
          </w:rPr>
          <w:t>数据</w:t>
        </w:r>
        <w:r w:rsidR="006F5B83">
          <w:rPr>
            <w:rFonts w:ascii="宋体" w:hAnsi="宋体" w:cs="Arial" w:hint="eastAsia"/>
            <w:color w:val="000000"/>
            <w:kern w:val="0"/>
            <w:sz w:val="24"/>
          </w:rPr>
          <w:t>，</w:t>
        </w:r>
      </w:ins>
      <w:ins w:id="1956" w:author="Administrator" w:date="2015-06-09T19:14:00Z">
        <w:r w:rsidR="006F5B83">
          <w:rPr>
            <w:rFonts w:ascii="宋体" w:hAnsi="宋体" w:cs="Arial" w:hint="eastAsia"/>
            <w:color w:val="000000"/>
            <w:kern w:val="0"/>
            <w:sz w:val="24"/>
          </w:rPr>
          <w:t>对</w:t>
        </w:r>
        <w:r w:rsidR="006F5B83">
          <w:rPr>
            <w:rFonts w:ascii="宋体" w:hAnsi="宋体" w:cs="Arial"/>
            <w:color w:val="000000"/>
            <w:kern w:val="0"/>
            <w:sz w:val="24"/>
          </w:rPr>
          <w:t>这些数据进行分析</w:t>
        </w:r>
      </w:ins>
      <w:ins w:id="1957" w:author="Administrator" w:date="2015-06-09T19:06:00Z">
        <w:r w:rsidR="006F5B83">
          <w:rPr>
            <w:rFonts w:ascii="宋体" w:hAnsi="宋体" w:cs="Arial" w:hint="eastAsia"/>
            <w:color w:val="000000"/>
            <w:kern w:val="0"/>
            <w:sz w:val="24"/>
          </w:rPr>
          <w:t>。</w:t>
        </w:r>
      </w:ins>
    </w:p>
    <w:p w14:paraId="27846D94" w14:textId="77777777" w:rsidR="00D075C8" w:rsidRDefault="006F5B83">
      <w:pPr>
        <w:spacing w:before="100" w:after="50" w:line="440" w:lineRule="exact"/>
        <w:ind w:firstLine="420"/>
        <w:rPr>
          <w:ins w:id="1958" w:author="Administrator" w:date="2015-06-09T19:20:00Z"/>
          <w:rFonts w:ascii="宋体" w:hAnsi="宋体" w:cs="Arial"/>
          <w:color w:val="000000"/>
          <w:kern w:val="0"/>
          <w:sz w:val="24"/>
        </w:rPr>
      </w:pPr>
      <w:ins w:id="1959" w:author="Administrator" w:date="2015-06-09T19:15:00Z">
        <w:r>
          <w:rPr>
            <w:rFonts w:ascii="宋体" w:hAnsi="宋体" w:cs="Arial" w:hint="eastAsia"/>
            <w:color w:val="000000"/>
            <w:kern w:val="0"/>
            <w:sz w:val="24"/>
          </w:rPr>
          <w:t>地理</w:t>
        </w:r>
        <w:r>
          <w:rPr>
            <w:rFonts w:ascii="宋体" w:hAnsi="宋体" w:cs="Arial"/>
            <w:color w:val="000000"/>
            <w:kern w:val="0"/>
            <w:sz w:val="24"/>
          </w:rPr>
          <w:t>位置数据是一种十分抽象的数据</w:t>
        </w:r>
        <w:r>
          <w:rPr>
            <w:rFonts w:ascii="宋体" w:hAnsi="宋体" w:cs="Arial" w:hint="eastAsia"/>
            <w:color w:val="000000"/>
            <w:kern w:val="0"/>
            <w:sz w:val="24"/>
          </w:rPr>
          <w:t>，</w:t>
        </w:r>
      </w:ins>
      <w:ins w:id="1960" w:author="Administrator" w:date="2015-06-09T19:16:00Z">
        <w:r>
          <w:rPr>
            <w:rFonts w:ascii="宋体" w:hAnsi="宋体" w:cs="Arial" w:hint="eastAsia"/>
            <w:color w:val="000000"/>
            <w:kern w:val="0"/>
            <w:sz w:val="24"/>
          </w:rPr>
          <w:t>单独</w:t>
        </w:r>
        <w:r>
          <w:rPr>
            <w:rFonts w:ascii="宋体" w:hAnsi="宋体" w:cs="Arial"/>
            <w:color w:val="000000"/>
            <w:kern w:val="0"/>
            <w:sz w:val="24"/>
          </w:rPr>
          <w:t>查看数据是没办法</w:t>
        </w:r>
        <w:r>
          <w:rPr>
            <w:rFonts w:ascii="宋体" w:hAnsi="宋体" w:cs="Arial" w:hint="eastAsia"/>
            <w:color w:val="000000"/>
            <w:kern w:val="0"/>
            <w:sz w:val="24"/>
          </w:rPr>
          <w:t>体现</w:t>
        </w:r>
        <w:r>
          <w:rPr>
            <w:rFonts w:ascii="宋体" w:hAnsi="宋体" w:cs="Arial"/>
            <w:color w:val="000000"/>
            <w:kern w:val="0"/>
            <w:sz w:val="24"/>
          </w:rPr>
          <w:t>出它的价值的。</w:t>
        </w:r>
        <w:r w:rsidR="00D075C8">
          <w:rPr>
            <w:rFonts w:ascii="宋体" w:hAnsi="宋体" w:cs="Arial" w:hint="eastAsia"/>
            <w:color w:val="000000"/>
            <w:kern w:val="0"/>
            <w:sz w:val="24"/>
          </w:rPr>
          <w:t>但是</w:t>
        </w:r>
      </w:ins>
      <w:ins w:id="1961" w:author="Administrator" w:date="2015-06-09T19:17:00Z">
        <w:r w:rsidR="00D075C8">
          <w:rPr>
            <w:rFonts w:ascii="宋体" w:hAnsi="宋体" w:cs="Arial" w:hint="eastAsia"/>
            <w:color w:val="000000"/>
            <w:kern w:val="0"/>
            <w:sz w:val="24"/>
          </w:rPr>
          <w:t>在地图</w:t>
        </w:r>
        <w:r w:rsidR="00D075C8">
          <w:rPr>
            <w:rFonts w:ascii="宋体" w:hAnsi="宋体" w:cs="Arial"/>
            <w:color w:val="000000"/>
            <w:kern w:val="0"/>
            <w:sz w:val="24"/>
          </w:rPr>
          <w:t>中</w:t>
        </w:r>
        <w:r w:rsidR="00D075C8">
          <w:rPr>
            <w:rFonts w:ascii="宋体" w:hAnsi="宋体" w:cs="Arial" w:hint="eastAsia"/>
            <w:color w:val="000000"/>
            <w:kern w:val="0"/>
            <w:sz w:val="24"/>
          </w:rPr>
          <w:t>形象化</w:t>
        </w:r>
        <w:r w:rsidR="00D075C8">
          <w:rPr>
            <w:rFonts w:ascii="宋体" w:hAnsi="宋体" w:cs="Arial"/>
            <w:color w:val="000000"/>
            <w:kern w:val="0"/>
            <w:sz w:val="24"/>
          </w:rPr>
          <w:t>地展示出这些</w:t>
        </w:r>
        <w:r w:rsidR="00D075C8">
          <w:rPr>
            <w:rFonts w:ascii="宋体" w:hAnsi="宋体" w:cs="Arial" w:hint="eastAsia"/>
            <w:color w:val="000000"/>
            <w:kern w:val="0"/>
            <w:sz w:val="24"/>
          </w:rPr>
          <w:t>位置</w:t>
        </w:r>
        <w:r w:rsidR="00D075C8">
          <w:rPr>
            <w:rFonts w:ascii="宋体" w:hAnsi="宋体" w:cs="Arial"/>
            <w:color w:val="000000"/>
            <w:kern w:val="0"/>
            <w:sz w:val="24"/>
          </w:rPr>
          <w:t>信息就会</w:t>
        </w:r>
        <w:r w:rsidR="00D075C8">
          <w:rPr>
            <w:rFonts w:ascii="宋体" w:hAnsi="宋体" w:cs="Arial" w:hint="eastAsia"/>
            <w:color w:val="000000"/>
            <w:kern w:val="0"/>
            <w:sz w:val="24"/>
          </w:rPr>
          <w:t>很</w:t>
        </w:r>
        <w:r w:rsidR="00D075C8">
          <w:rPr>
            <w:rFonts w:ascii="宋体" w:hAnsi="宋体" w:cs="Arial"/>
            <w:color w:val="000000"/>
            <w:kern w:val="0"/>
            <w:sz w:val="24"/>
          </w:rPr>
          <w:t>直观地看出这些位置信息的价值</w:t>
        </w:r>
      </w:ins>
      <w:ins w:id="1962" w:author="Administrator" w:date="2015-06-09T19:19:00Z">
        <w:r w:rsidR="00D075C8">
          <w:rPr>
            <w:rFonts w:ascii="宋体" w:hAnsi="宋体" w:cs="Arial" w:hint="eastAsia"/>
            <w:color w:val="000000"/>
            <w:kern w:val="0"/>
            <w:sz w:val="24"/>
          </w:rPr>
          <w:t>，</w:t>
        </w:r>
        <w:r w:rsidR="00D075C8">
          <w:rPr>
            <w:rFonts w:ascii="宋体" w:hAnsi="宋体" w:cs="Arial"/>
            <w:color w:val="000000"/>
            <w:kern w:val="0"/>
            <w:sz w:val="24"/>
          </w:rPr>
          <w:t>所以采用一个智能</w:t>
        </w:r>
        <w:r w:rsidR="00D075C8">
          <w:rPr>
            <w:rFonts w:ascii="宋体" w:hAnsi="宋体" w:cs="Arial" w:hint="eastAsia"/>
            <w:color w:val="000000"/>
            <w:kern w:val="0"/>
            <w:sz w:val="24"/>
          </w:rPr>
          <w:t>形象化的</w:t>
        </w:r>
        <w:r w:rsidR="00D075C8">
          <w:rPr>
            <w:rFonts w:ascii="宋体" w:hAnsi="宋体" w:cs="Arial"/>
            <w:color w:val="000000"/>
            <w:kern w:val="0"/>
            <w:sz w:val="24"/>
          </w:rPr>
          <w:t>展示系统是很有必要的。</w:t>
        </w:r>
      </w:ins>
    </w:p>
    <w:p w14:paraId="35591F26" w14:textId="2E1B64C4" w:rsidR="00E2530E" w:rsidRDefault="00D075C8">
      <w:pPr>
        <w:spacing w:before="100" w:after="50" w:line="440" w:lineRule="exact"/>
        <w:ind w:firstLine="420"/>
        <w:rPr>
          <w:rFonts w:ascii="宋体" w:hAnsi="宋体" w:cs="Arial"/>
          <w:color w:val="000000"/>
          <w:kern w:val="0"/>
          <w:sz w:val="24"/>
        </w:rPr>
      </w:pPr>
      <w:ins w:id="1963" w:author="Administrator" w:date="2015-06-09T19:20:00Z">
        <w:r>
          <w:rPr>
            <w:rFonts w:ascii="宋体" w:hAnsi="宋体" w:cs="Arial" w:hint="eastAsia"/>
            <w:color w:val="000000"/>
            <w:kern w:val="0"/>
            <w:sz w:val="24"/>
          </w:rPr>
          <w:t>根据</w:t>
        </w:r>
        <w:r>
          <w:rPr>
            <w:rFonts w:ascii="宋体" w:hAnsi="宋体" w:cs="Arial"/>
            <w:color w:val="000000"/>
            <w:kern w:val="0"/>
            <w:sz w:val="24"/>
          </w:rPr>
          <w:t>目前的</w:t>
        </w:r>
        <w:r>
          <w:rPr>
            <w:rFonts w:ascii="宋体" w:hAnsi="宋体" w:cs="Arial" w:hint="eastAsia"/>
            <w:color w:val="000000"/>
            <w:kern w:val="0"/>
            <w:sz w:val="24"/>
          </w:rPr>
          <w:t>智能</w:t>
        </w:r>
        <w:r>
          <w:rPr>
            <w:rFonts w:ascii="宋体" w:hAnsi="宋体" w:cs="Arial"/>
            <w:color w:val="000000"/>
            <w:kern w:val="0"/>
            <w:sz w:val="24"/>
          </w:rPr>
          <w:t>手机普及率</w:t>
        </w:r>
        <w:r>
          <w:rPr>
            <w:rFonts w:ascii="宋体" w:hAnsi="宋体" w:cs="Arial" w:hint="eastAsia"/>
            <w:color w:val="000000"/>
            <w:kern w:val="0"/>
            <w:sz w:val="24"/>
          </w:rPr>
          <w:t>，</w:t>
        </w:r>
        <w:r>
          <w:rPr>
            <w:rFonts w:ascii="宋体" w:hAnsi="宋体" w:cs="Arial" w:hint="eastAsia"/>
            <w:color w:val="000000"/>
            <w:kern w:val="0"/>
            <w:sz w:val="24"/>
          </w:rPr>
          <w:t>利用数据库技术和网络技术，可以开发具有开放体系结构、扩展性好、易维护，且具有良好的人机交互界面的</w:t>
        </w:r>
        <w:r>
          <w:rPr>
            <w:rFonts w:ascii="宋体" w:hAnsi="宋体" w:cs="Arial"/>
            <w:color w:val="000000"/>
            <w:kern w:val="0"/>
            <w:sz w:val="24"/>
          </w:rPr>
          <w:t>地理位置数据展示系统</w:t>
        </w:r>
        <w:r>
          <w:rPr>
            <w:rFonts w:ascii="宋体" w:hAnsi="宋体" w:cs="Arial" w:hint="eastAsia"/>
            <w:color w:val="000000"/>
            <w:kern w:val="0"/>
            <w:sz w:val="24"/>
          </w:rPr>
          <w:t>，可以有效的提高工作效率和工作质量，所以该系统具有重要的开发价值和应用意义。</w:t>
        </w:r>
      </w:ins>
      <w:del w:id="1964" w:author="Administrator" w:date="2015-06-09T19:20:00Z">
        <w:r w:rsidR="009835AA" w:rsidDel="00D075C8">
          <w:rPr>
            <w:rFonts w:ascii="宋体" w:hAnsi="宋体" w:cs="Arial" w:hint="eastAsia"/>
            <w:color w:val="000000"/>
            <w:kern w:val="0"/>
            <w:sz w:val="24"/>
          </w:rPr>
          <w:delText>随着计算机、网络技术的快速发展和应用，使我们的生活有了革命性的改变，工作、生活已离不开计算机。为了</w:delText>
        </w:r>
        <w:r w:rsidR="009835AA" w:rsidDel="00D075C8">
          <w:rPr>
            <w:rFonts w:ascii="宋体" w:hAnsi="宋体" w:cs="Arial"/>
            <w:color w:val="000000"/>
            <w:kern w:val="0"/>
            <w:sz w:val="24"/>
          </w:rPr>
          <w:delText>协助</w:delText>
        </w:r>
        <w:r w:rsidR="009835AA" w:rsidDel="00D075C8">
          <w:rPr>
            <w:rFonts w:ascii="宋体" w:hAnsi="宋体" w:cs="Arial" w:hint="eastAsia"/>
            <w:color w:val="000000"/>
            <w:kern w:val="0"/>
            <w:sz w:val="24"/>
          </w:rPr>
          <w:delText>公安</w:delText>
        </w:r>
        <w:r w:rsidR="009835AA" w:rsidDel="00D075C8">
          <w:rPr>
            <w:rFonts w:ascii="宋体" w:hAnsi="宋体" w:cs="Arial"/>
            <w:color w:val="000000"/>
            <w:kern w:val="0"/>
            <w:sz w:val="24"/>
          </w:rPr>
          <w:delText>部门</w:delText>
        </w:r>
        <w:r w:rsidR="009835AA" w:rsidDel="00D075C8">
          <w:rPr>
            <w:rFonts w:ascii="宋体" w:hAnsi="宋体" w:cs="Arial" w:hint="eastAsia"/>
            <w:color w:val="000000"/>
            <w:kern w:val="0"/>
            <w:sz w:val="24"/>
          </w:rPr>
          <w:delText>对网络监控</w:delText>
        </w:r>
        <w:r w:rsidR="009835AA" w:rsidDel="00D075C8">
          <w:rPr>
            <w:rFonts w:ascii="宋体" w:hAnsi="宋体" w:cs="Arial"/>
            <w:color w:val="000000"/>
            <w:kern w:val="0"/>
            <w:sz w:val="24"/>
          </w:rPr>
          <w:delText>、</w:delText>
        </w:r>
        <w:r w:rsidR="009835AA" w:rsidDel="00D075C8">
          <w:rPr>
            <w:rFonts w:ascii="宋体" w:hAnsi="宋体" w:cs="Arial" w:hint="eastAsia"/>
            <w:color w:val="000000"/>
            <w:kern w:val="0"/>
            <w:sz w:val="24"/>
          </w:rPr>
          <w:delText>移动上网人群数据分析</w:delText>
        </w:r>
        <w:r w:rsidR="009835AA" w:rsidDel="00D075C8">
          <w:rPr>
            <w:rFonts w:ascii="宋体" w:hAnsi="宋体" w:cs="Arial"/>
            <w:color w:val="000000"/>
            <w:kern w:val="0"/>
            <w:sz w:val="24"/>
          </w:rPr>
          <w:delText>、</w:delText>
        </w:r>
        <w:r w:rsidR="009835AA" w:rsidDel="00D075C8">
          <w:rPr>
            <w:rFonts w:ascii="宋体" w:hAnsi="宋体" w:cs="Arial" w:hint="eastAsia"/>
            <w:color w:val="000000"/>
            <w:kern w:val="0"/>
            <w:sz w:val="24"/>
          </w:rPr>
          <w:delText>根据智能手机地理位置实施抓捕等工作，采用一个智能形象化展示系统，可以有效的减少公安部门的工作量，使其发挥最大作用，能够为公安干警提供快速便捷的服务。如果公安部门仍采取人工管理的方式，工作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delText>
        </w:r>
        <w:r w:rsidR="009835AA" w:rsidDel="00D075C8">
          <w:rPr>
            <w:rFonts w:ascii="宋体" w:hAnsi="宋体" w:cs="Arial"/>
            <w:color w:val="000000"/>
            <w:kern w:val="0"/>
            <w:sz w:val="24"/>
          </w:rPr>
          <w:delText>地理位置数据展示系统</w:delText>
        </w:r>
        <w:r w:rsidR="009835AA" w:rsidDel="00D075C8">
          <w:rPr>
            <w:rFonts w:ascii="宋体" w:hAnsi="宋体" w:cs="Arial" w:hint="eastAsia"/>
            <w:color w:val="000000"/>
            <w:kern w:val="0"/>
            <w:sz w:val="24"/>
          </w:rPr>
          <w:delText>，可以有效的提高工作效率和工作质量，所以该系统具有重要的开发价值和应用意义。</w:delText>
        </w:r>
      </w:del>
    </w:p>
    <w:p w14:paraId="370CD05E" w14:textId="77777777" w:rsidR="00E2530E" w:rsidRDefault="009835AA">
      <w:pPr>
        <w:pStyle w:val="2"/>
        <w:rPr>
          <w:rFonts w:ascii="黑体" w:eastAsia="黑体" w:hAnsi="黑体"/>
          <w:b w:val="0"/>
          <w:color w:val="000000"/>
          <w:sz w:val="28"/>
          <w:szCs w:val="28"/>
        </w:rPr>
      </w:pPr>
      <w:bookmarkStart w:id="1965" w:name="_Toc420933108"/>
      <w:bookmarkStart w:id="1966" w:name="_Toc356336382"/>
      <w:bookmarkStart w:id="1967" w:name="_Toc356337268"/>
      <w:bookmarkStart w:id="1968" w:name="_Toc356381682"/>
      <w:bookmarkStart w:id="1969" w:name="_Toc356990802"/>
      <w:bookmarkStart w:id="1970" w:name="_Toc420932609"/>
      <w:bookmarkStart w:id="1971" w:name="_Toc421645246"/>
      <w:r>
        <w:rPr>
          <w:rFonts w:ascii="黑体" w:eastAsia="黑体" w:hAnsi="黑体" w:hint="eastAsia"/>
          <w:b w:val="0"/>
          <w:color w:val="000000"/>
          <w:sz w:val="28"/>
          <w:szCs w:val="28"/>
        </w:rPr>
        <w:t>2.2 解决方案</w:t>
      </w:r>
      <w:bookmarkEnd w:id="1965"/>
      <w:bookmarkEnd w:id="1966"/>
      <w:bookmarkEnd w:id="1967"/>
      <w:bookmarkEnd w:id="1968"/>
      <w:bookmarkEnd w:id="1969"/>
      <w:bookmarkEnd w:id="1970"/>
      <w:bookmarkEnd w:id="1971"/>
    </w:p>
    <w:p w14:paraId="01A27EA5" w14:textId="77777777" w:rsidR="00E2530E" w:rsidRDefault="009835AA">
      <w:pPr>
        <w:spacing w:before="100" w:after="50" w:line="440" w:lineRule="exact"/>
        <w:ind w:firstLine="420"/>
        <w:rPr>
          <w:ins w:id="1972" w:author="libo" w:date="2015-06-09T15:22:00Z"/>
          <w:rFonts w:ascii="宋体" w:hAnsi="宋体" w:cs="Arial"/>
          <w:color w:val="000000"/>
          <w:kern w:val="0"/>
          <w:sz w:val="24"/>
        </w:rPr>
      </w:pPr>
      <w:r>
        <w:rPr>
          <w:rFonts w:ascii="宋体" w:hAnsi="宋体" w:cs="Arial" w:hint="eastAsia"/>
          <w:color w:val="000000"/>
          <w:kern w:val="0"/>
          <w:sz w:val="24"/>
        </w:rPr>
        <w:t>本系统</w:t>
      </w:r>
      <w:ins w:id="1973" w:author="libo" w:date="2015-06-09T15:16:00Z">
        <w:r>
          <w:rPr>
            <w:rFonts w:ascii="宋体" w:hAnsi="宋体" w:cs="Arial"/>
            <w:color w:val="000000"/>
            <w:kern w:val="0"/>
            <w:sz w:val="24"/>
          </w:rPr>
          <w:t>由地理位置</w:t>
        </w:r>
      </w:ins>
      <w:ins w:id="1974" w:author="libo" w:date="2015-06-09T15:15:00Z">
        <w:r>
          <w:rPr>
            <w:rFonts w:ascii="宋体" w:hAnsi="宋体" w:cs="Arial"/>
            <w:color w:val="000000"/>
            <w:kern w:val="0"/>
            <w:sz w:val="24"/>
          </w:rPr>
          <w:t>数据</w:t>
        </w:r>
      </w:ins>
      <w:ins w:id="1975" w:author="libo" w:date="2015-06-09T15:16:00Z">
        <w:r>
          <w:rPr>
            <w:rFonts w:ascii="宋体" w:hAnsi="宋体" w:cs="Arial"/>
            <w:color w:val="000000"/>
            <w:kern w:val="0"/>
            <w:sz w:val="24"/>
          </w:rPr>
          <w:t>获取和地理位置数据分析两个独立子系统构成。本课题主要研究地理位置数据分析</w:t>
        </w:r>
      </w:ins>
      <w:ins w:id="1976" w:author="libo" w:date="2015-06-09T15:17:00Z">
        <w:r>
          <w:rPr>
            <w:rFonts w:ascii="宋体" w:hAnsi="宋体" w:cs="Arial"/>
            <w:color w:val="000000"/>
            <w:kern w:val="0"/>
            <w:sz w:val="24"/>
          </w:rPr>
          <w:t>子系统</w:t>
        </w:r>
      </w:ins>
      <w:ins w:id="1977" w:author="libo" w:date="2015-06-09T15:16:00Z">
        <w:r>
          <w:rPr>
            <w:rFonts w:ascii="宋体" w:hAnsi="宋体" w:cs="Arial"/>
            <w:color w:val="000000"/>
            <w:kern w:val="0"/>
            <w:sz w:val="24"/>
          </w:rPr>
          <w:t>，</w:t>
        </w:r>
      </w:ins>
      <w:ins w:id="1978" w:author="libo" w:date="2015-06-09T15:17:00Z">
        <w:r>
          <w:rPr>
            <w:rFonts w:ascii="宋体" w:hAnsi="宋体" w:cs="Arial"/>
            <w:color w:val="000000"/>
            <w:kern w:val="0"/>
            <w:sz w:val="24"/>
          </w:rPr>
          <w:t>该子系统</w:t>
        </w:r>
      </w:ins>
      <w:ins w:id="1979" w:author="libo" w:date="2015-06-09T15:21:00Z">
        <w:r>
          <w:rPr>
            <w:rFonts w:ascii="宋体" w:hAnsi="宋体" w:cs="Arial"/>
            <w:color w:val="000000"/>
            <w:kern w:val="0"/>
            <w:sz w:val="24"/>
          </w:rPr>
          <w:t>为</w:t>
        </w:r>
        <w:r>
          <w:rPr>
            <w:color w:val="000000"/>
            <w:sz w:val="24"/>
          </w:rPr>
          <w:t>B</w:t>
        </w:r>
        <w:r>
          <w:rPr>
            <w:rFonts w:ascii="宋体" w:hAnsi="宋体" w:hint="eastAsia"/>
            <w:color w:val="000000"/>
            <w:sz w:val="24"/>
          </w:rPr>
          <w:t>/</w:t>
        </w:r>
        <w:r>
          <w:rPr>
            <w:color w:val="000000"/>
            <w:sz w:val="24"/>
          </w:rPr>
          <w:t>S</w:t>
        </w:r>
        <w:r>
          <w:rPr>
            <w:rFonts w:ascii="宋体" w:hAnsi="宋体" w:cs="Arial" w:hint="eastAsia"/>
            <w:color w:val="000000"/>
            <w:kern w:val="0"/>
            <w:sz w:val="24"/>
          </w:rPr>
          <w:t>模式，</w:t>
        </w:r>
      </w:ins>
      <w:r>
        <w:rPr>
          <w:rFonts w:ascii="宋体" w:hAnsi="宋体" w:cs="Arial" w:hint="eastAsia"/>
          <w:color w:val="000000"/>
          <w:kern w:val="0"/>
          <w:sz w:val="24"/>
        </w:rPr>
        <w:t>前端采用</w:t>
      </w:r>
      <w:r>
        <w:rPr>
          <w:color w:val="000000"/>
          <w:kern w:val="0"/>
          <w:sz w:val="24"/>
        </w:rPr>
        <w:t>MVC</w:t>
      </w:r>
      <w:r>
        <w:rPr>
          <w:rFonts w:ascii="宋体" w:hAnsi="宋体" w:cs="Arial"/>
          <w:color w:val="000000"/>
          <w:kern w:val="0"/>
          <w:sz w:val="24"/>
        </w:rPr>
        <w:t>(</w:t>
      </w:r>
      <w:r>
        <w:rPr>
          <w:color w:val="000000"/>
          <w:kern w:val="0"/>
          <w:sz w:val="24"/>
        </w:rPr>
        <w:t>Model</w:t>
      </w:r>
      <w:r>
        <w:rPr>
          <w:rFonts w:ascii="宋体" w:hAnsi="宋体" w:cs="Arial"/>
          <w:color w:val="000000"/>
          <w:kern w:val="0"/>
          <w:sz w:val="24"/>
        </w:rPr>
        <w:t>+</w:t>
      </w:r>
      <w:r>
        <w:rPr>
          <w:color w:val="000000"/>
          <w:kern w:val="0"/>
          <w:sz w:val="24"/>
        </w:rPr>
        <w:t>View</w:t>
      </w:r>
      <w:r>
        <w:rPr>
          <w:rFonts w:ascii="宋体" w:hAnsi="宋体" w:cs="Arial"/>
          <w:color w:val="000000"/>
          <w:kern w:val="0"/>
          <w:sz w:val="24"/>
        </w:rPr>
        <w:t>+</w:t>
      </w:r>
      <w:r>
        <w:rPr>
          <w:color w:val="000000"/>
          <w:kern w:val="0"/>
          <w:sz w:val="24"/>
        </w:rPr>
        <w:t>Controller</w:t>
      </w:r>
      <w:r>
        <w:rPr>
          <w:rFonts w:ascii="宋体" w:hAnsi="宋体" w:cs="Arial"/>
          <w:color w:val="000000"/>
          <w:kern w:val="0"/>
          <w:sz w:val="24"/>
        </w:rPr>
        <w:t>)</w:t>
      </w:r>
      <w:r>
        <w:rPr>
          <w:rFonts w:ascii="宋体" w:hAnsi="宋体" w:cs="Arial" w:hint="eastAsia"/>
          <w:color w:val="000000"/>
          <w:kern w:val="0"/>
          <w:sz w:val="24"/>
        </w:rPr>
        <w:t>的设计方法，使用</w:t>
      </w:r>
      <w:r>
        <w:rPr>
          <w:color w:val="000000"/>
          <w:kern w:val="0"/>
          <w:sz w:val="24"/>
        </w:rPr>
        <w:t>Ajax</w:t>
      </w:r>
      <w:r>
        <w:rPr>
          <w:rFonts w:ascii="宋体" w:hAnsi="宋体" w:cs="Arial"/>
          <w:color w:val="000000"/>
          <w:kern w:val="0"/>
          <w:sz w:val="24"/>
        </w:rPr>
        <w:t>(</w:t>
      </w:r>
      <w:r>
        <w:rPr>
          <w:color w:val="000000"/>
          <w:kern w:val="0"/>
          <w:sz w:val="24"/>
        </w:rPr>
        <w:t>Asynchronous</w:t>
      </w:r>
      <w:r>
        <w:rPr>
          <w:rFonts w:ascii="宋体" w:hAnsi="宋体" w:cs="Arial"/>
          <w:color w:val="000000"/>
          <w:kern w:val="0"/>
          <w:sz w:val="24"/>
        </w:rPr>
        <w:t> </w:t>
      </w:r>
      <w:r>
        <w:rPr>
          <w:color w:val="000000"/>
          <w:kern w:val="0"/>
          <w:sz w:val="24"/>
        </w:rPr>
        <w:t>Javascript</w:t>
      </w:r>
      <w:r>
        <w:rPr>
          <w:rFonts w:ascii="宋体" w:hAnsi="宋体" w:cs="Arial"/>
          <w:color w:val="000000"/>
          <w:kern w:val="0"/>
          <w:sz w:val="24"/>
        </w:rPr>
        <w:t> </w:t>
      </w:r>
      <w:r>
        <w:rPr>
          <w:color w:val="000000"/>
          <w:kern w:val="0"/>
          <w:sz w:val="24"/>
        </w:rPr>
        <w:t>And</w:t>
      </w:r>
      <w:r>
        <w:rPr>
          <w:rFonts w:ascii="宋体" w:hAnsi="宋体" w:cs="Arial"/>
          <w:color w:val="000000"/>
          <w:kern w:val="0"/>
          <w:sz w:val="24"/>
        </w:rPr>
        <w:t> </w:t>
      </w:r>
      <w:r>
        <w:rPr>
          <w:color w:val="000000"/>
          <w:kern w:val="0"/>
          <w:sz w:val="24"/>
        </w:rPr>
        <w:t>XML</w:t>
      </w:r>
      <w:r>
        <w:rPr>
          <w:rFonts w:ascii="宋体" w:hAnsi="宋体" w:cs="Arial"/>
          <w:color w:val="000000"/>
          <w:kern w:val="0"/>
          <w:sz w:val="24"/>
        </w:rPr>
        <w:t>)</w:t>
      </w:r>
      <w:r>
        <w:rPr>
          <w:rFonts w:ascii="宋体" w:hAnsi="宋体" w:cs="Arial" w:hint="eastAsia"/>
          <w:color w:val="000000"/>
          <w:kern w:val="0"/>
          <w:sz w:val="24"/>
        </w:rPr>
        <w:t>异步</w:t>
      </w:r>
      <w:r>
        <w:rPr>
          <w:color w:val="000000"/>
          <w:kern w:val="0"/>
          <w:sz w:val="24"/>
        </w:rPr>
        <w:t>JavaScript</w:t>
      </w:r>
      <w:r>
        <w:rPr>
          <w:rFonts w:ascii="宋体" w:hAnsi="宋体" w:cs="Arial" w:hint="eastAsia"/>
          <w:color w:val="000000"/>
          <w:kern w:val="0"/>
          <w:sz w:val="24"/>
        </w:rPr>
        <w:t>和</w:t>
      </w:r>
      <w:r>
        <w:rPr>
          <w:color w:val="000000"/>
          <w:kern w:val="0"/>
          <w:sz w:val="24"/>
        </w:rPr>
        <w:t>XML</w:t>
      </w:r>
      <w:r>
        <w:rPr>
          <w:rFonts w:ascii="宋体" w:hAnsi="宋体" w:cs="Arial" w:hint="eastAsia"/>
          <w:color w:val="000000"/>
          <w:kern w:val="0"/>
          <w:sz w:val="24"/>
        </w:rPr>
        <w:t>与</w:t>
      </w:r>
      <w:r>
        <w:rPr>
          <w:rFonts w:ascii="宋体" w:hAnsi="宋体" w:cs="Arial"/>
          <w:color w:val="000000"/>
          <w:kern w:val="0"/>
          <w:sz w:val="24"/>
        </w:rPr>
        <w:t>后端进行交互</w:t>
      </w:r>
      <w:r>
        <w:rPr>
          <w:rFonts w:ascii="宋体" w:hAnsi="宋体" w:cs="Arial" w:hint="eastAsia"/>
          <w:color w:val="000000"/>
          <w:kern w:val="0"/>
          <w:sz w:val="24"/>
        </w:rPr>
        <w:t>；</w:t>
      </w:r>
      <w:del w:id="1980" w:author="libo" w:date="2015-06-09T15:17:00Z">
        <w:r>
          <w:rPr>
            <w:rFonts w:ascii="宋体" w:hAnsi="宋体" w:cs="Arial" w:hint="eastAsia"/>
            <w:color w:val="000000"/>
            <w:kern w:val="0"/>
            <w:sz w:val="24"/>
          </w:rPr>
          <w:delText>系统</w:delText>
        </w:r>
      </w:del>
      <w:r>
        <w:rPr>
          <w:rFonts w:ascii="宋体" w:hAnsi="宋体" w:cs="Arial"/>
          <w:color w:val="000000"/>
          <w:kern w:val="0"/>
          <w:sz w:val="24"/>
        </w:rPr>
        <w:t>采用</w:t>
      </w:r>
      <w:r>
        <w:rPr>
          <w:color w:val="000000"/>
          <w:kern w:val="0"/>
          <w:sz w:val="24"/>
        </w:rPr>
        <w:t>JSON</w:t>
      </w:r>
      <w:r>
        <w:rPr>
          <w:rFonts w:ascii="宋体" w:hAnsi="宋体" w:cs="Arial" w:hint="eastAsia"/>
          <w:color w:val="000000"/>
          <w:kern w:val="0"/>
          <w:sz w:val="24"/>
        </w:rPr>
        <w:t>（</w:t>
      </w:r>
      <w:r>
        <w:rPr>
          <w:color w:val="000000"/>
          <w:kern w:val="0"/>
          <w:sz w:val="24"/>
        </w:rPr>
        <w:t>JavaScript</w:t>
      </w:r>
      <w:r>
        <w:rPr>
          <w:rFonts w:ascii="宋体" w:hAnsi="宋体" w:cs="Arial"/>
          <w:color w:val="000000"/>
          <w:kern w:val="0"/>
          <w:sz w:val="24"/>
        </w:rPr>
        <w:t xml:space="preserve"> </w:t>
      </w:r>
      <w:r>
        <w:rPr>
          <w:color w:val="000000"/>
          <w:kern w:val="0"/>
          <w:sz w:val="24"/>
        </w:rPr>
        <w:t>Object</w:t>
      </w:r>
      <w:r>
        <w:rPr>
          <w:rFonts w:ascii="宋体" w:hAnsi="宋体" w:cs="Arial"/>
          <w:color w:val="000000"/>
          <w:kern w:val="0"/>
          <w:sz w:val="24"/>
        </w:rPr>
        <w:t xml:space="preserve"> </w:t>
      </w:r>
      <w:r>
        <w:rPr>
          <w:color w:val="000000"/>
          <w:kern w:val="0"/>
          <w:sz w:val="24"/>
        </w:rPr>
        <w:t>Notation</w:t>
      </w:r>
      <w:r>
        <w:rPr>
          <w:rFonts w:ascii="宋体" w:hAnsi="宋体" w:cs="Arial"/>
          <w:color w:val="000000"/>
          <w:kern w:val="0"/>
          <w:sz w:val="24"/>
        </w:rPr>
        <w:t>）</w:t>
      </w:r>
      <w:r>
        <w:rPr>
          <w:rFonts w:ascii="宋体" w:hAnsi="宋体" w:cs="Arial" w:hint="eastAsia"/>
          <w:color w:val="000000"/>
          <w:kern w:val="0"/>
          <w:sz w:val="24"/>
        </w:rPr>
        <w:t>为前后端</w:t>
      </w:r>
      <w:r>
        <w:rPr>
          <w:rFonts w:ascii="宋体" w:hAnsi="宋体" w:cs="Arial"/>
          <w:color w:val="000000"/>
          <w:kern w:val="0"/>
          <w:sz w:val="24"/>
        </w:rPr>
        <w:t>约定的数据</w:t>
      </w:r>
      <w:r>
        <w:rPr>
          <w:rFonts w:ascii="宋体" w:hAnsi="宋体" w:cs="Arial" w:hint="eastAsia"/>
          <w:color w:val="000000"/>
          <w:kern w:val="0"/>
          <w:sz w:val="24"/>
        </w:rPr>
        <w:t>交互</w:t>
      </w:r>
      <w:r>
        <w:rPr>
          <w:rFonts w:ascii="宋体" w:hAnsi="宋体" w:cs="Arial"/>
          <w:color w:val="000000"/>
          <w:kern w:val="0"/>
          <w:sz w:val="24"/>
        </w:rPr>
        <w:t>格式</w:t>
      </w:r>
      <w:del w:id="1981" w:author="libo" w:date="2015-06-09T15:19:00Z">
        <w:r>
          <w:rPr>
            <w:rFonts w:ascii="宋体" w:hAnsi="宋体" w:cs="Arial" w:hint="eastAsia"/>
            <w:color w:val="000000"/>
            <w:kern w:val="0"/>
            <w:sz w:val="24"/>
          </w:rPr>
          <w:delText>，</w:delText>
        </w:r>
        <w:r>
          <w:rPr>
            <w:rFonts w:ascii="宋体" w:hAnsi="宋体" w:cs="Arial"/>
            <w:color w:val="000000"/>
            <w:kern w:val="0"/>
            <w:sz w:val="24"/>
          </w:rPr>
          <w:delText>这是一种</w:delText>
        </w:r>
        <w:r>
          <w:rPr>
            <w:rFonts w:ascii="宋体" w:hAnsi="宋体" w:cs="Arial" w:hint="eastAsia"/>
            <w:color w:val="000000"/>
            <w:kern w:val="0"/>
            <w:sz w:val="24"/>
          </w:rPr>
          <w:delText>轻量级的</w:delText>
        </w:r>
        <w:r>
          <w:rPr>
            <w:rFonts w:ascii="宋体" w:hAnsi="宋体" w:cs="Arial"/>
            <w:color w:val="000000"/>
            <w:kern w:val="0"/>
            <w:sz w:val="24"/>
          </w:rPr>
          <w:delText>数据交换格式</w:delText>
        </w:r>
        <w:r>
          <w:rPr>
            <w:rFonts w:ascii="宋体" w:hAnsi="宋体" w:cs="Arial" w:hint="eastAsia"/>
            <w:color w:val="000000"/>
            <w:kern w:val="0"/>
            <w:sz w:val="24"/>
          </w:rPr>
          <w:delText>，</w:delText>
        </w:r>
        <w:r>
          <w:rPr>
            <w:rFonts w:ascii="宋体" w:hAnsi="宋体" w:cs="Arial"/>
            <w:color w:val="000000"/>
            <w:kern w:val="0"/>
            <w:sz w:val="24"/>
          </w:rPr>
          <w:delText>它基于</w:delText>
        </w:r>
        <w:r>
          <w:rPr>
            <w:color w:val="000000"/>
            <w:kern w:val="0"/>
            <w:sz w:val="24"/>
          </w:rPr>
          <w:delText>ECMAScript</w:delText>
        </w:r>
        <w:r>
          <w:rPr>
            <w:rFonts w:ascii="宋体" w:hAnsi="宋体" w:cs="Arial"/>
            <w:color w:val="000000"/>
            <w:kern w:val="0"/>
            <w:sz w:val="24"/>
          </w:rPr>
          <w:delText>的一个子集</w:delText>
        </w:r>
        <w:r>
          <w:rPr>
            <w:rFonts w:ascii="宋体" w:hAnsi="宋体" w:cs="Arial" w:hint="eastAsia"/>
            <w:color w:val="000000"/>
            <w:kern w:val="0"/>
            <w:sz w:val="24"/>
          </w:rPr>
          <w:delText>，</w:delText>
        </w:r>
        <w:r>
          <w:rPr>
            <w:color w:val="000000"/>
            <w:kern w:val="0"/>
            <w:sz w:val="24"/>
          </w:rPr>
          <w:delText>JSON</w:delText>
        </w:r>
        <w:r>
          <w:rPr>
            <w:rFonts w:ascii="宋体" w:hAnsi="宋体" w:cs="Arial"/>
            <w:color w:val="000000"/>
            <w:kern w:val="0"/>
            <w:sz w:val="24"/>
          </w:rPr>
          <w:delText>采用完全独立于语言的文本格式，这些特性使</w:delText>
        </w:r>
        <w:r>
          <w:rPr>
            <w:color w:val="000000"/>
            <w:kern w:val="0"/>
            <w:sz w:val="24"/>
          </w:rPr>
          <w:delText>JSON</w:delText>
        </w:r>
        <w:r>
          <w:rPr>
            <w:rFonts w:ascii="宋体" w:hAnsi="宋体" w:cs="Arial"/>
            <w:color w:val="000000"/>
            <w:kern w:val="0"/>
            <w:sz w:val="24"/>
          </w:rPr>
          <w:delText>成为理想的数据交换语言</w:delText>
        </w:r>
        <w:r>
          <w:rPr>
            <w:rFonts w:ascii="宋体" w:hAnsi="宋体" w:cs="Arial" w:hint="eastAsia"/>
            <w:color w:val="000000"/>
            <w:kern w:val="0"/>
            <w:sz w:val="24"/>
          </w:rPr>
          <w:delText>，</w:delText>
        </w:r>
        <w:r>
          <w:rPr>
            <w:rFonts w:ascii="宋体" w:hAnsi="宋体" w:cs="Arial"/>
            <w:color w:val="000000"/>
            <w:kern w:val="0"/>
            <w:sz w:val="24"/>
          </w:rPr>
          <w:delText>易于人阅读和编写，同时也易于机器解析和生成(网络传输速率)</w:delText>
        </w:r>
        <w:r>
          <w:rPr>
            <w:rFonts w:ascii="宋体" w:hAnsi="宋体" w:cs="Arial" w:hint="eastAsia"/>
            <w:color w:val="000000"/>
            <w:kern w:val="0"/>
            <w:sz w:val="24"/>
          </w:rPr>
          <w:delText>。系统开发环境为</w:delText>
        </w:r>
        <w:r>
          <w:rPr>
            <w:color w:val="000000"/>
            <w:sz w:val="24"/>
          </w:rPr>
          <w:delText>Intellij</w:delText>
        </w:r>
        <w:r>
          <w:rPr>
            <w:rFonts w:ascii="宋体" w:hAnsi="宋体"/>
            <w:color w:val="000000"/>
            <w:sz w:val="24"/>
          </w:rPr>
          <w:delText xml:space="preserve"> </w:delText>
        </w:r>
        <w:r>
          <w:rPr>
            <w:color w:val="000000"/>
            <w:sz w:val="24"/>
          </w:rPr>
          <w:delText>idea</w:delText>
        </w:r>
        <w:r>
          <w:rPr>
            <w:rFonts w:ascii="宋体" w:hAnsi="宋体"/>
            <w:color w:val="000000"/>
            <w:sz w:val="24"/>
          </w:rPr>
          <w:delText>14</w:delText>
        </w:r>
        <w:r>
          <w:rPr>
            <w:rFonts w:ascii="宋体" w:hAnsi="宋体" w:hint="eastAsia"/>
            <w:color w:val="000000"/>
            <w:sz w:val="24"/>
          </w:rPr>
          <w:delText xml:space="preserve">， </w:delText>
        </w:r>
      </w:del>
      <w:ins w:id="1982" w:author="libo" w:date="2015-06-09T15:19:00Z">
        <w:r>
          <w:rPr>
            <w:rFonts w:ascii="宋体" w:hAnsi="宋体" w:cs="Arial"/>
            <w:color w:val="000000"/>
            <w:kern w:val="0"/>
            <w:sz w:val="24"/>
          </w:rPr>
          <w:t>；</w:t>
        </w:r>
      </w:ins>
      <w:r>
        <w:rPr>
          <w:rFonts w:ascii="宋体" w:hAnsi="宋体" w:hint="eastAsia"/>
          <w:color w:val="000000"/>
          <w:sz w:val="24"/>
        </w:rPr>
        <w:t>使用</w:t>
      </w:r>
      <w:r>
        <w:rPr>
          <w:color w:val="000000"/>
          <w:sz w:val="24"/>
        </w:rPr>
        <w:t>sea</w:t>
      </w:r>
      <w:r>
        <w:rPr>
          <w:rFonts w:ascii="宋体" w:hAnsi="宋体"/>
          <w:color w:val="000000"/>
          <w:sz w:val="24"/>
        </w:rPr>
        <w:t>.</w:t>
      </w:r>
      <w:r>
        <w:rPr>
          <w:color w:val="000000"/>
          <w:sz w:val="24"/>
        </w:rPr>
        <w:t>js</w:t>
      </w:r>
      <w:r>
        <w:rPr>
          <w:rFonts w:ascii="宋体" w:hAnsi="宋体"/>
          <w:color w:val="000000"/>
          <w:sz w:val="24"/>
        </w:rPr>
        <w:t>实现</w:t>
      </w:r>
      <w:r>
        <w:rPr>
          <w:color w:val="000000"/>
          <w:sz w:val="24"/>
        </w:rPr>
        <w:t>JavaScript</w:t>
      </w:r>
      <w:r>
        <w:rPr>
          <w:rFonts w:ascii="宋体" w:hAnsi="宋体"/>
          <w:color w:val="000000"/>
          <w:sz w:val="24"/>
        </w:rPr>
        <w:t>的模块化开发及加载机制</w:t>
      </w:r>
      <w:r>
        <w:rPr>
          <w:rFonts w:ascii="宋体" w:hAnsi="宋体" w:hint="eastAsia"/>
          <w:color w:val="000000"/>
          <w:sz w:val="24"/>
        </w:rPr>
        <w:t>，</w:t>
      </w:r>
      <w:r>
        <w:rPr>
          <w:rFonts w:ascii="宋体" w:hAnsi="宋体"/>
          <w:color w:val="000000"/>
          <w:sz w:val="24"/>
        </w:rPr>
        <w:t>降低</w:t>
      </w:r>
      <w:r>
        <w:rPr>
          <w:color w:val="000000"/>
          <w:sz w:val="24"/>
        </w:rPr>
        <w:t>JavaScript</w:t>
      </w:r>
      <w:r>
        <w:rPr>
          <w:rFonts w:ascii="宋体" w:hAnsi="宋体"/>
          <w:color w:val="000000"/>
          <w:sz w:val="24"/>
        </w:rPr>
        <w:t>编程中普遍存在的依赖关系混乱和代码纠缠等问题，方便代码的编写和维护</w:t>
      </w:r>
      <w:ins w:id="1983" w:author="libo" w:date="2015-06-09T15:20:00Z">
        <w:r>
          <w:rPr>
            <w:rFonts w:ascii="宋体" w:hAnsi="宋体"/>
            <w:color w:val="000000"/>
            <w:sz w:val="24"/>
          </w:rPr>
          <w:t>；</w:t>
        </w:r>
      </w:ins>
      <w:del w:id="1984" w:author="libo" w:date="2015-06-09T15:20:00Z">
        <w:r>
          <w:rPr>
            <w:rFonts w:ascii="宋体" w:hAnsi="宋体" w:hint="eastAsia"/>
            <w:color w:val="000000"/>
            <w:sz w:val="24"/>
          </w:rPr>
          <w:delText>。</w:delText>
        </w:r>
      </w:del>
      <w:r>
        <w:rPr>
          <w:rFonts w:ascii="宋体" w:hAnsi="宋体" w:hint="eastAsia"/>
          <w:color w:val="000000"/>
          <w:sz w:val="24"/>
        </w:rPr>
        <w:t>使用</w:t>
      </w:r>
      <w:r>
        <w:rPr>
          <w:color w:val="000000"/>
          <w:sz w:val="24"/>
        </w:rPr>
        <w:t>Backbone</w:t>
      </w:r>
      <w:r>
        <w:rPr>
          <w:rFonts w:ascii="宋体" w:hAnsi="宋体" w:hint="eastAsia"/>
          <w:color w:val="000000"/>
          <w:sz w:val="24"/>
        </w:rPr>
        <w:t>.</w:t>
      </w:r>
      <w:r>
        <w:rPr>
          <w:color w:val="000000"/>
          <w:sz w:val="24"/>
        </w:rPr>
        <w:t>js</w:t>
      </w:r>
      <w:r>
        <w:rPr>
          <w:rFonts w:ascii="宋体" w:hAnsi="宋体" w:hint="eastAsia"/>
          <w:color w:val="000000"/>
          <w:sz w:val="24"/>
        </w:rPr>
        <w:t>为</w:t>
      </w:r>
      <w:r>
        <w:rPr>
          <w:rFonts w:ascii="宋体" w:hAnsi="宋体"/>
          <w:color w:val="000000"/>
          <w:sz w:val="24"/>
        </w:rPr>
        <w:t>复杂</w:t>
      </w:r>
      <w:r>
        <w:rPr>
          <w:rFonts w:ascii="宋体" w:hAnsi="宋体" w:hint="eastAsia"/>
          <w:color w:val="000000"/>
          <w:sz w:val="24"/>
        </w:rPr>
        <w:t>的地图</w:t>
      </w:r>
      <w:r>
        <w:rPr>
          <w:rFonts w:ascii="宋体" w:hAnsi="宋体" w:hint="eastAsia"/>
          <w:color w:val="000000"/>
          <w:sz w:val="24"/>
        </w:rPr>
        <w:lastRenderedPageBreak/>
        <w:t>数据</w:t>
      </w:r>
      <w:r>
        <w:rPr>
          <w:rFonts w:ascii="宋体" w:hAnsi="宋体"/>
          <w:color w:val="000000"/>
          <w:sz w:val="24"/>
        </w:rPr>
        <w:t>展示</w:t>
      </w:r>
      <w:r>
        <w:rPr>
          <w:rFonts w:ascii="宋体" w:hAnsi="宋体" w:hint="eastAsia"/>
          <w:color w:val="000000"/>
          <w:sz w:val="24"/>
        </w:rPr>
        <w:t>应用</w:t>
      </w:r>
      <w:r>
        <w:rPr>
          <w:rFonts w:ascii="宋体" w:hAnsi="宋体" w:cs="Arial"/>
          <w:color w:val="000000"/>
          <w:kern w:val="0"/>
          <w:sz w:val="24"/>
        </w:rPr>
        <w:t>提供</w:t>
      </w:r>
      <w:ins w:id="1985" w:author="libo" w:date="2015-06-09T15:20:00Z">
        <w:r>
          <w:rPr>
            <w:rFonts w:ascii="宋体" w:hAnsi="宋体" w:cs="Arial"/>
            <w:color w:val="000000"/>
            <w:kern w:val="0"/>
            <w:sz w:val="24"/>
          </w:rPr>
          <w:t>的</w:t>
        </w:r>
      </w:ins>
      <w:r>
        <w:rPr>
          <w:rFonts w:ascii="宋体" w:hAnsi="宋体" w:cs="Arial"/>
          <w:color w:val="000000"/>
          <w:kern w:val="0"/>
          <w:sz w:val="24"/>
        </w:rPr>
        <w:t>模型(</w:t>
      </w:r>
      <w:r>
        <w:rPr>
          <w:color w:val="000000"/>
          <w:kern w:val="0"/>
          <w:sz w:val="24"/>
        </w:rPr>
        <w:t>models</w:t>
      </w:r>
      <w:r>
        <w:rPr>
          <w:rFonts w:ascii="宋体" w:hAnsi="宋体" w:cs="Arial"/>
          <w:color w:val="000000"/>
          <w:kern w:val="0"/>
          <w:sz w:val="24"/>
        </w:rPr>
        <w:t>)、集合(</w:t>
      </w:r>
      <w:r>
        <w:rPr>
          <w:color w:val="000000"/>
          <w:kern w:val="0"/>
          <w:sz w:val="24"/>
        </w:rPr>
        <w:t>collections</w:t>
      </w:r>
      <w:r>
        <w:rPr>
          <w:rFonts w:ascii="宋体" w:hAnsi="宋体" w:cs="Arial"/>
          <w:color w:val="000000"/>
          <w:kern w:val="0"/>
          <w:sz w:val="24"/>
        </w:rPr>
        <w:t>)、视图(</w:t>
      </w:r>
      <w:r>
        <w:rPr>
          <w:color w:val="000000"/>
          <w:kern w:val="0"/>
          <w:sz w:val="24"/>
        </w:rPr>
        <w:t>views</w:t>
      </w:r>
      <w:r>
        <w:rPr>
          <w:rFonts w:ascii="宋体" w:hAnsi="宋体" w:cs="Arial"/>
          <w:color w:val="000000"/>
          <w:kern w:val="0"/>
          <w:sz w:val="24"/>
        </w:rPr>
        <w:t>)</w:t>
      </w:r>
      <w:del w:id="1986" w:author="libo" w:date="2015-06-09T15:20:00Z">
        <w:r>
          <w:rPr>
            <w:rFonts w:ascii="宋体" w:hAnsi="宋体" w:cs="Arial"/>
            <w:color w:val="000000"/>
            <w:kern w:val="0"/>
            <w:sz w:val="24"/>
          </w:rPr>
          <w:delText>的</w:delText>
        </w:r>
      </w:del>
      <w:r>
        <w:rPr>
          <w:rFonts w:ascii="宋体" w:hAnsi="宋体" w:cs="Arial"/>
          <w:color w:val="000000"/>
          <w:kern w:val="0"/>
          <w:sz w:val="24"/>
        </w:rPr>
        <w:t>结构</w:t>
      </w:r>
      <w:ins w:id="1987" w:author="libo" w:date="2015-06-09T15:21:00Z">
        <w:r>
          <w:rPr>
            <w:rFonts w:ascii="宋体" w:hAnsi="宋体" w:cs="Arial"/>
            <w:color w:val="000000"/>
            <w:kern w:val="0"/>
            <w:sz w:val="24"/>
          </w:rPr>
          <w:t>，</w:t>
        </w:r>
      </w:ins>
      <w:del w:id="1988" w:author="libo" w:date="2015-06-09T15:21:00Z">
        <w:r>
          <w:rPr>
            <w:rFonts w:ascii="宋体" w:hAnsi="宋体" w:cs="Arial"/>
            <w:color w:val="000000"/>
            <w:kern w:val="0"/>
            <w:sz w:val="24"/>
          </w:rPr>
          <w:delText>。</w:delText>
        </w:r>
      </w:del>
      <w:r>
        <w:rPr>
          <w:rFonts w:ascii="宋体" w:hAnsi="宋体" w:cs="Arial"/>
          <w:color w:val="000000"/>
          <w:kern w:val="0"/>
          <w:sz w:val="24"/>
        </w:rPr>
        <w:t>其中模型用于绑定键值数据和自定义事件</w:t>
      </w:r>
      <w:ins w:id="1989" w:author="libo" w:date="2015-06-09T15:20:00Z">
        <w:r>
          <w:rPr>
            <w:rFonts w:ascii="宋体" w:hAnsi="宋体" w:cs="Arial"/>
            <w:color w:val="000000"/>
            <w:kern w:val="0"/>
            <w:sz w:val="24"/>
          </w:rPr>
          <w:t>，</w:t>
        </w:r>
      </w:ins>
      <w:del w:id="1990" w:author="libo" w:date="2015-06-09T15:20:00Z">
        <w:r>
          <w:rPr>
            <w:rFonts w:ascii="宋体" w:hAnsi="宋体" w:cs="Arial"/>
            <w:color w:val="000000"/>
            <w:kern w:val="0"/>
            <w:sz w:val="24"/>
          </w:rPr>
          <w:delText>；</w:delText>
        </w:r>
      </w:del>
      <w:r>
        <w:rPr>
          <w:rFonts w:ascii="宋体" w:hAnsi="宋体" w:cs="Arial"/>
          <w:color w:val="000000"/>
          <w:kern w:val="0"/>
          <w:sz w:val="24"/>
        </w:rPr>
        <w:t>集合附有可枚举函数的丰富</w:t>
      </w:r>
      <w:r>
        <w:rPr>
          <w:color w:val="000000"/>
          <w:kern w:val="0"/>
          <w:sz w:val="24"/>
        </w:rPr>
        <w:t>API</w:t>
      </w:r>
      <w:ins w:id="1991" w:author="libo" w:date="2015-06-09T15:21:00Z">
        <w:r>
          <w:rPr>
            <w:color w:val="000000"/>
            <w:kern w:val="0"/>
            <w:sz w:val="24"/>
          </w:rPr>
          <w:t>，</w:t>
        </w:r>
      </w:ins>
      <w:del w:id="1992" w:author="libo" w:date="2015-06-09T15:21:00Z">
        <w:r>
          <w:rPr>
            <w:rFonts w:ascii="宋体" w:hAnsi="宋体" w:cs="Arial"/>
            <w:color w:val="000000"/>
            <w:kern w:val="0"/>
            <w:sz w:val="24"/>
          </w:rPr>
          <w:delText>；</w:delText>
        </w:r>
      </w:del>
      <w:r>
        <w:rPr>
          <w:rFonts w:ascii="宋体" w:hAnsi="宋体" w:cs="Arial"/>
          <w:color w:val="000000"/>
          <w:kern w:val="0"/>
          <w:sz w:val="24"/>
        </w:rPr>
        <w:t xml:space="preserve"> 视图可以声明事件处理函数，并通过</w:t>
      </w:r>
      <w:r>
        <w:rPr>
          <w:color w:val="000000"/>
          <w:kern w:val="0"/>
          <w:sz w:val="24"/>
        </w:rPr>
        <w:t>RESTful</w:t>
      </w:r>
      <w:r>
        <w:rPr>
          <w:rFonts w:ascii="宋体" w:hAnsi="宋体" w:cs="Arial"/>
          <w:color w:val="000000"/>
          <w:kern w:val="0"/>
          <w:sz w:val="24"/>
        </w:rPr>
        <w:t xml:space="preserve"> </w:t>
      </w:r>
      <w:r>
        <w:rPr>
          <w:color w:val="000000"/>
          <w:kern w:val="0"/>
          <w:sz w:val="24"/>
        </w:rPr>
        <w:t>JSON</w:t>
      </w:r>
      <w:r>
        <w:rPr>
          <w:rFonts w:ascii="宋体" w:hAnsi="宋体" w:cs="Arial"/>
          <w:color w:val="000000"/>
          <w:kern w:val="0"/>
          <w:sz w:val="24"/>
        </w:rPr>
        <w:t>接口连接到应用程序</w:t>
      </w:r>
      <w:ins w:id="1993" w:author="libo" w:date="2015-06-09T15:21:00Z">
        <w:r>
          <w:rPr>
            <w:rFonts w:ascii="宋体" w:hAnsi="宋体" w:cs="Arial"/>
            <w:color w:val="000000"/>
            <w:kern w:val="0"/>
            <w:sz w:val="24"/>
          </w:rPr>
          <w:t>；采用</w:t>
        </w:r>
      </w:ins>
      <w:del w:id="1994" w:author="libo" w:date="2015-06-09T15:21:00Z">
        <w:r>
          <w:rPr>
            <w:rFonts w:ascii="宋体" w:hAnsi="宋体" w:cs="Arial"/>
            <w:color w:val="000000"/>
            <w:kern w:val="0"/>
            <w:sz w:val="24"/>
          </w:rPr>
          <w:delText>。</w:delText>
        </w:r>
      </w:del>
      <w:r>
        <w:rPr>
          <w:rFonts w:ascii="宋体" w:hAnsi="宋体" w:hint="eastAsia"/>
          <w:color w:val="000000"/>
          <w:sz w:val="24"/>
        </w:rPr>
        <w:t>百度</w:t>
      </w:r>
      <w:r>
        <w:rPr>
          <w:color w:val="000000"/>
          <w:sz w:val="24"/>
        </w:rPr>
        <w:t>map</w:t>
      </w:r>
      <w:r>
        <w:rPr>
          <w:rFonts w:ascii="宋体" w:hAnsi="宋体" w:cs="Arial" w:hint="eastAsia"/>
          <w:color w:val="000000"/>
          <w:kern w:val="0"/>
          <w:sz w:val="24"/>
        </w:rPr>
        <w:t>技术在</w:t>
      </w:r>
      <w:r>
        <w:rPr>
          <w:rFonts w:ascii="宋体" w:hAnsi="宋体" w:cs="Arial"/>
          <w:color w:val="000000"/>
          <w:kern w:val="0"/>
          <w:sz w:val="24"/>
        </w:rPr>
        <w:t>界面上绘制地图，并根据</w:t>
      </w:r>
      <w:r>
        <w:rPr>
          <w:color w:val="000000"/>
          <w:kern w:val="0"/>
          <w:sz w:val="24"/>
        </w:rPr>
        <w:t>JSON</w:t>
      </w:r>
      <w:r>
        <w:rPr>
          <w:rFonts w:ascii="宋体" w:hAnsi="宋体" w:cs="Arial" w:hint="eastAsia"/>
          <w:color w:val="000000"/>
          <w:kern w:val="0"/>
          <w:sz w:val="24"/>
        </w:rPr>
        <w:t>数据</w:t>
      </w:r>
      <w:r>
        <w:rPr>
          <w:rFonts w:ascii="宋体" w:hAnsi="宋体" w:cs="Arial"/>
          <w:color w:val="000000"/>
          <w:kern w:val="0"/>
          <w:sz w:val="24"/>
        </w:rPr>
        <w:t>在地图上绘制相应的点</w:t>
      </w:r>
      <w:r>
        <w:rPr>
          <w:rFonts w:ascii="宋体" w:hAnsi="宋体" w:cs="Arial" w:hint="eastAsia"/>
          <w:color w:val="000000"/>
          <w:kern w:val="0"/>
          <w:sz w:val="24"/>
        </w:rPr>
        <w:t>(位置)、</w:t>
      </w:r>
      <w:r>
        <w:rPr>
          <w:rFonts w:ascii="宋体" w:hAnsi="宋体" w:cs="Arial"/>
          <w:color w:val="000000"/>
          <w:kern w:val="0"/>
          <w:sz w:val="24"/>
        </w:rPr>
        <w:t>线</w:t>
      </w:r>
      <w:r>
        <w:rPr>
          <w:rFonts w:ascii="宋体" w:hAnsi="宋体" w:cs="Arial" w:hint="eastAsia"/>
          <w:color w:val="000000"/>
          <w:kern w:val="0"/>
          <w:sz w:val="24"/>
        </w:rPr>
        <w:t>(轨迹)、</w:t>
      </w:r>
      <w:r>
        <w:rPr>
          <w:rFonts w:ascii="宋体" w:hAnsi="宋体" w:cs="Arial"/>
          <w:color w:val="000000"/>
          <w:kern w:val="0"/>
          <w:sz w:val="24"/>
        </w:rPr>
        <w:t>面</w:t>
      </w:r>
      <w:r>
        <w:rPr>
          <w:rFonts w:ascii="宋体" w:hAnsi="宋体" w:cs="Arial" w:hint="eastAsia"/>
          <w:color w:val="000000"/>
          <w:kern w:val="0"/>
          <w:sz w:val="24"/>
        </w:rPr>
        <w:t>(区域)。</w:t>
      </w:r>
      <w:del w:id="1995" w:author="libo" w:date="2015-06-09T15:22:00Z">
        <w:r>
          <w:rPr>
            <w:rFonts w:ascii="宋体" w:hAnsi="宋体" w:cs="Arial" w:hint="eastAsia"/>
            <w:color w:val="000000"/>
            <w:kern w:val="0"/>
            <w:sz w:val="24"/>
          </w:rPr>
          <w:delText>采用</w:delText>
        </w:r>
        <w:r>
          <w:rPr>
            <w:color w:val="000000"/>
            <w:sz w:val="24"/>
          </w:rPr>
          <w:delText>B</w:delText>
        </w:r>
        <w:r>
          <w:rPr>
            <w:rFonts w:ascii="宋体" w:hAnsi="宋体" w:hint="eastAsia"/>
            <w:color w:val="000000"/>
            <w:sz w:val="24"/>
          </w:rPr>
          <w:delText>/</w:delText>
        </w:r>
        <w:r>
          <w:rPr>
            <w:color w:val="000000"/>
            <w:sz w:val="24"/>
          </w:rPr>
          <w:delText>S</w:delText>
        </w:r>
        <w:r>
          <w:rPr>
            <w:rFonts w:ascii="宋体" w:hAnsi="宋体" w:cs="Arial" w:hint="eastAsia"/>
            <w:color w:val="000000"/>
            <w:kern w:val="0"/>
            <w:sz w:val="24"/>
          </w:rPr>
          <w:delText>模式，不用</w:delText>
        </w:r>
        <w:r>
          <w:rPr>
            <w:rFonts w:ascii="宋体" w:hAnsi="宋体" w:cs="Arial"/>
            <w:color w:val="000000"/>
            <w:kern w:val="0"/>
            <w:sz w:val="24"/>
          </w:rPr>
          <w:delText>下载安装</w:delText>
        </w:r>
        <w:r>
          <w:rPr>
            <w:rFonts w:ascii="宋体" w:hAnsi="宋体" w:cs="Arial" w:hint="eastAsia"/>
            <w:color w:val="000000"/>
            <w:kern w:val="0"/>
            <w:sz w:val="24"/>
          </w:rPr>
          <w:delText>应用</w:delText>
        </w:r>
        <w:r>
          <w:rPr>
            <w:rFonts w:ascii="宋体" w:hAnsi="宋体" w:cs="Arial"/>
            <w:color w:val="000000"/>
            <w:kern w:val="0"/>
            <w:sz w:val="24"/>
          </w:rPr>
          <w:delText>程序</w:delText>
        </w:r>
        <w:r>
          <w:rPr>
            <w:rFonts w:ascii="宋体" w:hAnsi="宋体" w:cs="Arial" w:hint="eastAsia"/>
            <w:color w:val="000000"/>
            <w:kern w:val="0"/>
            <w:sz w:val="24"/>
          </w:rPr>
          <w:delText>，可以直接通过浏览器来访问相应的</w:delText>
        </w:r>
        <w:r>
          <w:rPr>
            <w:color w:val="000000"/>
            <w:sz w:val="24"/>
          </w:rPr>
          <w:delText>URL</w:delText>
        </w:r>
        <w:r>
          <w:rPr>
            <w:rFonts w:ascii="宋体" w:hAnsi="宋体" w:cs="Arial" w:hint="eastAsia"/>
            <w:color w:val="000000"/>
            <w:kern w:val="0"/>
            <w:sz w:val="24"/>
          </w:rPr>
          <w:delText>地址，登录成功后就可以开始</w:delText>
        </w:r>
        <w:r>
          <w:rPr>
            <w:rFonts w:ascii="宋体" w:hAnsi="宋体" w:cs="Arial"/>
            <w:color w:val="000000"/>
            <w:kern w:val="0"/>
            <w:sz w:val="24"/>
          </w:rPr>
          <w:delText>使用</w:delText>
        </w:r>
        <w:r>
          <w:rPr>
            <w:rFonts w:ascii="宋体" w:hAnsi="宋体" w:cs="Arial" w:hint="eastAsia"/>
            <w:color w:val="000000"/>
            <w:kern w:val="0"/>
            <w:sz w:val="24"/>
          </w:rPr>
          <w:delText>系统，因此其优点有占用系统资源少。</w:delText>
        </w:r>
      </w:del>
    </w:p>
    <w:p w14:paraId="51E120E9" w14:textId="77777777" w:rsidR="00E2530E" w:rsidRDefault="009835AA">
      <w:pPr>
        <w:spacing w:before="100" w:after="50" w:line="440" w:lineRule="exact"/>
        <w:ind w:firstLine="420"/>
        <w:rPr>
          <w:rFonts w:ascii="宋体" w:hAnsi="宋体" w:cs="Arial"/>
          <w:color w:val="000000"/>
          <w:kern w:val="0"/>
          <w:sz w:val="24"/>
        </w:rPr>
      </w:pPr>
      <w:ins w:id="1996" w:author="libo" w:date="2015-06-09T15:22:00Z">
        <w:r>
          <w:rPr>
            <w:rFonts w:ascii="宋体" w:hAnsi="宋体" w:cs="Arial"/>
            <w:color w:val="000000"/>
            <w:kern w:val="0"/>
            <w:sz w:val="24"/>
          </w:rPr>
          <w:t>（画一个图）</w:t>
        </w:r>
      </w:ins>
    </w:p>
    <w:p w14:paraId="44B8617D" w14:textId="77777777" w:rsidR="00E2530E" w:rsidRDefault="009835AA">
      <w:pPr>
        <w:pStyle w:val="2"/>
        <w:rPr>
          <w:rFonts w:ascii="黑体" w:eastAsia="黑体" w:hAnsi="黑体"/>
          <w:b w:val="0"/>
          <w:color w:val="000000"/>
          <w:sz w:val="28"/>
          <w:szCs w:val="28"/>
        </w:rPr>
      </w:pPr>
      <w:bookmarkStart w:id="1997" w:name="_Toc420933109"/>
      <w:bookmarkStart w:id="1998" w:name="_Toc356336383"/>
      <w:bookmarkStart w:id="1999" w:name="_Toc356337269"/>
      <w:bookmarkStart w:id="2000" w:name="_Toc356381683"/>
      <w:bookmarkStart w:id="2001" w:name="_Toc356990803"/>
      <w:bookmarkStart w:id="2002" w:name="_Toc420932610"/>
      <w:bookmarkStart w:id="2003" w:name="_Toc421645247"/>
      <w:r>
        <w:rPr>
          <w:rFonts w:ascii="黑体" w:eastAsia="黑体" w:hAnsi="黑体" w:hint="eastAsia"/>
          <w:b w:val="0"/>
          <w:color w:val="000000"/>
          <w:sz w:val="28"/>
          <w:szCs w:val="28"/>
        </w:rPr>
        <w:t>2.3可行性分析</w:t>
      </w:r>
      <w:bookmarkEnd w:id="1997"/>
      <w:bookmarkEnd w:id="1998"/>
      <w:bookmarkEnd w:id="1999"/>
      <w:bookmarkEnd w:id="2000"/>
      <w:bookmarkEnd w:id="2001"/>
      <w:bookmarkEnd w:id="2002"/>
      <w:bookmarkEnd w:id="2003"/>
    </w:p>
    <w:p w14:paraId="7080CB5A" w14:textId="77777777" w:rsidR="00E2530E" w:rsidRDefault="009835AA">
      <w:pPr>
        <w:pStyle w:val="3"/>
        <w:spacing w:line="416" w:lineRule="auto"/>
        <w:rPr>
          <w:rFonts w:ascii="黑体" w:eastAsia="黑体" w:hAnsi="黑体"/>
          <w:b w:val="0"/>
          <w:color w:val="000000"/>
          <w:sz w:val="24"/>
          <w:szCs w:val="24"/>
        </w:rPr>
      </w:pPr>
      <w:bookmarkStart w:id="2004" w:name="_Toc356381684"/>
      <w:bookmarkStart w:id="2005" w:name="_Toc356990804"/>
      <w:bookmarkStart w:id="2006" w:name="_Toc420932611"/>
      <w:bookmarkStart w:id="2007" w:name="_Toc420933110"/>
      <w:bookmarkStart w:id="2008" w:name="_Toc421645248"/>
      <w:r>
        <w:rPr>
          <w:rFonts w:ascii="黑体" w:eastAsia="黑体" w:hAnsi="黑体" w:hint="eastAsia"/>
          <w:b w:val="0"/>
          <w:color w:val="000000"/>
          <w:sz w:val="24"/>
          <w:szCs w:val="24"/>
        </w:rPr>
        <w:t>2.3.1技术可行性</w:t>
      </w:r>
      <w:bookmarkEnd w:id="2004"/>
      <w:bookmarkEnd w:id="2005"/>
      <w:bookmarkEnd w:id="2006"/>
      <w:bookmarkEnd w:id="2007"/>
      <w:bookmarkEnd w:id="2008"/>
    </w:p>
    <w:p w14:paraId="18063ED3" w14:textId="77777777" w:rsidR="00E2530E" w:rsidRDefault="009835AA">
      <w:pPr>
        <w:ind w:firstLine="420"/>
        <w:rPr>
          <w:rFonts w:ascii="宋体" w:hAnsi="宋体" w:cs="Arial"/>
          <w:color w:val="000000"/>
          <w:kern w:val="0"/>
          <w:sz w:val="24"/>
        </w:rPr>
      </w:pPr>
      <w:r>
        <w:rPr>
          <w:color w:val="000000"/>
          <w:kern w:val="0"/>
          <w:sz w:val="24"/>
        </w:rPr>
        <w:t>jQuery</w:t>
      </w:r>
      <w:r>
        <w:rPr>
          <w:rFonts w:ascii="宋体" w:hAnsi="宋体" w:cs="Arial" w:hint="eastAsia"/>
          <w:color w:val="000000"/>
          <w:kern w:val="0"/>
          <w:sz w:val="24"/>
        </w:rPr>
        <w:t>是一个兼容多浏览器的</w:t>
      </w:r>
      <w:r>
        <w:rPr>
          <w:color w:val="000000"/>
          <w:kern w:val="0"/>
          <w:sz w:val="24"/>
        </w:rPr>
        <w:t>javascript</w:t>
      </w:r>
      <w:r>
        <w:rPr>
          <w:rFonts w:ascii="宋体" w:hAnsi="宋体" w:cs="Arial" w:hint="eastAsia"/>
          <w:color w:val="000000"/>
          <w:kern w:val="0"/>
          <w:sz w:val="24"/>
        </w:rPr>
        <w:t>库，核心理念是</w:t>
      </w:r>
      <w:r>
        <w:rPr>
          <w:color w:val="000000"/>
          <w:kern w:val="0"/>
          <w:sz w:val="24"/>
        </w:rPr>
        <w:t>write</w:t>
      </w:r>
      <w:r>
        <w:rPr>
          <w:rFonts w:ascii="宋体" w:hAnsi="宋体" w:cs="Arial"/>
          <w:color w:val="000000"/>
          <w:kern w:val="0"/>
          <w:sz w:val="24"/>
        </w:rPr>
        <w:t xml:space="preserve"> </w:t>
      </w:r>
      <w:r>
        <w:rPr>
          <w:color w:val="000000"/>
          <w:kern w:val="0"/>
          <w:sz w:val="24"/>
        </w:rPr>
        <w:t>less</w:t>
      </w:r>
      <w:r>
        <w:rPr>
          <w:rFonts w:ascii="宋体" w:hAnsi="宋体" w:cs="Arial"/>
          <w:color w:val="000000"/>
          <w:kern w:val="0"/>
          <w:sz w:val="24"/>
        </w:rPr>
        <w:t>,</w:t>
      </w:r>
      <w:r>
        <w:rPr>
          <w:color w:val="000000"/>
          <w:kern w:val="0"/>
          <w:sz w:val="24"/>
        </w:rPr>
        <w:t>do</w:t>
      </w:r>
      <w:r>
        <w:rPr>
          <w:rFonts w:ascii="宋体" w:hAnsi="宋体" w:cs="Arial"/>
          <w:color w:val="000000"/>
          <w:kern w:val="0"/>
          <w:sz w:val="24"/>
        </w:rPr>
        <w:t xml:space="preserve"> </w:t>
      </w:r>
      <w:r>
        <w:rPr>
          <w:color w:val="000000"/>
          <w:kern w:val="0"/>
          <w:sz w:val="24"/>
        </w:rPr>
        <w:t>more</w:t>
      </w:r>
      <w:r>
        <w:rPr>
          <w:rFonts w:ascii="宋体" w:hAnsi="宋体" w:cs="Arial"/>
          <w:color w:val="000000"/>
          <w:kern w:val="0"/>
          <w:sz w:val="24"/>
        </w:rPr>
        <w:t>(</w:t>
      </w:r>
      <w:r>
        <w:rPr>
          <w:rFonts w:ascii="宋体" w:hAnsi="宋体" w:cs="Arial" w:hint="eastAsia"/>
          <w:color w:val="000000"/>
          <w:kern w:val="0"/>
          <w:sz w:val="24"/>
        </w:rPr>
        <w:t>写得更少</w:t>
      </w:r>
      <w:r>
        <w:rPr>
          <w:rFonts w:ascii="宋体" w:hAnsi="宋体" w:cs="Arial"/>
          <w:color w:val="000000"/>
          <w:kern w:val="0"/>
          <w:sz w:val="24"/>
        </w:rPr>
        <w:t>,</w:t>
      </w:r>
      <w:r>
        <w:rPr>
          <w:rFonts w:ascii="宋体" w:hAnsi="宋体" w:cs="Arial" w:hint="eastAsia"/>
          <w:color w:val="000000"/>
          <w:kern w:val="0"/>
          <w:sz w:val="24"/>
        </w:rPr>
        <w:t>做得更多</w:t>
      </w:r>
      <w:r>
        <w:rPr>
          <w:rFonts w:ascii="宋体" w:hAnsi="宋体" w:cs="Arial"/>
          <w:color w:val="000000"/>
          <w:kern w:val="0"/>
          <w:sz w:val="24"/>
        </w:rPr>
        <w:t>)</w:t>
      </w:r>
      <w:r>
        <w:rPr>
          <w:rFonts w:ascii="宋体" w:hAnsi="宋体" w:cs="Arial" w:hint="eastAsia"/>
          <w:color w:val="000000"/>
          <w:kern w:val="0"/>
          <w:sz w:val="24"/>
        </w:rPr>
        <w:t>。</w:t>
      </w:r>
      <w:r>
        <w:rPr>
          <w:color w:val="000000"/>
          <w:kern w:val="0"/>
          <w:sz w:val="24"/>
        </w:rPr>
        <w:t>jQuery</w:t>
      </w:r>
      <w:r>
        <w:rPr>
          <w:rFonts w:ascii="宋体" w:hAnsi="宋体" w:cs="Arial" w:hint="eastAsia"/>
          <w:color w:val="000000"/>
          <w:kern w:val="0"/>
          <w:sz w:val="24"/>
        </w:rPr>
        <w:t>在</w:t>
      </w:r>
      <w:r>
        <w:rPr>
          <w:rFonts w:ascii="宋体" w:hAnsi="宋体" w:cs="Arial"/>
          <w:color w:val="000000"/>
          <w:kern w:val="0"/>
          <w:sz w:val="24"/>
        </w:rPr>
        <w:t>2006</w:t>
      </w:r>
      <w:r>
        <w:rPr>
          <w:rFonts w:ascii="宋体" w:hAnsi="宋体" w:cs="Arial" w:hint="eastAsia"/>
          <w:color w:val="000000"/>
          <w:kern w:val="0"/>
          <w:sz w:val="24"/>
        </w:rPr>
        <w:t>年</w:t>
      </w:r>
      <w:r>
        <w:rPr>
          <w:rFonts w:ascii="宋体" w:hAnsi="宋体" w:cs="Arial"/>
          <w:color w:val="000000"/>
          <w:kern w:val="0"/>
          <w:sz w:val="24"/>
        </w:rPr>
        <w:t>1</w:t>
      </w:r>
      <w:r>
        <w:rPr>
          <w:rFonts w:ascii="宋体" w:hAnsi="宋体" w:cs="Arial" w:hint="eastAsia"/>
          <w:color w:val="000000"/>
          <w:kern w:val="0"/>
          <w:sz w:val="24"/>
        </w:rPr>
        <w:t>月由美国人</w:t>
      </w:r>
      <w:r>
        <w:rPr>
          <w:color w:val="000000"/>
          <w:kern w:val="0"/>
          <w:sz w:val="24"/>
        </w:rPr>
        <w:t>John</w:t>
      </w:r>
      <w:r>
        <w:rPr>
          <w:rFonts w:ascii="宋体" w:hAnsi="宋体" w:cs="Arial"/>
          <w:color w:val="000000"/>
          <w:kern w:val="0"/>
          <w:sz w:val="24"/>
        </w:rPr>
        <w:t xml:space="preserve"> </w:t>
      </w:r>
      <w:r>
        <w:rPr>
          <w:color w:val="000000"/>
          <w:kern w:val="0"/>
          <w:sz w:val="24"/>
        </w:rPr>
        <w:t>Resig</w:t>
      </w:r>
      <w:r>
        <w:rPr>
          <w:rFonts w:ascii="宋体" w:hAnsi="宋体" w:cs="Arial" w:hint="eastAsia"/>
          <w:color w:val="000000"/>
          <w:kern w:val="0"/>
          <w:sz w:val="24"/>
        </w:rPr>
        <w:t>在纽约的</w:t>
      </w:r>
      <w:r>
        <w:rPr>
          <w:color w:val="000000"/>
          <w:kern w:val="0"/>
          <w:sz w:val="24"/>
        </w:rPr>
        <w:t>barcamp</w:t>
      </w:r>
      <w:r>
        <w:rPr>
          <w:rFonts w:ascii="宋体" w:hAnsi="宋体" w:cs="Arial" w:hint="eastAsia"/>
          <w:color w:val="000000"/>
          <w:kern w:val="0"/>
          <w:sz w:val="24"/>
        </w:rPr>
        <w:t>发布，吸引了来自世界各地的众多</w:t>
      </w:r>
      <w:r>
        <w:rPr>
          <w:color w:val="000000"/>
          <w:kern w:val="0"/>
          <w:sz w:val="24"/>
        </w:rPr>
        <w:t>JavaScript</w:t>
      </w:r>
      <w:r>
        <w:rPr>
          <w:rFonts w:ascii="宋体" w:hAnsi="宋体" w:cs="Arial" w:hint="eastAsia"/>
          <w:color w:val="000000"/>
          <w:kern w:val="0"/>
          <w:sz w:val="24"/>
        </w:rPr>
        <w:t>高手加入，由</w:t>
      </w:r>
      <w:r>
        <w:rPr>
          <w:color w:val="000000"/>
          <w:kern w:val="0"/>
          <w:sz w:val="24"/>
        </w:rPr>
        <w:t>Dave</w:t>
      </w:r>
      <w:r>
        <w:rPr>
          <w:rFonts w:ascii="宋体" w:hAnsi="宋体" w:cs="Arial"/>
          <w:color w:val="000000"/>
          <w:kern w:val="0"/>
          <w:sz w:val="24"/>
        </w:rPr>
        <w:t xml:space="preserve"> </w:t>
      </w:r>
      <w:r>
        <w:rPr>
          <w:color w:val="000000"/>
          <w:kern w:val="0"/>
          <w:sz w:val="24"/>
        </w:rPr>
        <w:t>Methvin</w:t>
      </w:r>
      <w:r>
        <w:rPr>
          <w:rFonts w:ascii="宋体" w:hAnsi="宋体" w:cs="Arial" w:hint="eastAsia"/>
          <w:color w:val="000000"/>
          <w:kern w:val="0"/>
          <w:sz w:val="24"/>
        </w:rPr>
        <w:t>率领团队进行开发。如今，</w:t>
      </w:r>
      <w:r>
        <w:rPr>
          <w:color w:val="000000"/>
          <w:kern w:val="0"/>
          <w:sz w:val="24"/>
        </w:rPr>
        <w:t>jQuery</w:t>
      </w:r>
      <w:r>
        <w:rPr>
          <w:rFonts w:ascii="宋体" w:hAnsi="宋体" w:cs="Arial" w:hint="eastAsia"/>
          <w:color w:val="000000"/>
          <w:kern w:val="0"/>
          <w:sz w:val="24"/>
        </w:rPr>
        <w:t>已经成为最流行的</w:t>
      </w:r>
      <w:r>
        <w:rPr>
          <w:color w:val="000000"/>
          <w:kern w:val="0"/>
          <w:sz w:val="24"/>
        </w:rPr>
        <w:t>javascript</w:t>
      </w:r>
      <w:r>
        <w:rPr>
          <w:rFonts w:ascii="宋体" w:hAnsi="宋体" w:cs="Arial" w:hint="eastAsia"/>
          <w:color w:val="000000"/>
          <w:kern w:val="0"/>
          <w:sz w:val="24"/>
        </w:rPr>
        <w:t>库，在世界前</w:t>
      </w:r>
      <w:r>
        <w:rPr>
          <w:rFonts w:ascii="宋体" w:hAnsi="宋体" w:cs="Arial"/>
          <w:color w:val="000000"/>
          <w:kern w:val="0"/>
          <w:sz w:val="24"/>
        </w:rPr>
        <w:t>10000</w:t>
      </w:r>
      <w:r>
        <w:rPr>
          <w:rFonts w:ascii="宋体" w:hAnsi="宋体" w:cs="Arial" w:hint="eastAsia"/>
          <w:color w:val="000000"/>
          <w:kern w:val="0"/>
          <w:sz w:val="24"/>
        </w:rPr>
        <w:t>个访问最多的网站中，有超过</w:t>
      </w:r>
      <w:r>
        <w:rPr>
          <w:rFonts w:ascii="宋体" w:hAnsi="宋体" w:cs="Arial"/>
          <w:color w:val="000000"/>
          <w:kern w:val="0"/>
          <w:sz w:val="24"/>
        </w:rPr>
        <w:t>55%</w:t>
      </w:r>
      <w:r>
        <w:rPr>
          <w:rFonts w:ascii="宋体" w:hAnsi="宋体" w:cs="Arial" w:hint="eastAsia"/>
          <w:color w:val="000000"/>
          <w:kern w:val="0"/>
          <w:sz w:val="24"/>
        </w:rPr>
        <w:t>在使用</w:t>
      </w:r>
      <w:r>
        <w:rPr>
          <w:color w:val="000000"/>
          <w:kern w:val="0"/>
          <w:sz w:val="24"/>
        </w:rPr>
        <w:t>jQuery</w:t>
      </w:r>
      <w:r>
        <w:rPr>
          <w:rFonts w:ascii="宋体" w:hAnsi="宋体" w:cs="Arial" w:hint="eastAsia"/>
          <w:color w:val="000000"/>
          <w:kern w:val="0"/>
          <w:sz w:val="24"/>
        </w:rPr>
        <w:t>。</w:t>
      </w:r>
    </w:p>
    <w:p w14:paraId="42A4D355" w14:textId="77777777" w:rsidR="00E2530E" w:rsidRDefault="009835AA">
      <w:pPr>
        <w:widowControl/>
        <w:ind w:firstLine="420"/>
        <w:jc w:val="left"/>
        <w:rPr>
          <w:rFonts w:ascii="宋体" w:hAnsi="宋体" w:cs="Arial"/>
          <w:color w:val="000000"/>
          <w:kern w:val="0"/>
          <w:sz w:val="24"/>
        </w:rPr>
      </w:pPr>
      <w:r>
        <w:rPr>
          <w:rFonts w:ascii="宋体" w:hAnsi="宋体" w:cs="Arial" w:hint="eastAsia"/>
          <w:color w:val="000000"/>
          <w:kern w:val="0"/>
          <w:sz w:val="24"/>
        </w:rPr>
        <w:t>百度地图</w:t>
      </w:r>
      <w:r>
        <w:rPr>
          <w:color w:val="000000"/>
          <w:kern w:val="0"/>
          <w:sz w:val="24"/>
        </w:rPr>
        <w:t>JavaScript</w:t>
      </w:r>
      <w:r>
        <w:rPr>
          <w:rFonts w:ascii="宋体" w:hAnsi="宋体" w:cs="Arial" w:hint="eastAsia"/>
          <w:color w:val="000000"/>
          <w:kern w:val="0"/>
          <w:sz w:val="24"/>
        </w:rPr>
        <w:t xml:space="preserve"> </w:t>
      </w:r>
      <w:r>
        <w:rPr>
          <w:color w:val="000000"/>
          <w:kern w:val="0"/>
          <w:sz w:val="24"/>
        </w:rPr>
        <w:t>API</w:t>
      </w:r>
      <w:r>
        <w:rPr>
          <w:rFonts w:ascii="宋体" w:hAnsi="宋体" w:cs="Arial" w:hint="eastAsia"/>
          <w:color w:val="000000"/>
          <w:kern w:val="0"/>
          <w:sz w:val="24"/>
        </w:rPr>
        <w:t>是一套由</w:t>
      </w:r>
      <w:r>
        <w:rPr>
          <w:color w:val="000000"/>
          <w:kern w:val="0"/>
          <w:sz w:val="24"/>
        </w:rPr>
        <w:t>JavaScript</w:t>
      </w:r>
      <w:r>
        <w:rPr>
          <w:rFonts w:ascii="宋体" w:hAnsi="宋体" w:cs="Arial" w:hint="eastAsia"/>
          <w:color w:val="000000"/>
          <w:kern w:val="0"/>
          <w:sz w:val="24"/>
        </w:rPr>
        <w:t>语言编写的应用程序接口，可帮助您在网站中构建功能丰富、交互性强的地图应用，支持</w:t>
      </w:r>
      <w:r>
        <w:rPr>
          <w:color w:val="000000"/>
          <w:kern w:val="0"/>
          <w:sz w:val="24"/>
        </w:rPr>
        <w:t>PC</w:t>
      </w:r>
      <w:r>
        <w:rPr>
          <w:rFonts w:ascii="宋体" w:hAnsi="宋体" w:cs="Arial" w:hint="eastAsia"/>
          <w:color w:val="000000"/>
          <w:kern w:val="0"/>
          <w:sz w:val="24"/>
        </w:rPr>
        <w:t>端和移动端基于浏览器的地图应用开发，且支持</w:t>
      </w:r>
      <w:r>
        <w:rPr>
          <w:color w:val="000000"/>
          <w:kern w:val="0"/>
          <w:sz w:val="24"/>
        </w:rPr>
        <w:t>HTML</w:t>
      </w:r>
      <w:r>
        <w:rPr>
          <w:rFonts w:ascii="宋体" w:hAnsi="宋体" w:cs="Arial" w:hint="eastAsia"/>
          <w:color w:val="000000"/>
          <w:kern w:val="0"/>
          <w:sz w:val="24"/>
        </w:rPr>
        <w:t>5特性的地图开发。</w:t>
      </w:r>
    </w:p>
    <w:p w14:paraId="484C43F0" w14:textId="77777777" w:rsidR="00E2530E" w:rsidRDefault="009835AA">
      <w:pPr>
        <w:ind w:firstLine="420"/>
        <w:rPr>
          <w:rFonts w:ascii="宋体" w:hAnsi="宋体" w:cs="Arial"/>
          <w:color w:val="000000"/>
          <w:kern w:val="0"/>
          <w:sz w:val="24"/>
        </w:rPr>
      </w:pPr>
      <w:bookmarkStart w:id="2009" w:name="_Toc356990805"/>
      <w:bookmarkStart w:id="2010" w:name="_Toc356381685"/>
      <w:r>
        <w:rPr>
          <w:color w:val="000000"/>
          <w:kern w:val="0"/>
          <w:sz w:val="24"/>
        </w:rPr>
        <w:t>Backbone</w:t>
      </w:r>
      <w:r>
        <w:rPr>
          <w:rFonts w:ascii="宋体" w:hAnsi="宋体" w:cs="Arial" w:hint="eastAsia"/>
          <w:color w:val="000000"/>
          <w:kern w:val="0"/>
          <w:sz w:val="24"/>
        </w:rPr>
        <w:t>为复杂</w:t>
      </w:r>
      <w:r>
        <w:rPr>
          <w:color w:val="000000"/>
          <w:kern w:val="0"/>
          <w:sz w:val="24"/>
        </w:rPr>
        <w:t>Javascript</w:t>
      </w:r>
      <w:r>
        <w:rPr>
          <w:rFonts w:ascii="宋体" w:hAnsi="宋体" w:cs="Arial" w:hint="eastAsia"/>
          <w:color w:val="000000"/>
          <w:kern w:val="0"/>
          <w:sz w:val="24"/>
        </w:rPr>
        <w:t>应用程序提供模型</w:t>
      </w:r>
      <w:r>
        <w:rPr>
          <w:rFonts w:ascii="宋体" w:hAnsi="宋体" w:cs="Arial"/>
          <w:color w:val="000000"/>
          <w:kern w:val="0"/>
          <w:sz w:val="24"/>
        </w:rPr>
        <w:t>(</w:t>
      </w:r>
      <w:r>
        <w:rPr>
          <w:color w:val="000000"/>
          <w:kern w:val="0"/>
          <w:sz w:val="24"/>
        </w:rPr>
        <w:t>models</w:t>
      </w:r>
      <w:r>
        <w:rPr>
          <w:rFonts w:ascii="宋体" w:hAnsi="宋体" w:cs="Arial"/>
          <w:color w:val="000000"/>
          <w:kern w:val="0"/>
          <w:sz w:val="24"/>
        </w:rPr>
        <w:t>)</w:t>
      </w:r>
      <w:r>
        <w:rPr>
          <w:rFonts w:ascii="宋体" w:hAnsi="宋体" w:cs="Arial" w:hint="eastAsia"/>
          <w:color w:val="000000"/>
          <w:kern w:val="0"/>
          <w:sz w:val="24"/>
        </w:rPr>
        <w:t>、集合</w:t>
      </w:r>
      <w:r>
        <w:rPr>
          <w:rFonts w:ascii="宋体" w:hAnsi="宋体" w:cs="Arial"/>
          <w:color w:val="000000"/>
          <w:kern w:val="0"/>
          <w:sz w:val="24"/>
        </w:rPr>
        <w:t>(</w:t>
      </w:r>
      <w:r>
        <w:rPr>
          <w:color w:val="000000"/>
          <w:kern w:val="0"/>
          <w:sz w:val="24"/>
        </w:rPr>
        <w:t>collections</w:t>
      </w:r>
      <w:r>
        <w:rPr>
          <w:rFonts w:ascii="宋体" w:hAnsi="宋体" w:cs="Arial"/>
          <w:color w:val="000000"/>
          <w:kern w:val="0"/>
          <w:sz w:val="24"/>
        </w:rPr>
        <w:t>)</w:t>
      </w:r>
      <w:r>
        <w:rPr>
          <w:rFonts w:ascii="宋体" w:hAnsi="宋体" w:cs="Arial" w:hint="eastAsia"/>
          <w:color w:val="000000"/>
          <w:kern w:val="0"/>
          <w:sz w:val="24"/>
        </w:rPr>
        <w:t>、视图</w:t>
      </w:r>
      <w:r>
        <w:rPr>
          <w:rFonts w:ascii="宋体" w:hAnsi="宋体" w:cs="Arial"/>
          <w:color w:val="000000"/>
          <w:kern w:val="0"/>
          <w:sz w:val="24"/>
        </w:rPr>
        <w:t>(</w:t>
      </w:r>
      <w:r>
        <w:rPr>
          <w:color w:val="000000"/>
          <w:kern w:val="0"/>
          <w:sz w:val="24"/>
        </w:rPr>
        <w:t>views</w:t>
      </w:r>
      <w:r>
        <w:rPr>
          <w:rFonts w:ascii="宋体" w:hAnsi="宋体" w:cs="Arial"/>
          <w:color w:val="000000"/>
          <w:kern w:val="0"/>
          <w:sz w:val="24"/>
        </w:rPr>
        <w:t>)</w:t>
      </w:r>
      <w:r>
        <w:rPr>
          <w:rFonts w:ascii="宋体" w:hAnsi="宋体" w:cs="Arial" w:hint="eastAsia"/>
          <w:color w:val="000000"/>
          <w:kern w:val="0"/>
          <w:sz w:val="24"/>
        </w:rPr>
        <w:t>的结构。其中模型用于绑定键值数据和自定义事件；集合附有可枚举函数的丰富</w:t>
      </w:r>
      <w:r>
        <w:rPr>
          <w:color w:val="000000"/>
          <w:kern w:val="0"/>
          <w:sz w:val="24"/>
        </w:rPr>
        <w:t>API</w:t>
      </w:r>
      <w:r>
        <w:rPr>
          <w:rFonts w:ascii="宋体" w:hAnsi="宋体" w:cs="Arial" w:hint="eastAsia"/>
          <w:color w:val="000000"/>
          <w:kern w:val="0"/>
          <w:sz w:val="24"/>
        </w:rPr>
        <w:t>；</w:t>
      </w:r>
      <w:r>
        <w:rPr>
          <w:rFonts w:ascii="宋体" w:hAnsi="宋体" w:cs="Arial"/>
          <w:color w:val="000000"/>
          <w:kern w:val="0"/>
          <w:sz w:val="24"/>
        </w:rPr>
        <w:t xml:space="preserve"> </w:t>
      </w:r>
      <w:r>
        <w:rPr>
          <w:rFonts w:ascii="宋体" w:hAnsi="宋体" w:cs="Arial" w:hint="eastAsia"/>
          <w:color w:val="000000"/>
          <w:kern w:val="0"/>
          <w:sz w:val="24"/>
        </w:rPr>
        <w:t>视图可以声明事件处理函数，并通过</w:t>
      </w:r>
      <w:r>
        <w:rPr>
          <w:color w:val="000000"/>
          <w:kern w:val="0"/>
          <w:sz w:val="24"/>
        </w:rPr>
        <w:t>RESTful</w:t>
      </w:r>
      <w:r>
        <w:rPr>
          <w:rFonts w:ascii="宋体" w:hAnsi="宋体" w:cs="Arial"/>
          <w:color w:val="000000"/>
          <w:kern w:val="0"/>
          <w:sz w:val="24"/>
        </w:rPr>
        <w:t xml:space="preserve"> </w:t>
      </w:r>
      <w:r>
        <w:rPr>
          <w:color w:val="000000"/>
          <w:kern w:val="0"/>
          <w:sz w:val="24"/>
        </w:rPr>
        <w:t>JSON</w:t>
      </w:r>
      <w:r>
        <w:rPr>
          <w:rFonts w:ascii="宋体" w:hAnsi="宋体" w:cs="Arial" w:hint="eastAsia"/>
          <w:color w:val="000000"/>
          <w:kern w:val="0"/>
          <w:sz w:val="24"/>
        </w:rPr>
        <w:t>接口连接到应用程序。</w:t>
      </w:r>
    </w:p>
    <w:p w14:paraId="30D722C8" w14:textId="77777777" w:rsidR="00E2530E" w:rsidRDefault="009835AA">
      <w:pPr>
        <w:pStyle w:val="3"/>
        <w:spacing w:line="416" w:lineRule="auto"/>
        <w:rPr>
          <w:rFonts w:ascii="黑体" w:eastAsia="黑体" w:hAnsi="黑体"/>
          <w:b w:val="0"/>
          <w:color w:val="000000"/>
          <w:sz w:val="24"/>
          <w:szCs w:val="24"/>
        </w:rPr>
      </w:pPr>
      <w:bookmarkStart w:id="2011" w:name="_Toc420932612"/>
      <w:bookmarkStart w:id="2012" w:name="_Toc420933111"/>
      <w:bookmarkStart w:id="2013" w:name="_Toc421645249"/>
      <w:r>
        <w:rPr>
          <w:rFonts w:ascii="黑体" w:eastAsia="黑体" w:hAnsi="黑体" w:hint="eastAsia"/>
          <w:b w:val="0"/>
          <w:color w:val="000000"/>
          <w:sz w:val="24"/>
          <w:szCs w:val="24"/>
        </w:rPr>
        <w:t>2.3.2经济可行性</w:t>
      </w:r>
      <w:bookmarkEnd w:id="2009"/>
      <w:bookmarkEnd w:id="2010"/>
      <w:bookmarkEnd w:id="2011"/>
      <w:bookmarkEnd w:id="2012"/>
      <w:bookmarkEnd w:id="2013"/>
    </w:p>
    <w:p w14:paraId="485E2F44" w14:textId="77777777" w:rsidR="00E2530E" w:rsidRDefault="009835AA">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在软硬件和技术都满足要求的前提下，开发这样一个互联网应用作战指挥系统，成本是很低的。其开发完成后，对公安部门来说，既可以保障其工作的准确性，又可以提高其工作效率，减少人力物力的投入。</w:t>
      </w:r>
    </w:p>
    <w:p w14:paraId="60483106" w14:textId="77777777" w:rsidR="00E2530E" w:rsidRDefault="009835AA">
      <w:pPr>
        <w:pStyle w:val="3"/>
        <w:spacing w:line="416" w:lineRule="auto"/>
        <w:rPr>
          <w:rFonts w:ascii="黑体" w:eastAsia="黑体" w:hAnsi="黑体"/>
          <w:b w:val="0"/>
          <w:color w:val="000000"/>
          <w:sz w:val="24"/>
          <w:szCs w:val="24"/>
        </w:rPr>
      </w:pPr>
      <w:bookmarkStart w:id="2014" w:name="_Toc356990806"/>
      <w:bookmarkStart w:id="2015" w:name="_Toc420932613"/>
      <w:bookmarkStart w:id="2016" w:name="_Toc420933112"/>
      <w:bookmarkStart w:id="2017" w:name="_Toc356381686"/>
      <w:bookmarkStart w:id="2018" w:name="_Toc421645250"/>
      <w:r>
        <w:rPr>
          <w:rFonts w:ascii="黑体" w:eastAsia="黑体" w:hAnsi="黑体" w:hint="eastAsia"/>
          <w:b w:val="0"/>
          <w:color w:val="000000"/>
          <w:sz w:val="24"/>
          <w:szCs w:val="24"/>
        </w:rPr>
        <w:lastRenderedPageBreak/>
        <w:t>2.3.3运行可行性</w:t>
      </w:r>
      <w:bookmarkEnd w:id="2014"/>
      <w:bookmarkEnd w:id="2015"/>
      <w:bookmarkEnd w:id="2016"/>
      <w:bookmarkEnd w:id="2017"/>
      <w:bookmarkEnd w:id="2018"/>
    </w:p>
    <w:p w14:paraId="4C8D8D8B" w14:textId="77777777" w:rsidR="00E2530E" w:rsidRDefault="009835AA">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该系统是基于</w:t>
      </w:r>
      <w:r>
        <w:rPr>
          <w:color w:val="000000"/>
          <w:kern w:val="0"/>
          <w:sz w:val="24"/>
        </w:rPr>
        <w:t>B</w:t>
      </w:r>
      <w:r>
        <w:rPr>
          <w:rFonts w:ascii="宋体" w:hAnsi="宋体" w:hint="eastAsia"/>
          <w:color w:val="000000"/>
          <w:kern w:val="0"/>
          <w:sz w:val="24"/>
        </w:rPr>
        <w:t>/</w:t>
      </w:r>
      <w:r>
        <w:rPr>
          <w:color w:val="000000"/>
          <w:kern w:val="0"/>
          <w:sz w:val="24"/>
        </w:rPr>
        <w:t>S</w:t>
      </w:r>
      <w:r>
        <w:rPr>
          <w:rFonts w:ascii="宋体" w:hAnsi="宋体" w:cs="Arial" w:hint="eastAsia"/>
          <w:color w:val="000000"/>
          <w:kern w:val="0"/>
          <w:sz w:val="24"/>
        </w:rPr>
        <w:t>模式的，只要计算机能联网就可以访问该系统，输入有效的账号成功登录之后，就可以使用该系统。完成监控、告警、抓捕等各项工作，对公安部门来说既方便又快捷。</w:t>
      </w:r>
    </w:p>
    <w:p w14:paraId="6D7BE995" w14:textId="77777777" w:rsidR="00E2530E" w:rsidRDefault="009835AA">
      <w:pPr>
        <w:pStyle w:val="2"/>
        <w:rPr>
          <w:rFonts w:ascii="黑体" w:eastAsia="黑体" w:hAnsi="黑体"/>
          <w:b w:val="0"/>
          <w:color w:val="000000"/>
          <w:sz w:val="28"/>
          <w:szCs w:val="28"/>
        </w:rPr>
      </w:pPr>
      <w:bookmarkStart w:id="2019" w:name="_Toc420932614"/>
      <w:bookmarkStart w:id="2020" w:name="_Toc420933113"/>
      <w:bookmarkStart w:id="2021" w:name="_Toc356337270"/>
      <w:bookmarkStart w:id="2022" w:name="_Toc356381687"/>
      <w:bookmarkStart w:id="2023" w:name="_Toc356990807"/>
      <w:bookmarkStart w:id="2024" w:name="_Toc356336384"/>
      <w:bookmarkStart w:id="2025" w:name="_Toc421645251"/>
      <w:r>
        <w:rPr>
          <w:rFonts w:ascii="黑体" w:eastAsia="黑体" w:hAnsi="黑体" w:hint="eastAsia"/>
          <w:b w:val="0"/>
          <w:color w:val="000000"/>
          <w:sz w:val="28"/>
          <w:szCs w:val="28"/>
        </w:rPr>
        <w:t>2.4 用户需求</w:t>
      </w:r>
      <w:bookmarkEnd w:id="2019"/>
      <w:bookmarkEnd w:id="2020"/>
      <w:bookmarkEnd w:id="2021"/>
      <w:bookmarkEnd w:id="2022"/>
      <w:bookmarkEnd w:id="2023"/>
      <w:bookmarkEnd w:id="2024"/>
      <w:bookmarkEnd w:id="2025"/>
    </w:p>
    <w:p w14:paraId="45BCDC09" w14:textId="77777777" w:rsidR="00E2530E" w:rsidRDefault="009835AA">
      <w:pPr>
        <w:pStyle w:val="Default"/>
        <w:spacing w:before="100" w:after="50" w:line="440" w:lineRule="exact"/>
        <w:ind w:firstLine="420"/>
        <w:rPr>
          <w:rFonts w:ascii="Helvetica" w:hAnsi="Helvetica" w:cs="Helvetica"/>
          <w:sz w:val="18"/>
          <w:szCs w:val="18"/>
        </w:rPr>
      </w:pPr>
      <w:r>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侦人员以及普通侦查员，主要使用指挥系统进行移动用户及其地理位置的查询，以及使用手机接收指挥系统推送的关于事先指定的用户及其地理位置信息，这类用户具有基本的操作计算机和手机的能力；第三类用户是日志审计员，主要是查看系统管理员和普通用户的操作日志，实现管理和监督。</w:t>
      </w:r>
      <w:r>
        <w:rPr>
          <w:rFonts w:hAnsi="宋体" w:cs="Arial" w:hint="eastAsia"/>
        </w:rPr>
        <w:t>本</w:t>
      </w:r>
      <w:r>
        <w:rPr>
          <w:rFonts w:hAnsi="宋体" w:cs="Arial"/>
        </w:rPr>
        <w:t>课题主要针对需求中的地理位置</w:t>
      </w:r>
      <w:r>
        <w:rPr>
          <w:rFonts w:hAnsi="宋体" w:cs="Arial" w:hint="eastAsia"/>
        </w:rPr>
        <w:t>数据</w:t>
      </w:r>
      <w:r>
        <w:rPr>
          <w:rFonts w:hAnsi="宋体" w:cs="Arial"/>
        </w:rPr>
        <w:t>展示相关，</w:t>
      </w:r>
      <w:r>
        <w:rPr>
          <w:rFonts w:hAnsi="宋体" w:cs="Arial" w:hint="eastAsia"/>
        </w:rPr>
        <w:t>也就是</w:t>
      </w:r>
      <w:r>
        <w:rPr>
          <w:rFonts w:hAnsi="宋体" w:cs="Arial"/>
        </w:rPr>
        <w:t>利用百度</w:t>
      </w:r>
      <w:r>
        <w:rPr>
          <w:rFonts w:hAnsi="宋体" w:cs="Arial" w:hint="eastAsia"/>
        </w:rPr>
        <w:t>地图</w:t>
      </w:r>
      <w:r>
        <w:rPr>
          <w:rFonts w:hAnsi="宋体" w:cs="Arial"/>
        </w:rPr>
        <w:t>提供的</w:t>
      </w:r>
      <w:r>
        <w:rPr>
          <w:rFonts w:hAnsi="宋体" w:cs="Arial" w:hint="eastAsia"/>
        </w:rPr>
        <w:t>技术对</w:t>
      </w:r>
      <w:r>
        <w:rPr>
          <w:rFonts w:hAnsi="宋体" w:cs="Arial"/>
        </w:rPr>
        <w:t>地理位置进行形象化管理与展示。</w:t>
      </w:r>
    </w:p>
    <w:p w14:paraId="7952161D" w14:textId="77777777" w:rsidR="00E2530E" w:rsidRDefault="009835AA">
      <w:pPr>
        <w:pStyle w:val="2"/>
        <w:rPr>
          <w:rFonts w:ascii="黑体" w:eastAsia="黑体" w:hAnsi="黑体"/>
          <w:b w:val="0"/>
          <w:color w:val="000000"/>
          <w:sz w:val="28"/>
          <w:szCs w:val="28"/>
        </w:rPr>
      </w:pPr>
      <w:bookmarkStart w:id="2026" w:name="_Toc420933114"/>
      <w:bookmarkStart w:id="2027" w:name="_Toc356337271"/>
      <w:bookmarkStart w:id="2028" w:name="_Toc356336385"/>
      <w:bookmarkStart w:id="2029" w:name="_Toc420932615"/>
      <w:bookmarkStart w:id="2030" w:name="_Toc356990808"/>
      <w:bookmarkStart w:id="2031" w:name="_Toc356381688"/>
      <w:bookmarkStart w:id="2032" w:name="_Toc421645252"/>
      <w:r>
        <w:rPr>
          <w:rFonts w:ascii="黑体" w:eastAsia="黑体" w:hAnsi="黑体" w:hint="eastAsia"/>
          <w:b w:val="0"/>
          <w:color w:val="000000"/>
          <w:sz w:val="28"/>
          <w:szCs w:val="28"/>
        </w:rPr>
        <w:t>2.5产品需求模型</w:t>
      </w:r>
      <w:bookmarkStart w:id="2033" w:name="_Toc356381689"/>
      <w:bookmarkEnd w:id="2026"/>
      <w:bookmarkEnd w:id="2027"/>
      <w:bookmarkEnd w:id="2028"/>
      <w:bookmarkEnd w:id="2029"/>
      <w:bookmarkEnd w:id="2030"/>
      <w:bookmarkEnd w:id="2031"/>
      <w:bookmarkEnd w:id="2032"/>
    </w:p>
    <w:p w14:paraId="5D27565D" w14:textId="77777777" w:rsidR="00E2530E" w:rsidRDefault="009835AA">
      <w:pPr>
        <w:pStyle w:val="3"/>
        <w:spacing w:line="416" w:lineRule="auto"/>
        <w:rPr>
          <w:rFonts w:ascii="黑体" w:eastAsia="黑体" w:hAnsi="黑体"/>
          <w:b w:val="0"/>
          <w:color w:val="000000"/>
          <w:sz w:val="24"/>
          <w:szCs w:val="24"/>
        </w:rPr>
      </w:pPr>
      <w:bookmarkStart w:id="2034" w:name="_Toc356990809"/>
      <w:bookmarkStart w:id="2035" w:name="_Toc420932616"/>
      <w:bookmarkStart w:id="2036" w:name="_Toc420933115"/>
      <w:bookmarkStart w:id="2037" w:name="_Toc421645253"/>
      <w:r>
        <w:rPr>
          <w:rFonts w:ascii="黑体" w:eastAsia="黑体" w:hAnsi="黑体" w:hint="eastAsia"/>
          <w:b w:val="0"/>
          <w:color w:val="000000"/>
          <w:sz w:val="24"/>
          <w:szCs w:val="24"/>
        </w:rPr>
        <w:t>2.5.1 系统业务流程</w:t>
      </w:r>
      <w:bookmarkEnd w:id="2033"/>
      <w:bookmarkEnd w:id="2034"/>
      <w:bookmarkEnd w:id="2035"/>
      <w:bookmarkEnd w:id="2036"/>
      <w:bookmarkEnd w:id="2037"/>
    </w:p>
    <w:p w14:paraId="49290321" w14:textId="77777777" w:rsidR="00E2530E" w:rsidRDefault="009835AA">
      <w:pPr>
        <w:rPr>
          <w:color w:val="000000"/>
        </w:rPr>
      </w:pPr>
      <w:r>
        <w:rPr>
          <w:color w:val="000000"/>
        </w:rPr>
        <w:pict w14:anchorId="7B105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30" type="#_x0000_t75" style="width:431.25pt;height:170.25pt">
            <v:imagedata r:id="rId13" o:title=""/>
          </v:shape>
        </w:pict>
      </w:r>
    </w:p>
    <w:p w14:paraId="4569DE8E" w14:textId="77777777" w:rsidR="00E2530E" w:rsidRDefault="009835AA">
      <w:pPr>
        <w:pStyle w:val="p0"/>
        <w:spacing w:line="400" w:lineRule="exact"/>
        <w:jc w:val="center"/>
        <w:rPr>
          <w:b/>
          <w:color w:val="000000"/>
        </w:rPr>
      </w:pPr>
      <w:r>
        <w:rPr>
          <w:rFonts w:hint="eastAsia"/>
          <w:b/>
          <w:color w:val="000000"/>
        </w:rPr>
        <w:lastRenderedPageBreak/>
        <w:t>图</w:t>
      </w:r>
      <w:r>
        <w:rPr>
          <w:rFonts w:hint="eastAsia"/>
          <w:b/>
          <w:color w:val="000000"/>
        </w:rPr>
        <w:t xml:space="preserve">2-1 </w:t>
      </w:r>
      <w:r>
        <w:rPr>
          <w:rFonts w:hint="eastAsia"/>
          <w:b/>
          <w:color w:val="000000"/>
        </w:rPr>
        <w:t>系统业务流程图（</w:t>
      </w:r>
      <w:r>
        <w:rPr>
          <w:rFonts w:hint="eastAsia"/>
          <w:b/>
          <w:color w:val="000000"/>
        </w:rPr>
        <w:t>1</w:t>
      </w:r>
      <w:r>
        <w:rPr>
          <w:rFonts w:hint="eastAsia"/>
          <w:b/>
          <w:color w:val="000000"/>
        </w:rPr>
        <w:t>）</w:t>
      </w:r>
    </w:p>
    <w:p w14:paraId="098BD810" w14:textId="77777777" w:rsidR="00E2530E" w:rsidRDefault="009835AA">
      <w:pPr>
        <w:ind w:firstLine="420"/>
        <w:jc w:val="left"/>
        <w:rPr>
          <w:rFonts w:ascii="宋体" w:hAnsi="宋体" w:cs="Arial"/>
          <w:color w:val="000000"/>
          <w:kern w:val="0"/>
          <w:sz w:val="24"/>
        </w:rPr>
      </w:pPr>
      <w:r>
        <w:rPr>
          <w:rFonts w:ascii="宋体" w:hAnsi="宋体" w:cs="Arial" w:hint="eastAsia"/>
          <w:color w:val="000000"/>
          <w:kern w:val="0"/>
          <w:sz w:val="24"/>
        </w:rPr>
        <w:t>地图展示模块分为对象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Pr>
          <w:color w:val="000000"/>
          <w:kern w:val="0"/>
          <w:sz w:val="24"/>
        </w:rPr>
        <w:t>IMEI</w:t>
      </w:r>
      <w:r>
        <w:rPr>
          <w:rFonts w:ascii="宋体" w:hAnsi="宋体" w:cs="Arial" w:hint="eastAsia"/>
          <w:color w:val="000000"/>
          <w:kern w:val="0"/>
          <w:sz w:val="24"/>
        </w:rPr>
        <w:t>、</w:t>
      </w:r>
      <w:r>
        <w:rPr>
          <w:color w:val="000000"/>
          <w:kern w:val="0"/>
          <w:sz w:val="24"/>
        </w:rPr>
        <w:t>IMSI</w:t>
      </w:r>
      <w:r>
        <w:rPr>
          <w:rFonts w:ascii="宋体" w:hAnsi="宋体" w:cs="Arial" w:hint="eastAsia"/>
          <w:color w:val="000000"/>
          <w:kern w:val="0"/>
          <w:sz w:val="24"/>
        </w:rPr>
        <w:t>、时间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数据，并以列表的形式向用户展示其信息，对象</w:t>
      </w:r>
      <w:r>
        <w:rPr>
          <w:rFonts w:ascii="宋体" w:hAnsi="宋体" w:cs="Arial"/>
          <w:color w:val="000000"/>
          <w:kern w:val="0"/>
          <w:sz w:val="24"/>
        </w:rPr>
        <w:t>所对应的地理位置信息将会形象化地展示在地图界面上</w:t>
      </w:r>
      <w:r>
        <w:rPr>
          <w:rFonts w:ascii="宋体" w:hAnsi="宋体" w:cs="Arial" w:hint="eastAsia"/>
          <w:color w:val="000000"/>
          <w:kern w:val="0"/>
          <w:sz w:val="24"/>
        </w:rPr>
        <w:t>；短信推送部分可以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；轨迹展示部分</w:t>
      </w:r>
      <w:r>
        <w:rPr>
          <w:rFonts w:ascii="宋体" w:hAnsi="宋体" w:cs="Arial"/>
          <w:color w:val="000000"/>
          <w:kern w:val="0"/>
          <w:sz w:val="24"/>
        </w:rPr>
        <w:t>可以把每个对象对应的所有地理位置点用线段连接起来，通过这些线段可以观察</w:t>
      </w:r>
      <w:r>
        <w:rPr>
          <w:rFonts w:ascii="宋体" w:hAnsi="宋体" w:cs="Arial" w:hint="eastAsia"/>
          <w:color w:val="000000"/>
          <w:kern w:val="0"/>
          <w:sz w:val="24"/>
        </w:rPr>
        <w:t>每个</w:t>
      </w:r>
      <w:r>
        <w:rPr>
          <w:rFonts w:ascii="宋体" w:hAnsi="宋体" w:cs="Arial"/>
          <w:color w:val="000000"/>
          <w:kern w:val="0"/>
          <w:sz w:val="24"/>
        </w:rPr>
        <w:t>对象的轨迹，并</w:t>
      </w:r>
      <w:r>
        <w:rPr>
          <w:rFonts w:ascii="宋体" w:hAnsi="宋体" w:cs="Arial" w:hint="eastAsia"/>
          <w:color w:val="000000"/>
          <w:kern w:val="0"/>
          <w:sz w:val="24"/>
        </w:rPr>
        <w:t>对</w:t>
      </w:r>
      <w:r>
        <w:rPr>
          <w:rFonts w:ascii="宋体" w:hAnsi="宋体" w:cs="Arial"/>
          <w:color w:val="000000"/>
          <w:kern w:val="0"/>
          <w:sz w:val="24"/>
        </w:rPr>
        <w:t>轨迹做出</w:t>
      </w:r>
      <w:r>
        <w:rPr>
          <w:rFonts w:ascii="宋体" w:hAnsi="宋体" w:cs="Arial" w:hint="eastAsia"/>
          <w:color w:val="000000"/>
          <w:kern w:val="0"/>
          <w:sz w:val="24"/>
        </w:rPr>
        <w:t>分析；</w:t>
      </w:r>
      <w:del w:id="2038" w:author="libo" w:date="2015-06-09T15:23:00Z">
        <w:r>
          <w:rPr>
            <w:rFonts w:ascii="宋体" w:hAnsi="宋体" w:cs="Arial" w:hint="eastAsia"/>
            <w:color w:val="000000"/>
            <w:kern w:val="0"/>
            <w:sz w:val="24"/>
          </w:rPr>
          <w:delText>/</w:delText>
        </w:r>
      </w:del>
      <w:r>
        <w:rPr>
          <w:rFonts w:ascii="宋体" w:hAnsi="宋体" w:cs="Arial" w:hint="eastAsia"/>
          <w:color w:val="000000"/>
          <w:kern w:val="0"/>
          <w:sz w:val="24"/>
        </w:rPr>
        <w:t>位置展示部分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Pr>
          <w:rFonts w:ascii="宋体" w:hAnsi="宋体" w:cs="Arial" w:hint="eastAsia"/>
          <w:color w:val="000000"/>
          <w:kern w:val="0"/>
          <w:sz w:val="24"/>
        </w:rPr>
        <w:t>。本模块主要给用户提供了地图</w:t>
      </w:r>
      <w:r>
        <w:rPr>
          <w:rFonts w:ascii="宋体" w:hAnsi="宋体" w:cs="Arial"/>
          <w:color w:val="000000"/>
          <w:kern w:val="0"/>
          <w:sz w:val="24"/>
        </w:rPr>
        <w:t>界面的展示</w:t>
      </w:r>
      <w:r>
        <w:rPr>
          <w:rFonts w:ascii="宋体" w:hAnsi="宋体" w:cs="Arial" w:hint="eastAsia"/>
          <w:color w:val="000000"/>
          <w:kern w:val="0"/>
          <w:sz w:val="24"/>
        </w:rPr>
        <w:t>、</w:t>
      </w:r>
      <w:r>
        <w:rPr>
          <w:rFonts w:ascii="宋体" w:hAnsi="宋体" w:cs="Arial"/>
          <w:color w:val="000000"/>
          <w:kern w:val="0"/>
          <w:sz w:val="24"/>
        </w:rPr>
        <w:t>操作</w:t>
      </w:r>
      <w:r>
        <w:rPr>
          <w:rFonts w:ascii="宋体" w:hAnsi="宋体" w:cs="Arial" w:hint="eastAsia"/>
          <w:color w:val="000000"/>
          <w:kern w:val="0"/>
          <w:sz w:val="24"/>
        </w:rPr>
        <w:t>功能</w:t>
      </w:r>
      <w:r>
        <w:rPr>
          <w:rFonts w:ascii="宋体" w:hAnsi="宋体" w:cs="Arial"/>
          <w:color w:val="000000"/>
          <w:kern w:val="0"/>
          <w:sz w:val="24"/>
        </w:rPr>
        <w:t>。</w:t>
      </w:r>
    </w:p>
    <w:p w14:paraId="54EC958F" w14:textId="77777777" w:rsidR="00E2530E" w:rsidRDefault="00E2530E">
      <w:pPr>
        <w:jc w:val="left"/>
        <w:rPr>
          <w:rFonts w:ascii="宋体" w:hAnsi="宋体" w:cs="Arial"/>
          <w:color w:val="000000"/>
          <w:kern w:val="0"/>
          <w:sz w:val="24"/>
        </w:rPr>
      </w:pPr>
    </w:p>
    <w:p w14:paraId="13326E30" w14:textId="77777777" w:rsidR="00E2530E" w:rsidRDefault="009835AA">
      <w:pPr>
        <w:jc w:val="left"/>
        <w:rPr>
          <w:color w:val="000000"/>
        </w:rPr>
      </w:pPr>
      <w:r>
        <w:rPr>
          <w:color w:val="000000"/>
        </w:rPr>
        <w:pict w14:anchorId="3C5690BF">
          <v:shape id="图片 13" o:spid="_x0000_i1031" type="#_x0000_t75" style="width:438.75pt;height:173.25pt">
            <v:imagedata r:id="rId14" o:title=""/>
          </v:shape>
        </w:pict>
      </w:r>
    </w:p>
    <w:p w14:paraId="10B9D5BF" w14:textId="77777777" w:rsidR="00E2530E" w:rsidRDefault="009835AA">
      <w:pPr>
        <w:pStyle w:val="p0"/>
        <w:spacing w:line="400" w:lineRule="exact"/>
        <w:jc w:val="center"/>
        <w:rPr>
          <w:b/>
          <w:color w:val="000000"/>
        </w:rPr>
      </w:pPr>
      <w:r>
        <w:rPr>
          <w:rFonts w:hint="eastAsia"/>
          <w:b/>
          <w:color w:val="000000"/>
        </w:rPr>
        <w:t>图</w:t>
      </w:r>
      <w:r>
        <w:rPr>
          <w:rFonts w:hint="eastAsia"/>
          <w:b/>
          <w:color w:val="000000"/>
        </w:rPr>
        <w:t xml:space="preserve">2-2 </w:t>
      </w:r>
      <w:r>
        <w:rPr>
          <w:rFonts w:hint="eastAsia"/>
          <w:b/>
          <w:color w:val="000000"/>
        </w:rPr>
        <w:t>系统业务流程图（</w:t>
      </w:r>
      <w:r>
        <w:rPr>
          <w:rFonts w:hint="eastAsia"/>
          <w:b/>
          <w:color w:val="000000"/>
        </w:rPr>
        <w:t>2</w:t>
      </w:r>
      <w:r>
        <w:rPr>
          <w:rFonts w:hint="eastAsia"/>
          <w:b/>
          <w:color w:val="000000"/>
        </w:rPr>
        <w:t>）</w:t>
      </w:r>
    </w:p>
    <w:p w14:paraId="4449BD9A" w14:textId="77777777" w:rsidR="00E2530E" w:rsidRDefault="009835AA">
      <w:pPr>
        <w:ind w:firstLine="420"/>
        <w:jc w:val="left"/>
        <w:rPr>
          <w:ins w:id="2039" w:author="libo" w:date="2015-06-09T15:25:00Z"/>
          <w:rFonts w:ascii="宋体" w:hAnsi="宋体" w:cs="Arial"/>
          <w:color w:val="000000"/>
          <w:kern w:val="0"/>
          <w:sz w:val="24"/>
        </w:rPr>
      </w:pPr>
      <w:r>
        <w:rPr>
          <w:rFonts w:ascii="宋体" w:hAnsi="宋体" w:cs="Arial" w:hint="eastAsia"/>
          <w:color w:val="000000"/>
          <w:kern w:val="0"/>
          <w:sz w:val="24"/>
        </w:rPr>
        <w:t>告警管理模块分为告警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Pr>
          <w:rFonts w:ascii="宋体" w:hAnsi="宋体" w:cs="Arial" w:hint="eastAsia"/>
          <w:color w:val="000000"/>
          <w:kern w:val="0"/>
          <w:sz w:val="24"/>
        </w:rPr>
        <w:t>，并以列表的形式向用户展示其信息，对象</w:t>
      </w:r>
      <w:r>
        <w:rPr>
          <w:rFonts w:ascii="宋体" w:hAnsi="宋体" w:cs="Arial"/>
          <w:color w:val="000000"/>
          <w:kern w:val="0"/>
          <w:sz w:val="24"/>
        </w:rPr>
        <w:t>所对应的地理位置信息将会形象化地展示在地图界面上</w:t>
      </w:r>
      <w:r>
        <w:rPr>
          <w:rFonts w:ascii="宋体" w:hAnsi="宋体" w:cs="Arial" w:hint="eastAsia"/>
          <w:color w:val="000000"/>
          <w:kern w:val="0"/>
          <w:sz w:val="24"/>
        </w:rPr>
        <w:t>；短信推送部分可以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；区域展示部分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Pr>
          <w:rFonts w:ascii="宋体" w:hAnsi="宋体" w:cs="Arial" w:hint="eastAsia"/>
          <w:color w:val="000000"/>
          <w:kern w:val="0"/>
          <w:sz w:val="24"/>
        </w:rPr>
        <w:t>，</w:t>
      </w:r>
      <w:r>
        <w:rPr>
          <w:rFonts w:ascii="宋体" w:hAnsi="宋体" w:cs="Arial"/>
          <w:color w:val="000000"/>
          <w:kern w:val="0"/>
          <w:sz w:val="24"/>
        </w:rPr>
        <w:t>形象化地展示出每个区域里</w:t>
      </w:r>
      <w:r>
        <w:rPr>
          <w:rFonts w:ascii="宋体" w:hAnsi="宋体" w:cs="Arial" w:hint="eastAsia"/>
          <w:color w:val="000000"/>
          <w:kern w:val="0"/>
          <w:sz w:val="24"/>
        </w:rPr>
        <w:t>对应</w:t>
      </w:r>
      <w:r>
        <w:rPr>
          <w:rFonts w:ascii="宋体" w:hAnsi="宋体" w:cs="Arial"/>
          <w:color w:val="000000"/>
          <w:kern w:val="0"/>
          <w:sz w:val="24"/>
        </w:rPr>
        <w:t>的地理位置</w:t>
      </w:r>
      <w:r>
        <w:rPr>
          <w:rFonts w:ascii="宋体" w:hAnsi="宋体" w:cs="Arial" w:hint="eastAsia"/>
          <w:color w:val="000000"/>
          <w:kern w:val="0"/>
          <w:sz w:val="24"/>
        </w:rPr>
        <w:t>；/位置展示部分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Pr>
          <w:rFonts w:ascii="宋体" w:hAnsi="宋体" w:cs="Arial" w:hint="eastAsia"/>
          <w:color w:val="000000"/>
          <w:kern w:val="0"/>
          <w:sz w:val="24"/>
        </w:rPr>
        <w:t>。本模块主要给用户提供了在地图</w:t>
      </w:r>
      <w:r>
        <w:rPr>
          <w:rFonts w:ascii="宋体" w:hAnsi="宋体" w:cs="Arial"/>
          <w:color w:val="000000"/>
          <w:kern w:val="0"/>
          <w:sz w:val="24"/>
        </w:rPr>
        <w:t>界面的</w:t>
      </w:r>
      <w:r>
        <w:rPr>
          <w:rFonts w:ascii="宋体" w:hAnsi="宋体" w:cs="Arial" w:hint="eastAsia"/>
          <w:color w:val="000000"/>
          <w:kern w:val="0"/>
          <w:sz w:val="24"/>
        </w:rPr>
        <w:t>告警</w:t>
      </w:r>
      <w:r>
        <w:rPr>
          <w:rFonts w:ascii="宋体" w:hAnsi="宋体" w:cs="Arial"/>
          <w:color w:val="000000"/>
          <w:kern w:val="0"/>
          <w:sz w:val="24"/>
        </w:rPr>
        <w:t>展示</w:t>
      </w:r>
      <w:r>
        <w:rPr>
          <w:rFonts w:ascii="宋体" w:hAnsi="宋体" w:cs="Arial" w:hint="eastAsia"/>
          <w:color w:val="000000"/>
          <w:kern w:val="0"/>
          <w:sz w:val="24"/>
        </w:rPr>
        <w:t>、</w:t>
      </w:r>
      <w:r>
        <w:rPr>
          <w:rFonts w:ascii="宋体" w:hAnsi="宋体" w:cs="Arial"/>
          <w:color w:val="000000"/>
          <w:kern w:val="0"/>
          <w:sz w:val="24"/>
        </w:rPr>
        <w:t>告警添加功能。</w:t>
      </w:r>
    </w:p>
    <w:p w14:paraId="5BFBA625" w14:textId="77777777" w:rsidR="00E2530E" w:rsidRDefault="00E2530E">
      <w:pPr>
        <w:ind w:firstLine="420"/>
        <w:jc w:val="left"/>
        <w:rPr>
          <w:ins w:id="2040" w:author="libo" w:date="2015-06-09T15:25:00Z"/>
          <w:rFonts w:ascii="宋体" w:hAnsi="宋体" w:cs="Arial"/>
          <w:color w:val="000000"/>
          <w:kern w:val="0"/>
          <w:sz w:val="24"/>
        </w:rPr>
      </w:pPr>
    </w:p>
    <w:p w14:paraId="6021B42E" w14:textId="77777777" w:rsidR="00E2530E" w:rsidRDefault="009835AA">
      <w:pPr>
        <w:pStyle w:val="2"/>
        <w:rPr>
          <w:ins w:id="2041" w:author="libo" w:date="2015-06-09T15:25:00Z"/>
          <w:rFonts w:ascii="黑体" w:eastAsia="黑体" w:hAnsi="黑体"/>
          <w:b w:val="0"/>
          <w:color w:val="000000"/>
          <w:sz w:val="28"/>
          <w:szCs w:val="28"/>
        </w:rPr>
      </w:pPr>
      <w:bookmarkStart w:id="2042" w:name="_Toc421645254"/>
      <w:ins w:id="2043" w:author="libo" w:date="2015-06-09T15:25:00Z">
        <w:r>
          <w:rPr>
            <w:rFonts w:ascii="黑体" w:eastAsia="黑体" w:hAnsi="黑体" w:hint="eastAsia"/>
            <w:b w:val="0"/>
            <w:color w:val="000000"/>
            <w:sz w:val="28"/>
            <w:szCs w:val="28"/>
          </w:rPr>
          <w:lastRenderedPageBreak/>
          <w:t>3.1产品功能性需求</w:t>
        </w:r>
        <w:bookmarkEnd w:id="2042"/>
      </w:ins>
    </w:p>
    <w:p w14:paraId="080A2148" w14:textId="77777777" w:rsidR="00E2530E" w:rsidRDefault="009835AA">
      <w:pPr>
        <w:ind w:firstLine="420"/>
        <w:rPr>
          <w:ins w:id="2044" w:author="libo" w:date="2015-06-09T15:25:00Z"/>
          <w:rStyle w:val="aff3"/>
          <w:rFonts w:ascii="宋体" w:hAnsi="宋体"/>
          <w:color w:val="000000"/>
          <w:sz w:val="24"/>
        </w:rPr>
      </w:pPr>
      <w:ins w:id="2045" w:author="libo" w:date="2015-06-09T15:25:00Z">
        <w:r>
          <w:rPr>
            <w:rStyle w:val="aff3"/>
            <w:rFonts w:ascii="宋体" w:hAnsi="宋体"/>
            <w:color w:val="000000"/>
            <w:sz w:val="24"/>
          </w:rPr>
          <w:t>本软件系统适用于公安机关实施移动设备的网络数据监控和分析，包括数据获取、</w:t>
        </w:r>
        <w:r>
          <w:rPr>
            <w:rStyle w:val="aff3"/>
            <w:rFonts w:ascii="宋体" w:hAnsi="宋体" w:hint="eastAsia"/>
            <w:color w:val="000000"/>
            <w:sz w:val="24"/>
          </w:rPr>
          <w:t>网络协议分析、</w:t>
        </w:r>
        <w:r>
          <w:rPr>
            <w:rStyle w:val="aff3"/>
            <w:rFonts w:ascii="宋体" w:hAnsi="宋体"/>
            <w:color w:val="000000"/>
            <w:sz w:val="24"/>
          </w:rPr>
          <w:t>地理位置展示、地理位置查询、地理位置告警、短信推送、系统管理等功能。本产品不适用于非公安机关的机构进行网络数据分析、网络营销等用途。</w:t>
        </w:r>
      </w:ins>
    </w:p>
    <w:p w14:paraId="07AB6F19" w14:textId="77777777" w:rsidR="00E2530E" w:rsidRDefault="00E2530E">
      <w:pPr>
        <w:pStyle w:val="p0"/>
        <w:spacing w:after="120" w:line="400" w:lineRule="exact"/>
        <w:rPr>
          <w:ins w:id="2046" w:author="libo" w:date="2015-06-09T15:25:00Z"/>
          <w:b/>
          <w:color w:val="000000"/>
        </w:rPr>
      </w:pPr>
    </w:p>
    <w:p w14:paraId="56D1BE70" w14:textId="77777777" w:rsidR="00E2530E" w:rsidRDefault="009835AA">
      <w:pPr>
        <w:pStyle w:val="3"/>
        <w:spacing w:line="416" w:lineRule="auto"/>
        <w:rPr>
          <w:ins w:id="2047" w:author="libo" w:date="2015-06-09T15:25:00Z"/>
          <w:rFonts w:ascii="黑体" w:eastAsia="黑体" w:hAnsi="黑体"/>
          <w:b w:val="0"/>
          <w:color w:val="000000"/>
          <w:sz w:val="24"/>
          <w:szCs w:val="24"/>
        </w:rPr>
      </w:pPr>
      <w:bookmarkStart w:id="2048" w:name="_Toc421645255"/>
      <w:ins w:id="2049" w:author="libo" w:date="2015-06-09T15:25:00Z">
        <w:r>
          <w:rPr>
            <w:rFonts w:ascii="黑体" w:eastAsia="黑体" w:hAnsi="黑体" w:hint="eastAsia"/>
            <w:b w:val="0"/>
            <w:color w:val="000000"/>
            <w:sz w:val="24"/>
            <w:szCs w:val="24"/>
          </w:rPr>
          <w:t>3.1.1 地理位置展示</w:t>
        </w:r>
        <w:bookmarkEnd w:id="2048"/>
      </w:ins>
    </w:p>
    <w:p w14:paraId="4783BCE8" w14:textId="77777777" w:rsidR="00E2530E" w:rsidRDefault="009835AA">
      <w:pPr>
        <w:pStyle w:val="p0"/>
        <w:spacing w:after="120" w:line="400" w:lineRule="exact"/>
        <w:jc w:val="center"/>
        <w:rPr>
          <w:ins w:id="2050" w:author="libo" w:date="2015-06-09T15:25:00Z"/>
          <w:b/>
          <w:color w:val="000000"/>
        </w:rPr>
      </w:pPr>
      <w:ins w:id="2051" w:author="libo" w:date="2015-06-09T15:25:00Z">
        <w:r>
          <w:rPr>
            <w:rFonts w:hint="eastAsia"/>
            <w:b/>
            <w:color w:val="000000"/>
          </w:rPr>
          <w:t>表</w:t>
        </w:r>
        <w:r>
          <w:rPr>
            <w:rFonts w:hint="eastAsia"/>
            <w:b/>
            <w:color w:val="000000"/>
          </w:rPr>
          <w:t>3-</w:t>
        </w:r>
        <w:r>
          <w:rPr>
            <w:b/>
            <w:color w:val="000000"/>
          </w:rPr>
          <w:t>1</w:t>
        </w:r>
        <w:r>
          <w:rPr>
            <w:rFonts w:hint="eastAsia"/>
            <w:b/>
            <w:color w:val="000000"/>
          </w:rPr>
          <w:t xml:space="preserve"> </w:t>
        </w:r>
        <w:r>
          <w:rPr>
            <w:rFonts w:hint="eastAsia"/>
            <w:b/>
            <w:color w:val="000000"/>
          </w:rPr>
          <w:t>地理位置展示用例描述表</w:t>
        </w:r>
      </w:ins>
    </w:p>
    <w:tbl>
      <w:tblPr>
        <w:tblW w:w="8742" w:type="dxa"/>
        <w:tblInd w:w="-5" w:type="dxa"/>
        <w:tblLayout w:type="fixed"/>
        <w:tblLook w:val="04A0" w:firstRow="1" w:lastRow="0" w:firstColumn="1" w:lastColumn="0" w:noHBand="0" w:noVBand="1"/>
      </w:tblPr>
      <w:tblGrid>
        <w:gridCol w:w="1340"/>
        <w:gridCol w:w="3590"/>
        <w:gridCol w:w="3812"/>
      </w:tblGrid>
      <w:tr w:rsidR="00E2530E" w14:paraId="02E40A49" w14:textId="77777777">
        <w:trPr>
          <w:cantSplit/>
          <w:ins w:id="2052" w:author="libo" w:date="2015-06-09T15:25:00Z"/>
        </w:trPr>
        <w:tc>
          <w:tcPr>
            <w:tcW w:w="1340" w:type="dxa"/>
            <w:vMerge w:val="restart"/>
            <w:tcBorders>
              <w:top w:val="single" w:sz="4" w:space="0" w:color="000000"/>
              <w:left w:val="single" w:sz="4" w:space="0" w:color="000000"/>
            </w:tcBorders>
            <w:shd w:val="clear" w:color="auto" w:fill="D9D9D9"/>
            <w:vAlign w:val="center"/>
          </w:tcPr>
          <w:p w14:paraId="23F2F18A" w14:textId="77777777" w:rsidR="00E2530E" w:rsidRDefault="009835AA">
            <w:pPr>
              <w:rPr>
                <w:ins w:id="2053" w:author="libo" w:date="2015-06-09T15:25:00Z"/>
                <w:rFonts w:ascii="宋体" w:hAnsi="宋体"/>
              </w:rPr>
            </w:pPr>
            <w:ins w:id="2054" w:author="libo" w:date="2015-06-09T15:25:00Z">
              <w:r>
                <w:rPr>
                  <w:rFonts w:ascii="宋体" w:hAnsi="宋体"/>
                </w:rPr>
                <w:t>功能类别</w:t>
              </w:r>
            </w:ins>
          </w:p>
        </w:tc>
        <w:tc>
          <w:tcPr>
            <w:tcW w:w="3590" w:type="dxa"/>
            <w:tcBorders>
              <w:top w:val="single" w:sz="4" w:space="0" w:color="000000"/>
              <w:left w:val="single" w:sz="4" w:space="0" w:color="000000"/>
              <w:bottom w:val="single" w:sz="4" w:space="0" w:color="000000"/>
            </w:tcBorders>
            <w:shd w:val="clear" w:color="auto" w:fill="D9D9D9"/>
            <w:vAlign w:val="center"/>
          </w:tcPr>
          <w:p w14:paraId="3A290C22" w14:textId="77777777" w:rsidR="00E2530E" w:rsidRDefault="009835AA">
            <w:pPr>
              <w:jc w:val="center"/>
              <w:rPr>
                <w:ins w:id="2055" w:author="libo" w:date="2015-06-09T15:25:00Z"/>
                <w:rFonts w:ascii="宋体" w:hAnsi="宋体"/>
              </w:rPr>
            </w:pPr>
            <w:ins w:id="2056" w:author="libo" w:date="2015-06-09T15:25:00Z">
              <w:r>
                <w:rPr>
                  <w:rFonts w:ascii="宋体" w:hAnsi="宋体"/>
                </w:rPr>
                <w:t>功能名称、标识符</w:t>
              </w:r>
            </w:ins>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53C33563" w14:textId="77777777" w:rsidR="00E2530E" w:rsidRDefault="009835AA">
            <w:pPr>
              <w:rPr>
                <w:ins w:id="2057" w:author="libo" w:date="2015-06-09T15:25:00Z"/>
                <w:rFonts w:ascii="宋体" w:hAnsi="宋体"/>
              </w:rPr>
            </w:pPr>
            <w:ins w:id="2058" w:author="libo" w:date="2015-06-09T15:25:00Z">
              <w:r>
                <w:rPr>
                  <w:rFonts w:ascii="宋体" w:hAnsi="宋体"/>
                </w:rPr>
                <w:t>描述</w:t>
              </w:r>
            </w:ins>
          </w:p>
        </w:tc>
      </w:tr>
      <w:tr w:rsidR="00E2530E" w14:paraId="46E18F95" w14:textId="77777777">
        <w:trPr>
          <w:cantSplit/>
          <w:ins w:id="2059" w:author="libo" w:date="2015-06-09T15:25:00Z"/>
        </w:trPr>
        <w:tc>
          <w:tcPr>
            <w:tcW w:w="1340" w:type="dxa"/>
            <w:vMerge w:val="restart"/>
            <w:tcBorders>
              <w:top w:val="single" w:sz="4" w:space="0" w:color="000000"/>
              <w:left w:val="single" w:sz="4" w:space="0" w:color="000000"/>
            </w:tcBorders>
            <w:vAlign w:val="center"/>
          </w:tcPr>
          <w:p w14:paraId="016B348B" w14:textId="77777777" w:rsidR="00E2530E" w:rsidRDefault="009835AA">
            <w:pPr>
              <w:rPr>
                <w:ins w:id="2060" w:author="libo" w:date="2015-06-09T15:25:00Z"/>
                <w:rFonts w:ascii="宋体" w:hAnsi="宋体"/>
              </w:rPr>
            </w:pPr>
            <w:ins w:id="2061" w:author="libo" w:date="2015-06-09T15:25:00Z">
              <w:r>
                <w:rPr>
                  <w:rFonts w:ascii="宋体" w:hAnsi="宋体"/>
                </w:rPr>
                <w:t>地理位置展示</w:t>
              </w:r>
            </w:ins>
          </w:p>
          <w:p w14:paraId="08CB5773" w14:textId="77777777" w:rsidR="00E2530E" w:rsidRDefault="009835AA">
            <w:pPr>
              <w:rPr>
                <w:ins w:id="2062" w:author="libo" w:date="2015-06-09T15:25:00Z"/>
                <w:rFonts w:ascii="宋体" w:hAnsi="宋体"/>
              </w:rPr>
            </w:pPr>
            <w:ins w:id="2063" w:author="libo" w:date="2015-06-09T15:25:00Z">
              <w:r>
                <w:t>Func</w:t>
              </w:r>
              <w:r>
                <w:rPr>
                  <w:rFonts w:ascii="宋体" w:hAnsi="宋体"/>
                </w:rPr>
                <w:t>-</w:t>
              </w:r>
              <w:r>
                <w:t>GeoDisplay</w:t>
              </w:r>
            </w:ins>
          </w:p>
        </w:tc>
        <w:tc>
          <w:tcPr>
            <w:tcW w:w="3590" w:type="dxa"/>
            <w:tcBorders>
              <w:top w:val="single" w:sz="4" w:space="0" w:color="000000"/>
              <w:left w:val="single" w:sz="4" w:space="0" w:color="000000"/>
              <w:bottom w:val="single" w:sz="4" w:space="0" w:color="000000"/>
            </w:tcBorders>
            <w:vAlign w:val="center"/>
          </w:tcPr>
          <w:p w14:paraId="7BE67B8F" w14:textId="77777777" w:rsidR="00E2530E" w:rsidRDefault="009835AA">
            <w:pPr>
              <w:jc w:val="center"/>
              <w:rPr>
                <w:ins w:id="2064" w:author="libo" w:date="2015-06-09T15:25:00Z"/>
                <w:rFonts w:ascii="宋体" w:hAnsi="宋体"/>
              </w:rPr>
            </w:pPr>
            <w:ins w:id="2065" w:author="libo" w:date="2015-06-09T15:25:00Z">
              <w:r>
                <w:rPr>
                  <w:rFonts w:ascii="宋体" w:hAnsi="宋体"/>
                </w:rPr>
                <w:t>位置展示，</w:t>
              </w:r>
              <w:r>
                <w:t>Func</w:t>
              </w:r>
              <w:r>
                <w:rPr>
                  <w:rFonts w:ascii="宋体" w:hAnsi="宋体"/>
                </w:rPr>
                <w:t>-</w:t>
              </w:r>
              <w:r>
                <w:t>GeoDisplay</w:t>
              </w:r>
              <w:r>
                <w:rPr>
                  <w:rFonts w:ascii="宋体" w:hAnsi="宋体"/>
                </w:rPr>
                <w:t>-</w:t>
              </w:r>
              <w:r>
                <w:t>GPS</w:t>
              </w:r>
            </w:ins>
          </w:p>
        </w:tc>
        <w:tc>
          <w:tcPr>
            <w:tcW w:w="3812" w:type="dxa"/>
            <w:tcBorders>
              <w:top w:val="single" w:sz="4" w:space="0" w:color="000000"/>
              <w:left w:val="single" w:sz="4" w:space="0" w:color="000000"/>
              <w:bottom w:val="single" w:sz="4" w:space="0" w:color="000000"/>
              <w:right w:val="single" w:sz="4" w:space="0" w:color="000000"/>
            </w:tcBorders>
          </w:tcPr>
          <w:p w14:paraId="541F1125" w14:textId="77777777" w:rsidR="00E2530E" w:rsidRDefault="009835AA">
            <w:pPr>
              <w:rPr>
                <w:ins w:id="2066" w:author="libo" w:date="2015-06-09T15:25:00Z"/>
                <w:rFonts w:ascii="宋体" w:hAnsi="宋体"/>
              </w:rPr>
            </w:pPr>
            <w:ins w:id="2067" w:author="libo" w:date="2015-06-09T15:25:00Z">
              <w:r>
                <w:rPr>
                  <w:rFonts w:ascii="宋体" w:hAnsi="宋体"/>
                </w:rPr>
                <w:t>能够在人机交互界展示以</w:t>
              </w:r>
              <w:r>
                <w:t>GPS</w:t>
              </w:r>
              <w:r>
                <w:rPr>
                  <w:rFonts w:ascii="宋体" w:hAnsi="宋体"/>
                </w:rPr>
                <w:t>数据为主的地理位置</w:t>
              </w:r>
            </w:ins>
          </w:p>
        </w:tc>
      </w:tr>
      <w:tr w:rsidR="00E2530E" w14:paraId="7EB96A31" w14:textId="77777777">
        <w:trPr>
          <w:cantSplit/>
          <w:ins w:id="2068" w:author="libo" w:date="2015-06-09T15:25:00Z"/>
        </w:trPr>
        <w:tc>
          <w:tcPr>
            <w:tcW w:w="1340" w:type="dxa"/>
            <w:vMerge/>
            <w:tcBorders>
              <w:left w:val="single" w:sz="4" w:space="0" w:color="000000"/>
            </w:tcBorders>
            <w:vAlign w:val="center"/>
          </w:tcPr>
          <w:p w14:paraId="564E2A7C" w14:textId="77777777" w:rsidR="00E2530E" w:rsidRDefault="00E2530E">
            <w:pPr>
              <w:snapToGrid w:val="0"/>
              <w:rPr>
                <w:ins w:id="2069"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0FC0AB58" w14:textId="77777777" w:rsidR="00E2530E" w:rsidRDefault="009835AA">
            <w:pPr>
              <w:jc w:val="center"/>
              <w:rPr>
                <w:ins w:id="2070" w:author="libo" w:date="2015-06-09T15:25:00Z"/>
                <w:rFonts w:ascii="宋体" w:hAnsi="宋体"/>
              </w:rPr>
            </w:pPr>
            <w:ins w:id="2071" w:author="libo" w:date="2015-06-09T15:25:00Z">
              <w:r>
                <w:rPr>
                  <w:rFonts w:ascii="宋体" w:hAnsi="宋体"/>
                </w:rPr>
                <w:t>时间展示，</w:t>
              </w:r>
              <w:r>
                <w:t>Func</w:t>
              </w:r>
              <w:r>
                <w:rPr>
                  <w:rFonts w:ascii="宋体" w:hAnsi="宋体"/>
                </w:rPr>
                <w:t>-</w:t>
              </w:r>
              <w:r>
                <w:t>GeoDisplay</w:t>
              </w:r>
              <w:r>
                <w:rPr>
                  <w:rFonts w:ascii="宋体" w:hAnsi="宋体"/>
                </w:rPr>
                <w:t>-</w:t>
              </w:r>
              <w:r>
                <w:t>Time</w:t>
              </w:r>
            </w:ins>
          </w:p>
        </w:tc>
        <w:tc>
          <w:tcPr>
            <w:tcW w:w="3812" w:type="dxa"/>
            <w:tcBorders>
              <w:top w:val="single" w:sz="4" w:space="0" w:color="000000"/>
              <w:left w:val="single" w:sz="4" w:space="0" w:color="000000"/>
              <w:bottom w:val="single" w:sz="4" w:space="0" w:color="000000"/>
              <w:right w:val="single" w:sz="4" w:space="0" w:color="000000"/>
            </w:tcBorders>
          </w:tcPr>
          <w:p w14:paraId="6D7A0FB4" w14:textId="77777777" w:rsidR="00E2530E" w:rsidRDefault="009835AA">
            <w:pPr>
              <w:rPr>
                <w:ins w:id="2072" w:author="libo" w:date="2015-06-09T15:25:00Z"/>
                <w:rFonts w:ascii="宋体" w:hAnsi="宋体"/>
              </w:rPr>
            </w:pPr>
            <w:ins w:id="2073" w:author="libo" w:date="2015-06-09T15:25:00Z">
              <w:r>
                <w:rPr>
                  <w:rFonts w:ascii="宋体" w:hAnsi="宋体"/>
                </w:rPr>
                <w:t>能够在人机界面中展示地理位置所发生的时间</w:t>
              </w:r>
            </w:ins>
          </w:p>
        </w:tc>
      </w:tr>
      <w:tr w:rsidR="00E2530E" w14:paraId="6CDEED39" w14:textId="77777777">
        <w:trPr>
          <w:cantSplit/>
          <w:ins w:id="2074" w:author="libo" w:date="2015-06-09T15:25:00Z"/>
        </w:trPr>
        <w:tc>
          <w:tcPr>
            <w:tcW w:w="1340" w:type="dxa"/>
            <w:vMerge/>
            <w:tcBorders>
              <w:left w:val="single" w:sz="4" w:space="0" w:color="000000"/>
            </w:tcBorders>
            <w:vAlign w:val="center"/>
          </w:tcPr>
          <w:p w14:paraId="2A2BD91B" w14:textId="77777777" w:rsidR="00E2530E" w:rsidRDefault="00E2530E">
            <w:pPr>
              <w:snapToGrid w:val="0"/>
              <w:rPr>
                <w:ins w:id="2075"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6F34ABA9" w14:textId="77777777" w:rsidR="00E2530E" w:rsidRDefault="009835AA">
            <w:pPr>
              <w:jc w:val="center"/>
              <w:rPr>
                <w:ins w:id="2076" w:author="libo" w:date="2015-06-09T15:25:00Z"/>
                <w:rFonts w:ascii="宋体" w:hAnsi="宋体"/>
              </w:rPr>
            </w:pPr>
            <w:ins w:id="2077" w:author="libo" w:date="2015-06-09T15:25:00Z">
              <w:r>
                <w:rPr>
                  <w:rFonts w:ascii="宋体" w:hAnsi="宋体"/>
                </w:rPr>
                <w:t>对象展示，</w:t>
              </w:r>
              <w:r>
                <w:t>Func</w:t>
              </w:r>
              <w:r>
                <w:rPr>
                  <w:rFonts w:ascii="宋体" w:hAnsi="宋体"/>
                </w:rPr>
                <w:t>-</w:t>
              </w:r>
              <w:r>
                <w:t>GeoDisplay</w:t>
              </w:r>
              <w:r>
                <w:rPr>
                  <w:rFonts w:ascii="宋体" w:hAnsi="宋体"/>
                </w:rPr>
                <w:t>-</w:t>
              </w:r>
              <w:r>
                <w:t>Person</w:t>
              </w:r>
            </w:ins>
          </w:p>
        </w:tc>
        <w:tc>
          <w:tcPr>
            <w:tcW w:w="3812" w:type="dxa"/>
            <w:tcBorders>
              <w:top w:val="single" w:sz="4" w:space="0" w:color="000000"/>
              <w:left w:val="single" w:sz="4" w:space="0" w:color="000000"/>
              <w:bottom w:val="single" w:sz="4" w:space="0" w:color="000000"/>
              <w:right w:val="single" w:sz="4" w:space="0" w:color="000000"/>
            </w:tcBorders>
          </w:tcPr>
          <w:p w14:paraId="52AA5DD7" w14:textId="77777777" w:rsidR="00E2530E" w:rsidRDefault="009835AA">
            <w:pPr>
              <w:rPr>
                <w:ins w:id="2078" w:author="libo" w:date="2015-06-09T15:25:00Z"/>
                <w:rFonts w:ascii="宋体" w:hAnsi="宋体"/>
              </w:rPr>
            </w:pPr>
            <w:ins w:id="2079" w:author="libo" w:date="2015-06-09T15:25:00Z">
              <w:r>
                <w:rPr>
                  <w:rFonts w:ascii="宋体" w:hAnsi="宋体"/>
                </w:rPr>
                <w:t>能够在人机界面中展示对象信息</w:t>
              </w:r>
            </w:ins>
          </w:p>
        </w:tc>
      </w:tr>
      <w:tr w:rsidR="00E2530E" w14:paraId="61768615" w14:textId="77777777">
        <w:trPr>
          <w:cantSplit/>
          <w:ins w:id="2080" w:author="libo" w:date="2015-06-09T15:25:00Z"/>
        </w:trPr>
        <w:tc>
          <w:tcPr>
            <w:tcW w:w="1340" w:type="dxa"/>
            <w:vMerge/>
            <w:tcBorders>
              <w:left w:val="single" w:sz="4" w:space="0" w:color="000000"/>
              <w:bottom w:val="single" w:sz="4" w:space="0" w:color="auto"/>
            </w:tcBorders>
            <w:vAlign w:val="center"/>
          </w:tcPr>
          <w:p w14:paraId="3F3FA808" w14:textId="77777777" w:rsidR="00E2530E" w:rsidRDefault="00E2530E">
            <w:pPr>
              <w:snapToGrid w:val="0"/>
              <w:rPr>
                <w:ins w:id="2081"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081E0C5B" w14:textId="77777777" w:rsidR="00E2530E" w:rsidRDefault="009835AA">
            <w:pPr>
              <w:jc w:val="center"/>
              <w:rPr>
                <w:ins w:id="2082" w:author="libo" w:date="2015-06-09T15:25:00Z"/>
                <w:rFonts w:ascii="宋体" w:hAnsi="宋体"/>
              </w:rPr>
            </w:pPr>
            <w:ins w:id="2083" w:author="libo" w:date="2015-06-09T15:25:00Z">
              <w:r>
                <w:rPr>
                  <w:rFonts w:ascii="宋体" w:hAnsi="宋体"/>
                </w:rPr>
                <w:t>活动轨迹展示，</w:t>
              </w:r>
              <w:r>
                <w:t>Func</w:t>
              </w:r>
              <w:r>
                <w:rPr>
                  <w:rFonts w:ascii="宋体" w:hAnsi="宋体"/>
                </w:rPr>
                <w:t>-</w:t>
              </w:r>
              <w:r>
                <w:t>GeoDisplay</w:t>
              </w:r>
              <w:r>
                <w:rPr>
                  <w:rFonts w:ascii="宋体" w:hAnsi="宋体"/>
                </w:rPr>
                <w:t>-</w:t>
              </w:r>
              <w:r>
                <w:t>Track</w:t>
              </w:r>
            </w:ins>
          </w:p>
        </w:tc>
        <w:tc>
          <w:tcPr>
            <w:tcW w:w="3812" w:type="dxa"/>
            <w:tcBorders>
              <w:top w:val="single" w:sz="4" w:space="0" w:color="000000"/>
              <w:left w:val="single" w:sz="4" w:space="0" w:color="000000"/>
              <w:bottom w:val="single" w:sz="4" w:space="0" w:color="auto"/>
              <w:right w:val="single" w:sz="4" w:space="0" w:color="000000"/>
            </w:tcBorders>
          </w:tcPr>
          <w:p w14:paraId="03CCC38C" w14:textId="77777777" w:rsidR="00E2530E" w:rsidRDefault="009835AA">
            <w:pPr>
              <w:rPr>
                <w:ins w:id="2084" w:author="libo" w:date="2015-06-09T15:25:00Z"/>
                <w:rFonts w:ascii="宋体" w:hAnsi="宋体"/>
              </w:rPr>
            </w:pPr>
            <w:ins w:id="2085" w:author="libo" w:date="2015-06-09T15:25:00Z">
              <w:r>
                <w:rPr>
                  <w:rFonts w:ascii="宋体" w:hAnsi="宋体"/>
                </w:rPr>
                <w:t>能够在人机界面中展示按照时间和地点连接起来的对象的活动信息</w:t>
              </w:r>
            </w:ins>
          </w:p>
        </w:tc>
      </w:tr>
    </w:tbl>
    <w:p w14:paraId="1B02C4A0" w14:textId="77777777" w:rsidR="00E2530E" w:rsidRDefault="00E2530E">
      <w:pPr>
        <w:rPr>
          <w:ins w:id="2086" w:author="libo" w:date="2015-06-09T15:25:00Z"/>
        </w:rPr>
      </w:pPr>
    </w:p>
    <w:p w14:paraId="543DDE4E" w14:textId="77777777" w:rsidR="00E2530E" w:rsidRDefault="009835AA">
      <w:pPr>
        <w:pStyle w:val="3"/>
        <w:spacing w:line="416" w:lineRule="auto"/>
        <w:rPr>
          <w:ins w:id="2087" w:author="libo" w:date="2015-06-09T15:25:00Z"/>
          <w:rFonts w:ascii="黑体" w:eastAsia="黑体" w:hAnsi="黑体"/>
          <w:b w:val="0"/>
          <w:color w:val="000000"/>
          <w:sz w:val="24"/>
          <w:szCs w:val="24"/>
        </w:rPr>
      </w:pPr>
      <w:bookmarkStart w:id="2088" w:name="_Toc421645256"/>
      <w:ins w:id="2089" w:author="libo" w:date="2015-06-09T15:25:00Z">
        <w:r>
          <w:rPr>
            <w:rFonts w:ascii="黑体" w:eastAsia="黑体" w:hAnsi="黑体" w:hint="eastAsia"/>
            <w:b w:val="0"/>
            <w:color w:val="000000"/>
            <w:sz w:val="24"/>
            <w:szCs w:val="24"/>
          </w:rPr>
          <w:t>3.1.2地理位置搜索</w:t>
        </w:r>
        <w:bookmarkEnd w:id="2088"/>
      </w:ins>
    </w:p>
    <w:p w14:paraId="6486284E" w14:textId="77777777" w:rsidR="00E2530E" w:rsidRDefault="009835AA">
      <w:pPr>
        <w:pStyle w:val="p0"/>
        <w:spacing w:after="120" w:line="400" w:lineRule="exact"/>
        <w:jc w:val="center"/>
        <w:rPr>
          <w:ins w:id="2090" w:author="libo" w:date="2015-06-09T15:25:00Z"/>
          <w:b/>
          <w:color w:val="000000"/>
        </w:rPr>
      </w:pPr>
      <w:ins w:id="2091" w:author="libo" w:date="2015-06-09T15:25:00Z">
        <w:r>
          <w:rPr>
            <w:rFonts w:hint="eastAsia"/>
            <w:b/>
            <w:color w:val="000000"/>
          </w:rPr>
          <w:t>表</w:t>
        </w:r>
        <w:r>
          <w:rPr>
            <w:rFonts w:hint="eastAsia"/>
            <w:b/>
            <w:color w:val="000000"/>
          </w:rPr>
          <w:t>3-</w:t>
        </w:r>
        <w:r>
          <w:rPr>
            <w:b/>
            <w:color w:val="000000"/>
          </w:rPr>
          <w:t>2</w:t>
        </w:r>
        <w:r>
          <w:rPr>
            <w:rFonts w:hint="eastAsia"/>
            <w:b/>
            <w:color w:val="000000"/>
          </w:rPr>
          <w:t xml:space="preserve"> </w:t>
        </w:r>
        <w:r>
          <w:rPr>
            <w:rFonts w:hint="eastAsia"/>
            <w:b/>
            <w:color w:val="000000"/>
          </w:rPr>
          <w:t>地理位置搜索用例描述表</w:t>
        </w:r>
      </w:ins>
    </w:p>
    <w:tbl>
      <w:tblPr>
        <w:tblW w:w="8742" w:type="dxa"/>
        <w:tblInd w:w="-5" w:type="dxa"/>
        <w:tblLayout w:type="fixed"/>
        <w:tblLook w:val="04A0" w:firstRow="1" w:lastRow="0" w:firstColumn="1" w:lastColumn="0" w:noHBand="0" w:noVBand="1"/>
      </w:tblPr>
      <w:tblGrid>
        <w:gridCol w:w="1340"/>
        <w:gridCol w:w="3590"/>
        <w:gridCol w:w="3812"/>
      </w:tblGrid>
      <w:tr w:rsidR="00E2530E" w14:paraId="4B6B68C4" w14:textId="77777777">
        <w:trPr>
          <w:cantSplit/>
          <w:ins w:id="2092" w:author="libo" w:date="2015-06-09T15:25:00Z"/>
        </w:trPr>
        <w:tc>
          <w:tcPr>
            <w:tcW w:w="1340" w:type="dxa"/>
            <w:vMerge w:val="restart"/>
            <w:tcBorders>
              <w:top w:val="single" w:sz="4" w:space="0" w:color="auto"/>
              <w:left w:val="single" w:sz="4" w:space="0" w:color="auto"/>
              <w:right w:val="single" w:sz="4" w:space="0" w:color="auto"/>
            </w:tcBorders>
            <w:shd w:val="clear" w:color="auto" w:fill="D9D9D9"/>
            <w:vAlign w:val="center"/>
          </w:tcPr>
          <w:p w14:paraId="09C52D9A" w14:textId="77777777" w:rsidR="00E2530E" w:rsidRDefault="009835AA">
            <w:pPr>
              <w:rPr>
                <w:ins w:id="2093" w:author="libo" w:date="2015-06-09T15:25:00Z"/>
                <w:rFonts w:ascii="宋体" w:hAnsi="宋体"/>
              </w:rPr>
            </w:pPr>
            <w:ins w:id="2094" w:author="libo" w:date="2015-06-09T15:25:00Z">
              <w:r>
                <w:rPr>
                  <w:rFonts w:ascii="宋体" w:hAnsi="宋体"/>
                </w:rPr>
                <w:t>功能类别</w:t>
              </w:r>
            </w:ins>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6C732AAF" w14:textId="77777777" w:rsidR="00E2530E" w:rsidRDefault="009835AA">
            <w:pPr>
              <w:jc w:val="center"/>
              <w:rPr>
                <w:ins w:id="2095" w:author="libo" w:date="2015-06-09T15:25:00Z"/>
                <w:rFonts w:ascii="宋体" w:hAnsi="宋体"/>
              </w:rPr>
            </w:pPr>
            <w:ins w:id="2096" w:author="libo" w:date="2015-06-09T15:25:00Z">
              <w:r>
                <w:rPr>
                  <w:rFonts w:ascii="宋体" w:hAnsi="宋体"/>
                </w:rPr>
                <w:t>功能名称、标识符</w:t>
              </w:r>
            </w:ins>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9396F31" w14:textId="77777777" w:rsidR="00E2530E" w:rsidRDefault="009835AA">
            <w:pPr>
              <w:rPr>
                <w:ins w:id="2097" w:author="libo" w:date="2015-06-09T15:25:00Z"/>
                <w:rFonts w:ascii="宋体" w:hAnsi="宋体"/>
              </w:rPr>
            </w:pPr>
            <w:ins w:id="2098" w:author="libo" w:date="2015-06-09T15:25:00Z">
              <w:r>
                <w:rPr>
                  <w:rFonts w:ascii="宋体" w:hAnsi="宋体"/>
                </w:rPr>
                <w:t>描述</w:t>
              </w:r>
            </w:ins>
          </w:p>
        </w:tc>
      </w:tr>
      <w:tr w:rsidR="00E2530E" w14:paraId="2A736187" w14:textId="77777777">
        <w:trPr>
          <w:cantSplit/>
          <w:ins w:id="2099" w:author="libo" w:date="2015-06-09T15:25:00Z"/>
        </w:trPr>
        <w:tc>
          <w:tcPr>
            <w:tcW w:w="1340" w:type="dxa"/>
            <w:vMerge w:val="restart"/>
            <w:tcBorders>
              <w:top w:val="single" w:sz="4" w:space="0" w:color="auto"/>
              <w:left w:val="single" w:sz="4" w:space="0" w:color="auto"/>
              <w:right w:val="single" w:sz="4" w:space="0" w:color="auto"/>
            </w:tcBorders>
            <w:vAlign w:val="center"/>
          </w:tcPr>
          <w:p w14:paraId="729F095B" w14:textId="77777777" w:rsidR="00E2530E" w:rsidRDefault="009835AA">
            <w:pPr>
              <w:rPr>
                <w:ins w:id="2100" w:author="libo" w:date="2015-06-09T15:25:00Z"/>
                <w:rFonts w:ascii="宋体" w:hAnsi="宋体"/>
              </w:rPr>
            </w:pPr>
            <w:ins w:id="2101" w:author="libo" w:date="2015-06-09T15:25:00Z">
              <w:r>
                <w:rPr>
                  <w:rFonts w:ascii="宋体" w:hAnsi="宋体"/>
                </w:rPr>
                <w:t>地理位置搜索</w:t>
              </w:r>
            </w:ins>
          </w:p>
          <w:p w14:paraId="5A36E650" w14:textId="77777777" w:rsidR="00E2530E" w:rsidRDefault="009835AA">
            <w:pPr>
              <w:snapToGrid w:val="0"/>
              <w:rPr>
                <w:ins w:id="2102" w:author="libo" w:date="2015-06-09T15:25:00Z"/>
                <w:rFonts w:ascii="宋体" w:hAnsi="宋体"/>
              </w:rPr>
            </w:pPr>
            <w:ins w:id="2103" w:author="libo" w:date="2015-06-09T15:25:00Z">
              <w:r>
                <w:t>Func</w:t>
              </w:r>
              <w:r>
                <w:rPr>
                  <w:rFonts w:ascii="宋体" w:hAnsi="宋体"/>
                </w:rPr>
                <w:t>-</w:t>
              </w:r>
              <w:r>
                <w:t>GeoSearch</w:t>
              </w:r>
            </w:ins>
          </w:p>
        </w:tc>
        <w:tc>
          <w:tcPr>
            <w:tcW w:w="3590" w:type="dxa"/>
            <w:tcBorders>
              <w:top w:val="single" w:sz="4" w:space="0" w:color="auto"/>
              <w:left w:val="single" w:sz="4" w:space="0" w:color="auto"/>
              <w:bottom w:val="single" w:sz="4" w:space="0" w:color="auto"/>
              <w:right w:val="single" w:sz="4" w:space="0" w:color="auto"/>
            </w:tcBorders>
            <w:vAlign w:val="center"/>
          </w:tcPr>
          <w:p w14:paraId="072E6774" w14:textId="77777777" w:rsidR="00E2530E" w:rsidRDefault="009835AA">
            <w:pPr>
              <w:jc w:val="center"/>
              <w:rPr>
                <w:ins w:id="2104" w:author="libo" w:date="2015-06-09T15:25:00Z"/>
                <w:rFonts w:ascii="宋体" w:hAnsi="宋体"/>
              </w:rPr>
            </w:pPr>
            <w:ins w:id="2105" w:author="libo" w:date="2015-06-09T15:25:00Z">
              <w:r>
                <w:rPr>
                  <w:rFonts w:ascii="宋体" w:hAnsi="宋体"/>
                </w:rPr>
                <w:t>时间段搜索，</w:t>
              </w:r>
              <w:r>
                <w:t>Func</w:t>
              </w:r>
              <w:r>
                <w:rPr>
                  <w:rFonts w:ascii="宋体" w:hAnsi="宋体"/>
                </w:rPr>
                <w:t>-</w:t>
              </w:r>
              <w:r>
                <w:t>GeoSearch</w:t>
              </w:r>
              <w:r>
                <w:rPr>
                  <w:rFonts w:ascii="宋体" w:hAnsi="宋体"/>
                </w:rPr>
                <w:t>-</w:t>
              </w:r>
              <w:r>
                <w:t>Time</w:t>
              </w:r>
            </w:ins>
          </w:p>
        </w:tc>
        <w:tc>
          <w:tcPr>
            <w:tcW w:w="3812" w:type="dxa"/>
            <w:tcBorders>
              <w:top w:val="single" w:sz="4" w:space="0" w:color="auto"/>
              <w:left w:val="single" w:sz="4" w:space="0" w:color="auto"/>
              <w:bottom w:val="single" w:sz="4" w:space="0" w:color="auto"/>
              <w:right w:val="single" w:sz="4" w:space="0" w:color="auto"/>
            </w:tcBorders>
          </w:tcPr>
          <w:p w14:paraId="1A437F32" w14:textId="77777777" w:rsidR="00E2530E" w:rsidRDefault="009835AA">
            <w:pPr>
              <w:rPr>
                <w:ins w:id="2106" w:author="libo" w:date="2015-06-09T15:25:00Z"/>
                <w:rFonts w:ascii="宋体" w:hAnsi="宋体"/>
              </w:rPr>
            </w:pPr>
            <w:ins w:id="2107" w:author="libo" w:date="2015-06-09T15:25:00Z">
              <w:r>
                <w:rPr>
                  <w:rFonts w:ascii="宋体" w:hAnsi="宋体"/>
                </w:rPr>
                <w:t>能够指定时间段搜索地理位置数据</w:t>
              </w:r>
            </w:ins>
          </w:p>
        </w:tc>
      </w:tr>
      <w:tr w:rsidR="00E2530E" w14:paraId="6A1B180E" w14:textId="77777777">
        <w:trPr>
          <w:cantSplit/>
          <w:ins w:id="2108" w:author="libo" w:date="2015-06-09T15:25:00Z"/>
        </w:trPr>
        <w:tc>
          <w:tcPr>
            <w:tcW w:w="1340" w:type="dxa"/>
            <w:vMerge/>
            <w:tcBorders>
              <w:left w:val="single" w:sz="4" w:space="0" w:color="auto"/>
              <w:right w:val="single" w:sz="4" w:space="0" w:color="auto"/>
            </w:tcBorders>
            <w:vAlign w:val="center"/>
          </w:tcPr>
          <w:p w14:paraId="27715302" w14:textId="77777777" w:rsidR="00E2530E" w:rsidRDefault="00E2530E">
            <w:pPr>
              <w:snapToGrid w:val="0"/>
              <w:rPr>
                <w:ins w:id="2109" w:author="libo" w:date="2015-06-09T15:25:00Z"/>
                <w:rFonts w:ascii="宋体" w:hAnsi="宋体"/>
              </w:rPr>
            </w:pPr>
          </w:p>
        </w:tc>
        <w:tc>
          <w:tcPr>
            <w:tcW w:w="3590" w:type="dxa"/>
            <w:tcBorders>
              <w:top w:val="single" w:sz="4" w:space="0" w:color="auto"/>
              <w:left w:val="single" w:sz="4" w:space="0" w:color="auto"/>
              <w:bottom w:val="single" w:sz="4" w:space="0" w:color="auto"/>
              <w:right w:val="single" w:sz="4" w:space="0" w:color="auto"/>
            </w:tcBorders>
            <w:vAlign w:val="center"/>
          </w:tcPr>
          <w:p w14:paraId="418A3AD5" w14:textId="77777777" w:rsidR="00E2530E" w:rsidRDefault="009835AA">
            <w:pPr>
              <w:jc w:val="center"/>
              <w:rPr>
                <w:ins w:id="2110" w:author="libo" w:date="2015-06-09T15:25:00Z"/>
                <w:rFonts w:ascii="宋体" w:hAnsi="宋体"/>
              </w:rPr>
            </w:pPr>
            <w:ins w:id="2111" w:author="libo" w:date="2015-06-09T15:25:00Z">
              <w:r>
                <w:rPr>
                  <w:rFonts w:ascii="宋体" w:hAnsi="宋体"/>
                </w:rPr>
                <w:t>对象搜索，</w:t>
              </w:r>
              <w:r>
                <w:t>Func</w:t>
              </w:r>
              <w:r>
                <w:rPr>
                  <w:rFonts w:ascii="宋体" w:hAnsi="宋体"/>
                </w:rPr>
                <w:t>-</w:t>
              </w:r>
              <w:r>
                <w:t>GeoSearch</w:t>
              </w:r>
              <w:r>
                <w:rPr>
                  <w:rFonts w:ascii="宋体" w:hAnsi="宋体"/>
                </w:rPr>
                <w:t>-</w:t>
              </w:r>
              <w:r>
                <w:t>Person</w:t>
              </w:r>
            </w:ins>
          </w:p>
        </w:tc>
        <w:tc>
          <w:tcPr>
            <w:tcW w:w="3812" w:type="dxa"/>
            <w:tcBorders>
              <w:top w:val="single" w:sz="4" w:space="0" w:color="auto"/>
              <w:left w:val="single" w:sz="4" w:space="0" w:color="auto"/>
              <w:bottom w:val="single" w:sz="4" w:space="0" w:color="auto"/>
              <w:right w:val="single" w:sz="4" w:space="0" w:color="auto"/>
            </w:tcBorders>
          </w:tcPr>
          <w:p w14:paraId="6EFFE5AD" w14:textId="77777777" w:rsidR="00E2530E" w:rsidRDefault="009835AA">
            <w:pPr>
              <w:rPr>
                <w:ins w:id="2112" w:author="libo" w:date="2015-06-09T15:25:00Z"/>
                <w:rFonts w:ascii="宋体" w:hAnsi="宋体"/>
              </w:rPr>
            </w:pPr>
            <w:ins w:id="2113" w:author="libo" w:date="2015-06-09T15:25:00Z">
              <w:r>
                <w:rPr>
                  <w:rFonts w:ascii="宋体" w:hAnsi="宋体"/>
                </w:rPr>
                <w:t>能够以对象的信息（</w:t>
              </w:r>
              <w:r>
                <w:rPr>
                  <w:rFonts w:ascii="宋体" w:hAnsi="宋体" w:hint="eastAsia"/>
                </w:rPr>
                <w:t>如</w:t>
              </w:r>
              <w:r>
                <w:rPr>
                  <w:rFonts w:ascii="宋体" w:hAnsi="宋体"/>
                </w:rPr>
                <w:t>手机串号）搜索地理位置数据</w:t>
              </w:r>
            </w:ins>
          </w:p>
        </w:tc>
      </w:tr>
      <w:tr w:rsidR="00E2530E" w14:paraId="1AB814FF" w14:textId="77777777">
        <w:trPr>
          <w:cantSplit/>
          <w:ins w:id="2114" w:author="libo" w:date="2015-06-09T15:25:00Z"/>
        </w:trPr>
        <w:tc>
          <w:tcPr>
            <w:tcW w:w="1340" w:type="dxa"/>
            <w:vMerge/>
            <w:tcBorders>
              <w:left w:val="single" w:sz="4" w:space="0" w:color="auto"/>
              <w:right w:val="single" w:sz="4" w:space="0" w:color="auto"/>
            </w:tcBorders>
            <w:vAlign w:val="center"/>
          </w:tcPr>
          <w:p w14:paraId="2C76B4D1" w14:textId="77777777" w:rsidR="00E2530E" w:rsidRDefault="00E2530E">
            <w:pPr>
              <w:snapToGrid w:val="0"/>
              <w:rPr>
                <w:ins w:id="2115" w:author="libo" w:date="2015-06-09T15:25:00Z"/>
                <w:rFonts w:ascii="宋体" w:hAnsi="宋体"/>
              </w:rPr>
            </w:pPr>
          </w:p>
        </w:tc>
        <w:tc>
          <w:tcPr>
            <w:tcW w:w="3590" w:type="dxa"/>
            <w:tcBorders>
              <w:top w:val="single" w:sz="4" w:space="0" w:color="auto"/>
              <w:left w:val="single" w:sz="4" w:space="0" w:color="auto"/>
              <w:bottom w:val="single" w:sz="4" w:space="0" w:color="auto"/>
              <w:right w:val="single" w:sz="4" w:space="0" w:color="auto"/>
            </w:tcBorders>
            <w:vAlign w:val="center"/>
          </w:tcPr>
          <w:p w14:paraId="610386B2" w14:textId="77777777" w:rsidR="00E2530E" w:rsidRDefault="009835AA">
            <w:pPr>
              <w:jc w:val="center"/>
              <w:rPr>
                <w:ins w:id="2116" w:author="libo" w:date="2015-06-09T15:25:00Z"/>
                <w:rFonts w:ascii="宋体" w:hAnsi="宋体"/>
              </w:rPr>
            </w:pPr>
            <w:ins w:id="2117" w:author="libo" w:date="2015-06-09T15:25:00Z">
              <w:r>
                <w:rPr>
                  <w:rFonts w:ascii="宋体" w:hAnsi="宋体"/>
                </w:rPr>
                <w:t>区域搜索，</w:t>
              </w:r>
              <w:r>
                <w:t>Func</w:t>
              </w:r>
              <w:r>
                <w:rPr>
                  <w:rFonts w:ascii="宋体" w:hAnsi="宋体"/>
                </w:rPr>
                <w:t>-</w:t>
              </w:r>
              <w:r>
                <w:t>GeoSearch</w:t>
              </w:r>
              <w:r>
                <w:rPr>
                  <w:rFonts w:ascii="宋体" w:hAnsi="宋体"/>
                </w:rPr>
                <w:t>-</w:t>
              </w:r>
              <w:r>
                <w:t>Area</w:t>
              </w:r>
            </w:ins>
          </w:p>
        </w:tc>
        <w:tc>
          <w:tcPr>
            <w:tcW w:w="3812" w:type="dxa"/>
            <w:tcBorders>
              <w:top w:val="single" w:sz="4" w:space="0" w:color="auto"/>
              <w:left w:val="single" w:sz="4" w:space="0" w:color="auto"/>
              <w:bottom w:val="single" w:sz="4" w:space="0" w:color="auto"/>
              <w:right w:val="single" w:sz="4" w:space="0" w:color="auto"/>
            </w:tcBorders>
          </w:tcPr>
          <w:p w14:paraId="5F535386" w14:textId="77777777" w:rsidR="00E2530E" w:rsidRDefault="009835AA">
            <w:pPr>
              <w:rPr>
                <w:ins w:id="2118" w:author="libo" w:date="2015-06-09T15:25:00Z"/>
                <w:rFonts w:ascii="宋体" w:hAnsi="宋体"/>
              </w:rPr>
            </w:pPr>
            <w:ins w:id="2119" w:author="libo" w:date="2015-06-09T15:25:00Z">
              <w:r>
                <w:rPr>
                  <w:rFonts w:ascii="宋体" w:hAnsi="宋体"/>
                </w:rPr>
                <w:t>能够指定位置信息搜索地理位置数据</w:t>
              </w:r>
            </w:ins>
          </w:p>
        </w:tc>
      </w:tr>
      <w:tr w:rsidR="00E2530E" w14:paraId="3E007FB3" w14:textId="77777777">
        <w:trPr>
          <w:cantSplit/>
          <w:ins w:id="2120" w:author="libo" w:date="2015-06-09T15:25:00Z"/>
        </w:trPr>
        <w:tc>
          <w:tcPr>
            <w:tcW w:w="1340" w:type="dxa"/>
            <w:vMerge/>
            <w:tcBorders>
              <w:left w:val="single" w:sz="4" w:space="0" w:color="auto"/>
              <w:bottom w:val="single" w:sz="4" w:space="0" w:color="auto"/>
              <w:right w:val="single" w:sz="4" w:space="0" w:color="auto"/>
            </w:tcBorders>
            <w:vAlign w:val="center"/>
          </w:tcPr>
          <w:p w14:paraId="230A41E5" w14:textId="77777777" w:rsidR="00E2530E" w:rsidRDefault="00E2530E">
            <w:pPr>
              <w:rPr>
                <w:ins w:id="2121" w:author="libo" w:date="2015-06-09T15:25:00Z"/>
                <w:rFonts w:ascii="宋体" w:hAnsi="宋体"/>
              </w:rPr>
            </w:pPr>
          </w:p>
        </w:tc>
        <w:tc>
          <w:tcPr>
            <w:tcW w:w="3590" w:type="dxa"/>
            <w:tcBorders>
              <w:top w:val="single" w:sz="4" w:space="0" w:color="auto"/>
              <w:left w:val="single" w:sz="4" w:space="0" w:color="000000"/>
              <w:bottom w:val="single" w:sz="4" w:space="0" w:color="000000"/>
            </w:tcBorders>
            <w:vAlign w:val="center"/>
          </w:tcPr>
          <w:p w14:paraId="5B8EBE10" w14:textId="77777777" w:rsidR="00E2530E" w:rsidRDefault="009835AA">
            <w:pPr>
              <w:jc w:val="center"/>
              <w:rPr>
                <w:ins w:id="2122" w:author="libo" w:date="2015-06-09T15:25:00Z"/>
                <w:rFonts w:ascii="宋体" w:hAnsi="宋体"/>
              </w:rPr>
            </w:pPr>
            <w:ins w:id="2123" w:author="libo" w:date="2015-06-09T15:25:00Z">
              <w:r>
                <w:rPr>
                  <w:rFonts w:ascii="宋体" w:hAnsi="宋体"/>
                </w:rPr>
                <w:t>对象统计，</w:t>
              </w:r>
              <w:r>
                <w:t>Func</w:t>
              </w:r>
              <w:r>
                <w:rPr>
                  <w:rFonts w:ascii="宋体" w:hAnsi="宋体"/>
                </w:rPr>
                <w:t>-</w:t>
              </w:r>
              <w:r>
                <w:t>GeoSearch</w:t>
              </w:r>
              <w:r>
                <w:rPr>
                  <w:rFonts w:ascii="宋体" w:hAnsi="宋体"/>
                </w:rPr>
                <w:t>-</w:t>
              </w:r>
              <w:r>
                <w:t>Statistic</w:t>
              </w:r>
            </w:ins>
          </w:p>
        </w:tc>
        <w:tc>
          <w:tcPr>
            <w:tcW w:w="3812" w:type="dxa"/>
            <w:tcBorders>
              <w:top w:val="single" w:sz="4" w:space="0" w:color="auto"/>
              <w:left w:val="single" w:sz="4" w:space="0" w:color="000000"/>
              <w:bottom w:val="single" w:sz="4" w:space="0" w:color="000000"/>
              <w:right w:val="single" w:sz="4" w:space="0" w:color="000000"/>
            </w:tcBorders>
          </w:tcPr>
          <w:p w14:paraId="0E1E5DC8" w14:textId="77777777" w:rsidR="00E2530E" w:rsidRDefault="009835AA">
            <w:pPr>
              <w:rPr>
                <w:ins w:id="2124" w:author="libo" w:date="2015-06-09T15:25:00Z"/>
                <w:rFonts w:ascii="宋体" w:hAnsi="宋体"/>
              </w:rPr>
            </w:pPr>
            <w:ins w:id="2125" w:author="libo" w:date="2015-06-09T15:25:00Z">
              <w:r>
                <w:rPr>
                  <w:rFonts w:ascii="宋体" w:hAnsi="宋体"/>
                </w:rPr>
                <w:t>能够展示搜索结果的统计信息，包括数量等</w:t>
              </w:r>
            </w:ins>
          </w:p>
        </w:tc>
      </w:tr>
    </w:tbl>
    <w:p w14:paraId="342FB8CA" w14:textId="77777777" w:rsidR="00E2530E" w:rsidRDefault="00E2530E">
      <w:pPr>
        <w:rPr>
          <w:ins w:id="2126" w:author="libo" w:date="2015-06-09T15:25:00Z"/>
        </w:rPr>
      </w:pPr>
    </w:p>
    <w:p w14:paraId="25D0F128" w14:textId="77777777" w:rsidR="00E2530E" w:rsidRDefault="009835AA">
      <w:pPr>
        <w:pStyle w:val="3"/>
        <w:spacing w:line="416" w:lineRule="auto"/>
        <w:rPr>
          <w:ins w:id="2127" w:author="libo" w:date="2015-06-09T15:25:00Z"/>
          <w:rFonts w:ascii="黑体" w:eastAsia="黑体" w:hAnsi="黑体"/>
          <w:b w:val="0"/>
          <w:color w:val="000000"/>
          <w:sz w:val="24"/>
          <w:szCs w:val="24"/>
        </w:rPr>
      </w:pPr>
      <w:bookmarkStart w:id="2128" w:name="_Toc421645257"/>
      <w:ins w:id="2129" w:author="libo" w:date="2015-06-09T15:25:00Z">
        <w:r>
          <w:rPr>
            <w:rFonts w:ascii="黑体" w:eastAsia="黑体" w:hAnsi="黑体" w:hint="eastAsia"/>
            <w:b w:val="0"/>
            <w:color w:val="000000"/>
            <w:sz w:val="24"/>
            <w:szCs w:val="24"/>
          </w:rPr>
          <w:t>3.1.3 地理位置推送</w:t>
        </w:r>
        <w:bookmarkEnd w:id="2128"/>
      </w:ins>
    </w:p>
    <w:p w14:paraId="5BC041DA" w14:textId="77777777" w:rsidR="00E2530E" w:rsidRDefault="009835AA">
      <w:pPr>
        <w:pStyle w:val="p0"/>
        <w:spacing w:after="120" w:line="400" w:lineRule="exact"/>
        <w:jc w:val="center"/>
        <w:rPr>
          <w:ins w:id="2130" w:author="libo" w:date="2015-06-09T15:25:00Z"/>
          <w:b/>
          <w:color w:val="000000"/>
        </w:rPr>
      </w:pPr>
      <w:ins w:id="2131" w:author="libo" w:date="2015-06-09T15:25:00Z">
        <w:r>
          <w:rPr>
            <w:rFonts w:hint="eastAsia"/>
            <w:b/>
            <w:color w:val="000000"/>
          </w:rPr>
          <w:t>表</w:t>
        </w:r>
        <w:r>
          <w:rPr>
            <w:rFonts w:hint="eastAsia"/>
            <w:b/>
            <w:color w:val="000000"/>
          </w:rPr>
          <w:t xml:space="preserve">3-3 </w:t>
        </w:r>
        <w:r>
          <w:rPr>
            <w:rFonts w:hint="eastAsia"/>
            <w:b/>
            <w:color w:val="000000"/>
          </w:rPr>
          <w:t>地理位置推送用例描述表</w:t>
        </w:r>
      </w:ins>
    </w:p>
    <w:tbl>
      <w:tblPr>
        <w:tblW w:w="8742" w:type="dxa"/>
        <w:tblInd w:w="-5" w:type="dxa"/>
        <w:tblLayout w:type="fixed"/>
        <w:tblLook w:val="04A0" w:firstRow="1" w:lastRow="0" w:firstColumn="1" w:lastColumn="0" w:noHBand="0" w:noVBand="1"/>
      </w:tblPr>
      <w:tblGrid>
        <w:gridCol w:w="1340"/>
        <w:gridCol w:w="3590"/>
        <w:gridCol w:w="3812"/>
      </w:tblGrid>
      <w:tr w:rsidR="00E2530E" w14:paraId="6EC46538" w14:textId="77777777">
        <w:trPr>
          <w:cantSplit/>
          <w:ins w:id="2132" w:author="libo" w:date="2015-06-09T15:25:00Z"/>
        </w:trPr>
        <w:tc>
          <w:tcPr>
            <w:tcW w:w="1340" w:type="dxa"/>
            <w:vMerge w:val="restart"/>
            <w:tcBorders>
              <w:top w:val="single" w:sz="4" w:space="0" w:color="auto"/>
              <w:left w:val="single" w:sz="4" w:space="0" w:color="000000"/>
            </w:tcBorders>
            <w:shd w:val="clear" w:color="auto" w:fill="D9D9D9"/>
            <w:vAlign w:val="center"/>
          </w:tcPr>
          <w:p w14:paraId="79AB3C7B" w14:textId="77777777" w:rsidR="00E2530E" w:rsidRDefault="009835AA">
            <w:pPr>
              <w:rPr>
                <w:ins w:id="2133" w:author="libo" w:date="2015-06-09T15:25:00Z"/>
                <w:rFonts w:ascii="宋体" w:hAnsi="宋体"/>
              </w:rPr>
            </w:pPr>
            <w:ins w:id="2134" w:author="libo" w:date="2015-06-09T15:25:00Z">
              <w:r>
                <w:rPr>
                  <w:rFonts w:ascii="宋体" w:hAnsi="宋体"/>
                </w:rPr>
                <w:t>功能类别</w:t>
              </w:r>
            </w:ins>
          </w:p>
        </w:tc>
        <w:tc>
          <w:tcPr>
            <w:tcW w:w="3590" w:type="dxa"/>
            <w:tcBorders>
              <w:top w:val="single" w:sz="4" w:space="0" w:color="auto"/>
              <w:left w:val="single" w:sz="4" w:space="0" w:color="000000"/>
              <w:bottom w:val="single" w:sz="4" w:space="0" w:color="000000"/>
            </w:tcBorders>
            <w:shd w:val="clear" w:color="auto" w:fill="D9D9D9"/>
            <w:vAlign w:val="center"/>
          </w:tcPr>
          <w:p w14:paraId="393C374A" w14:textId="77777777" w:rsidR="00E2530E" w:rsidRDefault="009835AA">
            <w:pPr>
              <w:jc w:val="center"/>
              <w:rPr>
                <w:ins w:id="2135" w:author="libo" w:date="2015-06-09T15:25:00Z"/>
                <w:rFonts w:ascii="宋体" w:hAnsi="宋体"/>
              </w:rPr>
            </w:pPr>
            <w:ins w:id="2136" w:author="libo" w:date="2015-06-09T15:25:00Z">
              <w:r>
                <w:rPr>
                  <w:rFonts w:ascii="宋体" w:hAnsi="宋体"/>
                </w:rPr>
                <w:t>功能名称、标识符</w:t>
              </w:r>
            </w:ins>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621EE6B" w14:textId="77777777" w:rsidR="00E2530E" w:rsidRDefault="009835AA">
            <w:pPr>
              <w:rPr>
                <w:ins w:id="2137" w:author="libo" w:date="2015-06-09T15:25:00Z"/>
                <w:rFonts w:ascii="宋体" w:hAnsi="宋体"/>
              </w:rPr>
            </w:pPr>
            <w:ins w:id="2138" w:author="libo" w:date="2015-06-09T15:25:00Z">
              <w:r>
                <w:rPr>
                  <w:rFonts w:ascii="宋体" w:hAnsi="宋体"/>
                </w:rPr>
                <w:t>描述</w:t>
              </w:r>
            </w:ins>
          </w:p>
        </w:tc>
      </w:tr>
      <w:tr w:rsidR="00E2530E" w14:paraId="4846FCD6" w14:textId="77777777">
        <w:trPr>
          <w:cantSplit/>
          <w:ins w:id="2139" w:author="libo" w:date="2015-06-09T15:25:00Z"/>
        </w:trPr>
        <w:tc>
          <w:tcPr>
            <w:tcW w:w="1340" w:type="dxa"/>
            <w:vMerge w:val="restart"/>
            <w:tcBorders>
              <w:top w:val="single" w:sz="4" w:space="0" w:color="auto"/>
              <w:left w:val="single" w:sz="4" w:space="0" w:color="000000"/>
            </w:tcBorders>
            <w:vAlign w:val="center"/>
          </w:tcPr>
          <w:p w14:paraId="7F6C1A30" w14:textId="77777777" w:rsidR="00E2530E" w:rsidRDefault="009835AA">
            <w:pPr>
              <w:rPr>
                <w:ins w:id="2140" w:author="libo" w:date="2015-06-09T15:25:00Z"/>
                <w:rFonts w:ascii="宋体" w:hAnsi="宋体"/>
              </w:rPr>
            </w:pPr>
            <w:ins w:id="2141" w:author="libo" w:date="2015-06-09T15:25:00Z">
              <w:r>
                <w:rPr>
                  <w:rFonts w:ascii="宋体" w:hAnsi="宋体"/>
                </w:rPr>
                <w:t>地理位置推送</w:t>
              </w:r>
            </w:ins>
          </w:p>
          <w:p w14:paraId="7135A596" w14:textId="77777777" w:rsidR="00E2530E" w:rsidRDefault="009835AA">
            <w:pPr>
              <w:rPr>
                <w:ins w:id="2142" w:author="libo" w:date="2015-06-09T15:25:00Z"/>
                <w:rFonts w:ascii="宋体" w:hAnsi="宋体"/>
              </w:rPr>
            </w:pPr>
            <w:ins w:id="2143" w:author="libo" w:date="2015-06-09T15:25:00Z">
              <w:r>
                <w:t>Func</w:t>
              </w:r>
              <w:r>
                <w:rPr>
                  <w:rFonts w:ascii="宋体" w:hAnsi="宋体"/>
                </w:rPr>
                <w:t>-</w:t>
              </w:r>
              <w:r>
                <w:t>GeoFeed</w:t>
              </w:r>
            </w:ins>
          </w:p>
        </w:tc>
        <w:tc>
          <w:tcPr>
            <w:tcW w:w="3590" w:type="dxa"/>
            <w:tcBorders>
              <w:top w:val="single" w:sz="4" w:space="0" w:color="auto"/>
              <w:left w:val="single" w:sz="4" w:space="0" w:color="000000"/>
              <w:bottom w:val="single" w:sz="4" w:space="0" w:color="000000"/>
            </w:tcBorders>
            <w:vAlign w:val="center"/>
          </w:tcPr>
          <w:p w14:paraId="321E58F7" w14:textId="77777777" w:rsidR="00E2530E" w:rsidRDefault="009835AA">
            <w:pPr>
              <w:jc w:val="center"/>
              <w:rPr>
                <w:ins w:id="2144" w:author="libo" w:date="2015-06-09T15:25:00Z"/>
                <w:rFonts w:ascii="宋体" w:hAnsi="宋体"/>
              </w:rPr>
            </w:pPr>
            <w:ins w:id="2145" w:author="libo" w:date="2015-06-09T15:25:00Z">
              <w:r>
                <w:rPr>
                  <w:rFonts w:ascii="宋体" w:hAnsi="宋体"/>
                </w:rPr>
                <w:t>推送设置，</w:t>
              </w:r>
              <w:r>
                <w:t>Func</w:t>
              </w:r>
              <w:r>
                <w:rPr>
                  <w:rFonts w:ascii="宋体" w:hAnsi="宋体"/>
                </w:rPr>
                <w:t>-</w:t>
              </w:r>
              <w:r>
                <w:t>GeoFeed</w:t>
              </w:r>
              <w:r>
                <w:rPr>
                  <w:rFonts w:ascii="宋体" w:hAnsi="宋体"/>
                </w:rPr>
                <w:t>-</w:t>
              </w:r>
              <w:r>
                <w:t>Set</w:t>
              </w:r>
            </w:ins>
          </w:p>
        </w:tc>
        <w:tc>
          <w:tcPr>
            <w:tcW w:w="3812" w:type="dxa"/>
            <w:tcBorders>
              <w:top w:val="single" w:sz="4" w:space="0" w:color="auto"/>
              <w:left w:val="single" w:sz="4" w:space="0" w:color="000000"/>
              <w:bottom w:val="single" w:sz="4" w:space="0" w:color="000000"/>
              <w:right w:val="single" w:sz="4" w:space="0" w:color="000000"/>
            </w:tcBorders>
          </w:tcPr>
          <w:p w14:paraId="5147BDBE" w14:textId="77777777" w:rsidR="00E2530E" w:rsidRDefault="009835AA">
            <w:pPr>
              <w:rPr>
                <w:ins w:id="2146" w:author="libo" w:date="2015-06-09T15:25:00Z"/>
                <w:rFonts w:ascii="宋体" w:hAnsi="宋体"/>
              </w:rPr>
            </w:pPr>
            <w:ins w:id="2147" w:author="libo" w:date="2015-06-09T15:25:00Z">
              <w:r>
                <w:rPr>
                  <w:rFonts w:ascii="宋体" w:hAnsi="宋体"/>
                </w:rPr>
                <w:t>操作用户能够设置一些条件（对象、区域等），或者选定数据，系统能够把满足条件的地理位置信息通过短信方式推送给操作用户；</w:t>
              </w:r>
            </w:ins>
          </w:p>
        </w:tc>
      </w:tr>
      <w:tr w:rsidR="00E2530E" w14:paraId="29E8C8EC" w14:textId="77777777">
        <w:trPr>
          <w:cantSplit/>
          <w:ins w:id="2148" w:author="libo" w:date="2015-06-09T15:25:00Z"/>
        </w:trPr>
        <w:tc>
          <w:tcPr>
            <w:tcW w:w="1340" w:type="dxa"/>
            <w:vMerge/>
            <w:tcBorders>
              <w:left w:val="single" w:sz="4" w:space="0" w:color="000000"/>
              <w:bottom w:val="single" w:sz="4" w:space="0" w:color="000000"/>
            </w:tcBorders>
            <w:vAlign w:val="center"/>
          </w:tcPr>
          <w:p w14:paraId="665E7D46" w14:textId="77777777" w:rsidR="00E2530E" w:rsidRDefault="00E2530E">
            <w:pPr>
              <w:snapToGrid w:val="0"/>
              <w:rPr>
                <w:ins w:id="2149"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51F8D6F9" w14:textId="77777777" w:rsidR="00E2530E" w:rsidRDefault="009835AA">
            <w:pPr>
              <w:jc w:val="center"/>
              <w:rPr>
                <w:ins w:id="2150" w:author="libo" w:date="2015-06-09T15:25:00Z"/>
                <w:rFonts w:ascii="宋体" w:hAnsi="宋体"/>
              </w:rPr>
            </w:pPr>
            <w:ins w:id="2151" w:author="libo" w:date="2015-06-09T15:25:00Z">
              <w:r>
                <w:rPr>
                  <w:rFonts w:ascii="宋体" w:hAnsi="宋体"/>
                </w:rPr>
                <w:t>推送信息展示，</w:t>
              </w:r>
              <w:r>
                <w:t>Func</w:t>
              </w:r>
              <w:r>
                <w:rPr>
                  <w:rFonts w:ascii="宋体" w:hAnsi="宋体"/>
                </w:rPr>
                <w:t>-</w:t>
              </w:r>
              <w:r>
                <w:t>GeoFeed</w:t>
              </w:r>
              <w:r>
                <w:rPr>
                  <w:rFonts w:ascii="宋体" w:hAnsi="宋体"/>
                </w:rPr>
                <w:t>-</w:t>
              </w:r>
              <w:r>
                <w:t>Show</w:t>
              </w:r>
            </w:ins>
          </w:p>
        </w:tc>
        <w:tc>
          <w:tcPr>
            <w:tcW w:w="3812" w:type="dxa"/>
            <w:tcBorders>
              <w:top w:val="single" w:sz="4" w:space="0" w:color="000000"/>
              <w:left w:val="single" w:sz="4" w:space="0" w:color="000000"/>
              <w:bottom w:val="single" w:sz="4" w:space="0" w:color="000000"/>
              <w:right w:val="single" w:sz="4" w:space="0" w:color="000000"/>
            </w:tcBorders>
          </w:tcPr>
          <w:p w14:paraId="525BE18D" w14:textId="77777777" w:rsidR="00E2530E" w:rsidRDefault="009835AA">
            <w:pPr>
              <w:rPr>
                <w:ins w:id="2152" w:author="libo" w:date="2015-06-09T15:25:00Z"/>
                <w:rFonts w:ascii="宋体" w:hAnsi="宋体"/>
              </w:rPr>
            </w:pPr>
            <w:ins w:id="2153" w:author="libo" w:date="2015-06-09T15:25:00Z">
              <w:r>
                <w:rPr>
                  <w:rFonts w:ascii="宋体" w:hAnsi="宋体"/>
                </w:rPr>
                <w:t>推送的内容既可通过操作者手机查看，也可以在系统中查看</w:t>
              </w:r>
            </w:ins>
          </w:p>
        </w:tc>
      </w:tr>
    </w:tbl>
    <w:p w14:paraId="6270D262" w14:textId="77777777" w:rsidR="00E2530E" w:rsidRDefault="00E2530E">
      <w:pPr>
        <w:rPr>
          <w:ins w:id="2154" w:author="libo" w:date="2015-06-09T15:25:00Z"/>
        </w:rPr>
      </w:pPr>
    </w:p>
    <w:p w14:paraId="1D43F2D7" w14:textId="77777777" w:rsidR="00E2530E" w:rsidRDefault="009835AA">
      <w:pPr>
        <w:pStyle w:val="3"/>
        <w:spacing w:line="416" w:lineRule="auto"/>
        <w:rPr>
          <w:ins w:id="2155" w:author="libo" w:date="2015-06-09T15:25:00Z"/>
          <w:rFonts w:ascii="黑体" w:eastAsia="黑体" w:hAnsi="黑体"/>
          <w:b w:val="0"/>
          <w:color w:val="000000"/>
          <w:sz w:val="24"/>
          <w:szCs w:val="24"/>
        </w:rPr>
      </w:pPr>
      <w:bookmarkStart w:id="2156" w:name="_Toc421645258"/>
      <w:ins w:id="2157" w:author="libo" w:date="2015-06-09T15:25:00Z">
        <w:r>
          <w:rPr>
            <w:rFonts w:ascii="黑体" w:eastAsia="黑体" w:hAnsi="黑体" w:hint="eastAsia"/>
            <w:b w:val="0"/>
            <w:color w:val="000000"/>
            <w:sz w:val="24"/>
            <w:szCs w:val="24"/>
          </w:rPr>
          <w:t>3.1.4地理位置告警</w:t>
        </w:r>
        <w:bookmarkEnd w:id="2156"/>
      </w:ins>
    </w:p>
    <w:p w14:paraId="52C7D189" w14:textId="77777777" w:rsidR="00E2530E" w:rsidRDefault="009835AA">
      <w:pPr>
        <w:pStyle w:val="p0"/>
        <w:spacing w:after="120" w:line="400" w:lineRule="exact"/>
        <w:jc w:val="center"/>
        <w:rPr>
          <w:ins w:id="2158" w:author="libo" w:date="2015-06-09T15:25:00Z"/>
          <w:b/>
          <w:color w:val="000000"/>
        </w:rPr>
      </w:pPr>
      <w:ins w:id="2159" w:author="libo" w:date="2015-06-09T15:25:00Z">
        <w:r>
          <w:rPr>
            <w:rFonts w:hint="eastAsia"/>
            <w:b/>
            <w:color w:val="000000"/>
          </w:rPr>
          <w:t>表</w:t>
        </w:r>
        <w:r>
          <w:rPr>
            <w:rFonts w:hint="eastAsia"/>
            <w:b/>
            <w:color w:val="000000"/>
          </w:rPr>
          <w:t xml:space="preserve">3-4 </w:t>
        </w:r>
        <w:r>
          <w:rPr>
            <w:rFonts w:hint="eastAsia"/>
            <w:b/>
            <w:color w:val="000000"/>
          </w:rPr>
          <w:t>地理位置告警用例描述表</w:t>
        </w:r>
      </w:ins>
    </w:p>
    <w:tbl>
      <w:tblPr>
        <w:tblW w:w="8742" w:type="dxa"/>
        <w:tblInd w:w="-5" w:type="dxa"/>
        <w:tblLayout w:type="fixed"/>
        <w:tblLook w:val="04A0" w:firstRow="1" w:lastRow="0" w:firstColumn="1" w:lastColumn="0" w:noHBand="0" w:noVBand="1"/>
      </w:tblPr>
      <w:tblGrid>
        <w:gridCol w:w="1340"/>
        <w:gridCol w:w="3590"/>
        <w:gridCol w:w="3812"/>
      </w:tblGrid>
      <w:tr w:rsidR="00E2530E" w14:paraId="2B9B326B" w14:textId="77777777">
        <w:trPr>
          <w:cantSplit/>
          <w:ins w:id="2160" w:author="libo" w:date="2015-06-09T15:25:00Z"/>
        </w:trPr>
        <w:tc>
          <w:tcPr>
            <w:tcW w:w="1340" w:type="dxa"/>
            <w:vMerge w:val="restart"/>
            <w:tcBorders>
              <w:top w:val="single" w:sz="4" w:space="0" w:color="000000"/>
              <w:left w:val="single" w:sz="4" w:space="0" w:color="000000"/>
            </w:tcBorders>
            <w:shd w:val="clear" w:color="auto" w:fill="D9D9D9"/>
            <w:vAlign w:val="center"/>
          </w:tcPr>
          <w:p w14:paraId="56BE4DC9" w14:textId="77777777" w:rsidR="00E2530E" w:rsidRDefault="009835AA">
            <w:pPr>
              <w:rPr>
                <w:ins w:id="2161" w:author="libo" w:date="2015-06-09T15:25:00Z"/>
                <w:rFonts w:ascii="宋体" w:hAnsi="宋体"/>
              </w:rPr>
            </w:pPr>
            <w:ins w:id="2162" w:author="libo" w:date="2015-06-09T15:25:00Z">
              <w:r>
                <w:rPr>
                  <w:rFonts w:ascii="宋体" w:hAnsi="宋体"/>
                </w:rPr>
                <w:t>功能类别</w:t>
              </w:r>
            </w:ins>
          </w:p>
        </w:tc>
        <w:tc>
          <w:tcPr>
            <w:tcW w:w="3590" w:type="dxa"/>
            <w:tcBorders>
              <w:top w:val="single" w:sz="4" w:space="0" w:color="000000"/>
              <w:left w:val="single" w:sz="4" w:space="0" w:color="000000"/>
              <w:bottom w:val="single" w:sz="4" w:space="0" w:color="000000"/>
            </w:tcBorders>
            <w:shd w:val="clear" w:color="auto" w:fill="D9D9D9"/>
            <w:vAlign w:val="center"/>
          </w:tcPr>
          <w:p w14:paraId="5DBAE9C4" w14:textId="77777777" w:rsidR="00E2530E" w:rsidRDefault="009835AA">
            <w:pPr>
              <w:jc w:val="center"/>
              <w:rPr>
                <w:ins w:id="2163" w:author="libo" w:date="2015-06-09T15:25:00Z"/>
                <w:rFonts w:ascii="宋体" w:hAnsi="宋体"/>
              </w:rPr>
            </w:pPr>
            <w:ins w:id="2164" w:author="libo" w:date="2015-06-09T15:25:00Z">
              <w:r>
                <w:rPr>
                  <w:rFonts w:ascii="宋体" w:hAnsi="宋体"/>
                </w:rPr>
                <w:t>功能名称、标识符</w:t>
              </w:r>
            </w:ins>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66A6E48F" w14:textId="77777777" w:rsidR="00E2530E" w:rsidRDefault="009835AA">
            <w:pPr>
              <w:rPr>
                <w:ins w:id="2165" w:author="libo" w:date="2015-06-09T15:25:00Z"/>
                <w:rFonts w:ascii="宋体" w:hAnsi="宋体"/>
              </w:rPr>
            </w:pPr>
            <w:ins w:id="2166" w:author="libo" w:date="2015-06-09T15:25:00Z">
              <w:r>
                <w:rPr>
                  <w:rFonts w:ascii="宋体" w:hAnsi="宋体"/>
                </w:rPr>
                <w:t>描述</w:t>
              </w:r>
            </w:ins>
          </w:p>
        </w:tc>
      </w:tr>
      <w:tr w:rsidR="00E2530E" w14:paraId="28925EA6" w14:textId="77777777">
        <w:trPr>
          <w:cantSplit/>
          <w:ins w:id="2167" w:author="libo" w:date="2015-06-09T15:25:00Z"/>
        </w:trPr>
        <w:tc>
          <w:tcPr>
            <w:tcW w:w="1340" w:type="dxa"/>
            <w:vMerge w:val="restart"/>
            <w:tcBorders>
              <w:top w:val="single" w:sz="4" w:space="0" w:color="000000"/>
              <w:left w:val="single" w:sz="4" w:space="0" w:color="000000"/>
            </w:tcBorders>
            <w:vAlign w:val="center"/>
          </w:tcPr>
          <w:p w14:paraId="7BE9FEFF" w14:textId="77777777" w:rsidR="00E2530E" w:rsidRDefault="009835AA">
            <w:pPr>
              <w:rPr>
                <w:ins w:id="2168" w:author="libo" w:date="2015-06-09T15:25:00Z"/>
                <w:rFonts w:ascii="宋体" w:hAnsi="宋体"/>
              </w:rPr>
            </w:pPr>
            <w:ins w:id="2169" w:author="libo" w:date="2015-06-09T15:25:00Z">
              <w:r>
                <w:rPr>
                  <w:rFonts w:ascii="宋体" w:hAnsi="宋体"/>
                </w:rPr>
                <w:t>地理位置告警</w:t>
              </w:r>
            </w:ins>
          </w:p>
          <w:p w14:paraId="5AE86B74" w14:textId="77777777" w:rsidR="00E2530E" w:rsidRDefault="009835AA">
            <w:pPr>
              <w:rPr>
                <w:ins w:id="2170" w:author="libo" w:date="2015-06-09T15:25:00Z"/>
                <w:rFonts w:ascii="宋体" w:hAnsi="宋体"/>
              </w:rPr>
            </w:pPr>
            <w:ins w:id="2171" w:author="libo" w:date="2015-06-09T15:25:00Z">
              <w:r>
                <w:t>Func</w:t>
              </w:r>
              <w:r>
                <w:rPr>
                  <w:rFonts w:ascii="宋体" w:hAnsi="宋体"/>
                </w:rPr>
                <w:t>-</w:t>
              </w:r>
              <w:r>
                <w:t>GeoAlert</w:t>
              </w:r>
            </w:ins>
          </w:p>
        </w:tc>
        <w:tc>
          <w:tcPr>
            <w:tcW w:w="3590" w:type="dxa"/>
            <w:tcBorders>
              <w:top w:val="single" w:sz="4" w:space="0" w:color="000000"/>
              <w:left w:val="single" w:sz="4" w:space="0" w:color="000000"/>
              <w:bottom w:val="single" w:sz="4" w:space="0" w:color="000000"/>
            </w:tcBorders>
            <w:vAlign w:val="center"/>
          </w:tcPr>
          <w:p w14:paraId="216F33DC" w14:textId="77777777" w:rsidR="00E2530E" w:rsidRDefault="009835AA">
            <w:pPr>
              <w:jc w:val="center"/>
              <w:rPr>
                <w:ins w:id="2172" w:author="libo" w:date="2015-06-09T15:25:00Z"/>
                <w:rFonts w:ascii="宋体" w:hAnsi="宋体"/>
              </w:rPr>
            </w:pPr>
            <w:ins w:id="2173" w:author="libo" w:date="2015-06-09T15:25:00Z">
              <w:r>
                <w:rPr>
                  <w:rFonts w:ascii="宋体" w:hAnsi="宋体"/>
                </w:rPr>
                <w:t>告警设置，</w:t>
              </w:r>
              <w:r>
                <w:t>Func</w:t>
              </w:r>
              <w:r>
                <w:rPr>
                  <w:rFonts w:ascii="宋体" w:hAnsi="宋体"/>
                </w:rPr>
                <w:t>-</w:t>
              </w:r>
              <w:r>
                <w:t>GeoAlert</w:t>
              </w:r>
              <w:r>
                <w:rPr>
                  <w:rFonts w:ascii="宋体" w:hAnsi="宋体"/>
                </w:rPr>
                <w:t>-</w:t>
              </w:r>
              <w:r>
                <w:t>Set</w:t>
              </w:r>
            </w:ins>
          </w:p>
        </w:tc>
        <w:tc>
          <w:tcPr>
            <w:tcW w:w="3812" w:type="dxa"/>
            <w:tcBorders>
              <w:top w:val="single" w:sz="4" w:space="0" w:color="000000"/>
              <w:left w:val="single" w:sz="4" w:space="0" w:color="000000"/>
              <w:bottom w:val="single" w:sz="4" w:space="0" w:color="000000"/>
              <w:right w:val="single" w:sz="4" w:space="0" w:color="000000"/>
            </w:tcBorders>
          </w:tcPr>
          <w:p w14:paraId="422535EB" w14:textId="77777777" w:rsidR="00E2530E" w:rsidRDefault="009835AA">
            <w:pPr>
              <w:rPr>
                <w:ins w:id="2174" w:author="libo" w:date="2015-06-09T15:25:00Z"/>
                <w:rFonts w:ascii="宋体" w:hAnsi="宋体"/>
              </w:rPr>
            </w:pPr>
            <w:ins w:id="2175" w:author="libo" w:date="2015-06-09T15:25:00Z">
              <w:r>
                <w:rPr>
                  <w:rFonts w:ascii="宋体" w:hAnsi="宋体"/>
                </w:rPr>
                <w:t>每个操作用户可以设置一些条件（对象、区域、触发条件、告警方式等），系统能够在满足告警条件的情况下进行告警</w:t>
              </w:r>
            </w:ins>
          </w:p>
        </w:tc>
      </w:tr>
      <w:tr w:rsidR="00E2530E" w14:paraId="5CE8CE09" w14:textId="77777777">
        <w:trPr>
          <w:cantSplit/>
          <w:ins w:id="2176" w:author="libo" w:date="2015-06-09T15:25:00Z"/>
        </w:trPr>
        <w:tc>
          <w:tcPr>
            <w:tcW w:w="1340" w:type="dxa"/>
            <w:vMerge/>
            <w:tcBorders>
              <w:left w:val="single" w:sz="4" w:space="0" w:color="000000"/>
            </w:tcBorders>
            <w:vAlign w:val="center"/>
          </w:tcPr>
          <w:p w14:paraId="1245DDD3" w14:textId="77777777" w:rsidR="00E2530E" w:rsidRDefault="00E2530E">
            <w:pPr>
              <w:snapToGrid w:val="0"/>
              <w:rPr>
                <w:ins w:id="2177"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1D5BA120" w14:textId="77777777" w:rsidR="00E2530E" w:rsidRDefault="009835AA">
            <w:pPr>
              <w:jc w:val="center"/>
              <w:rPr>
                <w:ins w:id="2178" w:author="libo" w:date="2015-06-09T15:25:00Z"/>
                <w:rFonts w:ascii="宋体" w:hAnsi="宋体"/>
              </w:rPr>
            </w:pPr>
            <w:ins w:id="2179" w:author="libo" w:date="2015-06-09T15:25:00Z">
              <w:r>
                <w:rPr>
                  <w:rFonts w:ascii="宋体" w:hAnsi="宋体"/>
                </w:rPr>
                <w:t>告警展示，</w:t>
              </w:r>
              <w:r>
                <w:t>Func</w:t>
              </w:r>
              <w:r>
                <w:rPr>
                  <w:rFonts w:ascii="宋体" w:hAnsi="宋体"/>
                </w:rPr>
                <w:t>-</w:t>
              </w:r>
              <w:r>
                <w:t>GeoAlert</w:t>
              </w:r>
              <w:r>
                <w:rPr>
                  <w:rFonts w:ascii="宋体" w:hAnsi="宋体"/>
                </w:rPr>
                <w:t>-</w:t>
              </w:r>
              <w:r>
                <w:t>Display</w:t>
              </w:r>
            </w:ins>
          </w:p>
        </w:tc>
        <w:tc>
          <w:tcPr>
            <w:tcW w:w="3812" w:type="dxa"/>
            <w:tcBorders>
              <w:top w:val="single" w:sz="4" w:space="0" w:color="000000"/>
              <w:left w:val="single" w:sz="4" w:space="0" w:color="000000"/>
              <w:bottom w:val="single" w:sz="4" w:space="0" w:color="auto"/>
              <w:right w:val="single" w:sz="4" w:space="0" w:color="000000"/>
            </w:tcBorders>
          </w:tcPr>
          <w:p w14:paraId="5F410850" w14:textId="77777777" w:rsidR="00E2530E" w:rsidRDefault="009835AA">
            <w:pPr>
              <w:rPr>
                <w:ins w:id="2180" w:author="libo" w:date="2015-06-09T15:25:00Z"/>
                <w:rFonts w:ascii="宋体" w:hAnsi="宋体"/>
              </w:rPr>
            </w:pPr>
            <w:ins w:id="2181" w:author="libo" w:date="2015-06-09T15:25:00Z">
              <w:r>
                <w:rPr>
                  <w:rFonts w:ascii="宋体" w:hAnsi="宋体"/>
                </w:rPr>
                <w:t>告警数据可以通过</w:t>
              </w:r>
              <w:r>
                <w:rPr>
                  <w:rFonts w:ascii="宋体" w:hAnsi="宋体" w:hint="eastAsia"/>
                </w:rPr>
                <w:t>系统</w:t>
              </w:r>
              <w:r>
                <w:rPr>
                  <w:rFonts w:ascii="宋体" w:hAnsi="宋体"/>
                </w:rPr>
                <w:t>窗口、手机短信等方式展示产生告警的数据，并可以结合地图界面进行查看</w:t>
              </w:r>
            </w:ins>
          </w:p>
        </w:tc>
      </w:tr>
      <w:tr w:rsidR="00E2530E" w14:paraId="52710AD3" w14:textId="77777777">
        <w:trPr>
          <w:cantSplit/>
          <w:ins w:id="2182" w:author="libo" w:date="2015-06-09T15:25:00Z"/>
        </w:trPr>
        <w:tc>
          <w:tcPr>
            <w:tcW w:w="1340" w:type="dxa"/>
            <w:vMerge/>
            <w:tcBorders>
              <w:left w:val="single" w:sz="4" w:space="0" w:color="000000"/>
              <w:bottom w:val="single" w:sz="4" w:space="0" w:color="auto"/>
            </w:tcBorders>
            <w:vAlign w:val="center"/>
          </w:tcPr>
          <w:p w14:paraId="6A351B77" w14:textId="77777777" w:rsidR="00E2530E" w:rsidRDefault="00E2530E">
            <w:pPr>
              <w:snapToGrid w:val="0"/>
              <w:rPr>
                <w:ins w:id="2183"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126B8929" w14:textId="77777777" w:rsidR="00E2530E" w:rsidRDefault="009835AA">
            <w:pPr>
              <w:jc w:val="center"/>
              <w:rPr>
                <w:ins w:id="2184" w:author="libo" w:date="2015-06-09T15:25:00Z"/>
                <w:rFonts w:ascii="宋体" w:hAnsi="宋体"/>
              </w:rPr>
            </w:pPr>
            <w:ins w:id="2185" w:author="libo" w:date="2015-06-09T15:25:00Z">
              <w:r>
                <w:rPr>
                  <w:rFonts w:ascii="宋体" w:hAnsi="宋体"/>
                </w:rPr>
                <w:t>告警统计，</w:t>
              </w:r>
              <w:r>
                <w:t>Func</w:t>
              </w:r>
              <w:r>
                <w:rPr>
                  <w:rFonts w:ascii="宋体" w:hAnsi="宋体"/>
                </w:rPr>
                <w:t>-</w:t>
              </w:r>
              <w:r>
                <w:t>GeoAlert</w:t>
              </w:r>
              <w:r>
                <w:rPr>
                  <w:rFonts w:ascii="宋体" w:hAnsi="宋体"/>
                </w:rPr>
                <w:t>-</w:t>
              </w:r>
              <w:r>
                <w:t>Statistic</w:t>
              </w:r>
            </w:ins>
          </w:p>
        </w:tc>
        <w:tc>
          <w:tcPr>
            <w:tcW w:w="3812" w:type="dxa"/>
            <w:tcBorders>
              <w:top w:val="single" w:sz="4" w:space="0" w:color="000000"/>
              <w:left w:val="single" w:sz="4" w:space="0" w:color="000000"/>
              <w:bottom w:val="single" w:sz="4" w:space="0" w:color="auto"/>
              <w:right w:val="single" w:sz="4" w:space="0" w:color="000000"/>
            </w:tcBorders>
          </w:tcPr>
          <w:p w14:paraId="4279B712" w14:textId="77777777" w:rsidR="00E2530E" w:rsidRDefault="009835AA">
            <w:pPr>
              <w:rPr>
                <w:ins w:id="2186" w:author="libo" w:date="2015-06-09T15:25:00Z"/>
                <w:rFonts w:ascii="宋体" w:hAnsi="宋体"/>
              </w:rPr>
            </w:pPr>
            <w:ins w:id="2187" w:author="libo" w:date="2015-06-09T15:25:00Z">
              <w:r>
                <w:rPr>
                  <w:rFonts w:ascii="宋体" w:hAnsi="宋体"/>
                </w:rPr>
                <w:t>每个用户能够查看总告警数量、新告警数量等统计值</w:t>
              </w:r>
            </w:ins>
          </w:p>
        </w:tc>
      </w:tr>
    </w:tbl>
    <w:p w14:paraId="55B91FF6" w14:textId="77777777" w:rsidR="00E2530E" w:rsidRDefault="00E2530E">
      <w:pPr>
        <w:rPr>
          <w:ins w:id="2188" w:author="libo" w:date="2015-06-09T15:25:00Z"/>
        </w:rPr>
      </w:pPr>
    </w:p>
    <w:p w14:paraId="3A0BFC01" w14:textId="77777777" w:rsidR="00E2530E" w:rsidRDefault="009835AA">
      <w:pPr>
        <w:pStyle w:val="3"/>
        <w:spacing w:line="416" w:lineRule="auto"/>
        <w:rPr>
          <w:ins w:id="2189" w:author="libo" w:date="2015-06-09T15:25:00Z"/>
          <w:rFonts w:ascii="黑体" w:eastAsia="黑体" w:hAnsi="黑体"/>
          <w:b w:val="0"/>
          <w:color w:val="000000"/>
          <w:sz w:val="24"/>
          <w:szCs w:val="24"/>
        </w:rPr>
      </w:pPr>
      <w:bookmarkStart w:id="2190" w:name="_Toc421645259"/>
      <w:ins w:id="2191" w:author="libo" w:date="2015-06-09T15:25:00Z">
        <w:r>
          <w:rPr>
            <w:rFonts w:ascii="黑体" w:eastAsia="黑体" w:hAnsi="黑体" w:hint="eastAsia"/>
            <w:b w:val="0"/>
            <w:color w:val="000000"/>
            <w:sz w:val="24"/>
            <w:szCs w:val="24"/>
          </w:rPr>
          <w:lastRenderedPageBreak/>
          <w:t>3.1.5 系统结构图</w:t>
        </w:r>
        <w:bookmarkEnd w:id="2190"/>
      </w:ins>
    </w:p>
    <w:p w14:paraId="78CF91D2" w14:textId="77777777" w:rsidR="00E2530E" w:rsidRDefault="009835AA">
      <w:pPr>
        <w:rPr>
          <w:ins w:id="2192" w:author="libo" w:date="2015-06-09T15:25:00Z"/>
          <w:rFonts w:ascii="宋体" w:hAnsi="宋体"/>
          <w:color w:val="000000"/>
          <w:sz w:val="24"/>
        </w:rPr>
      </w:pPr>
      <w:ins w:id="2193" w:author="libo" w:date="2015-06-09T15:25:00Z">
        <w:r>
          <w:rPr>
            <w:rFonts w:ascii="宋体" w:hAnsi="宋体" w:hint="eastAsia"/>
            <w:color w:val="000000"/>
            <w:sz w:val="24"/>
          </w:rPr>
          <w:t>总体结构图如下：</w:t>
        </w:r>
      </w:ins>
    </w:p>
    <w:p w14:paraId="4E1A0EDD" w14:textId="77777777" w:rsidR="00E2530E" w:rsidRDefault="00E2530E">
      <w:pPr>
        <w:rPr>
          <w:ins w:id="2194" w:author="libo" w:date="2015-06-09T15:25:00Z"/>
          <w:rFonts w:ascii="宋体" w:hAnsi="宋体"/>
          <w:color w:val="000000"/>
          <w:sz w:val="24"/>
        </w:rPr>
      </w:pPr>
    </w:p>
    <w:p w14:paraId="58B90B93" w14:textId="77777777" w:rsidR="00E2530E" w:rsidRDefault="009835AA">
      <w:pPr>
        <w:rPr>
          <w:ins w:id="2195" w:author="libo" w:date="2015-06-09T15:25:00Z"/>
          <w:color w:val="000000"/>
        </w:rPr>
      </w:pPr>
      <w:ins w:id="2196" w:author="libo" w:date="2015-06-09T15:25:00Z">
        <w:r>
          <w:rPr>
            <w:color w:val="000000"/>
          </w:rPr>
        </w:r>
        <w:r>
          <w:rPr>
            <w:color w:val="000000"/>
          </w:rPr>
          <w:pict w14:anchorId="59524884">
            <v:group id="_x0000_s1028" style="width:6in;height:529.5pt;mso-position-horizontal-relative:char;mso-position-vertical-relative:line" coordsize="8640,10590">
              <v:rect id="Rectangle 3" o:spid="_x0000_s1029" style="position:absolute;width:8640;height:10590" o:preferrelative="t" filled="f" stroked="f"/>
              <v:roundrect id="AutoShape 4" o:spid="_x0000_s1030" style="position:absolute;left:1603;top:5143;width:1430;height:715" arcsize="6554f" o:preferrelative="t" fillcolor="#599bd5" strokecolor="white" strokeweight="1pt">
                <v:textbox inset=".65pt,.65pt,.65pt,.65pt">
                  <w:txbxContent>
                    <w:p w14:paraId="701B65E8" w14:textId="77777777" w:rsidR="009835AA" w:rsidRDefault="009835AA">
                      <w:pPr>
                        <w:spacing w:afterLines="35" w:after="154" w:line="216" w:lineRule="auto"/>
                        <w:jc w:val="center"/>
                        <w:rPr>
                          <w:ins w:id="2197" w:author="libo" w:date="2015-06-09T15:25:00Z"/>
                          <w:rFonts w:ascii="宋体"/>
                          <w:kern w:val="24"/>
                          <w:sz w:val="26"/>
                          <w:szCs w:val="26"/>
                        </w:rPr>
                      </w:pPr>
                      <w:ins w:id="2198" w:author="libo" w:date="2015-06-09T15:25:00Z">
                        <w:r>
                          <w:rPr>
                            <w:rFonts w:ascii="宋体"/>
                            <w:kern w:val="24"/>
                            <w:sz w:val="26"/>
                            <w:szCs w:val="26"/>
                          </w:rPr>
                          <w:t>地理位置数据展示系统</w:t>
                        </w:r>
                      </w:ins>
                    </w:p>
                  </w:txbxContent>
                </v:textbox>
              </v:roundrect>
              <v:shape id="FreeForm 5" o:spid="_x0000_s1031" style="position:absolute;left:1345;top:3537;width:3947;height:20;rotation:278" coordsize="2506135,12150" o:spt="100" o:preferrelative="t" adj="0,,0" path="m,6075r2506135,e" filled="f" strokecolor="#477ba9" strokeweight="1pt">
                <v:stroke joinstyle="round"/>
                <v:formulas/>
                <v:path o:connecttype="segments"/>
                <v:textbox inset="1pt,0,1pt,0">
                  <w:txbxContent>
                    <w:p w14:paraId="2D1222E1" w14:textId="77777777" w:rsidR="009835AA" w:rsidRDefault="009835AA">
                      <w:pPr>
                        <w:spacing w:afterLines="35" w:after="154" w:line="216" w:lineRule="auto"/>
                        <w:jc w:val="center"/>
                        <w:rPr>
                          <w:ins w:id="2199" w:author="libo" w:date="2015-06-09T15:25:00Z"/>
                          <w:rFonts w:ascii="宋体"/>
                          <w:kern w:val="24"/>
                          <w:sz w:val="16"/>
                          <w:szCs w:val="16"/>
                        </w:rPr>
                      </w:pPr>
                    </w:p>
                  </w:txbxContent>
                </v:textbox>
              </v:shape>
              <v:roundrect id="AutoShape 6" o:spid="_x0000_s1032" style="position:absolute;left:3605;top:1238;width:1430;height:715" arcsize="6554f" o:preferrelative="t" fillcolor="#599bd5" strokecolor="white" strokeweight="1pt">
                <v:textbox inset=".65pt,.65pt,.65pt,.65pt">
                  <w:txbxContent>
                    <w:p w14:paraId="096BB89F" w14:textId="77777777" w:rsidR="009835AA" w:rsidRDefault="009835AA">
                      <w:pPr>
                        <w:spacing w:afterLines="35" w:after="154" w:line="216" w:lineRule="auto"/>
                        <w:jc w:val="center"/>
                        <w:rPr>
                          <w:ins w:id="2200" w:author="libo" w:date="2015-06-09T15:25:00Z"/>
                          <w:rFonts w:ascii="宋体"/>
                          <w:kern w:val="24"/>
                          <w:sz w:val="26"/>
                          <w:szCs w:val="26"/>
                        </w:rPr>
                      </w:pPr>
                      <w:ins w:id="2201" w:author="libo" w:date="2015-06-09T15:25:00Z">
                        <w:r>
                          <w:rPr>
                            <w:rFonts w:ascii="宋体"/>
                            <w:kern w:val="24"/>
                            <w:sz w:val="26"/>
                            <w:szCs w:val="26"/>
                          </w:rPr>
                          <w:t>地理位置展示</w:t>
                        </w:r>
                      </w:ins>
                    </w:p>
                  </w:txbxContent>
                </v:textbox>
              </v:roundrect>
              <v:shape id="FreeForm 7" o:spid="_x0000_s1033" style="position:absolute;left:4641;top:969;width:1359;height:19;rotation:294" coordsize="863170,12150" o:spt="100" o:preferrelative="t" adj="0,,0" path="m,6075r863170,e" filled="f" strokecolor="#528cbe" strokeweight="1pt">
                <v:stroke joinstyle="round"/>
                <v:formulas/>
                <v:path o:connecttype="segments"/>
                <v:textbox inset="1pt,0,1pt,0">
                  <w:txbxContent>
                    <w:p w14:paraId="18B38E9E" w14:textId="77777777" w:rsidR="009835AA" w:rsidRDefault="009835AA">
                      <w:pPr>
                        <w:spacing w:afterLines="35" w:after="154" w:line="216" w:lineRule="auto"/>
                        <w:jc w:val="center"/>
                        <w:rPr>
                          <w:ins w:id="2202" w:author="libo" w:date="2015-06-09T15:25:00Z"/>
                          <w:rFonts w:ascii="宋体"/>
                          <w:kern w:val="24"/>
                          <w:sz w:val="10"/>
                          <w:szCs w:val="10"/>
                        </w:rPr>
                      </w:pPr>
                    </w:p>
                  </w:txbxContent>
                </v:textbox>
              </v:shape>
              <v:roundrect id="AutoShape 8" o:spid="_x0000_s1034" style="position:absolute;left:5607;top:5;width:1430;height:715" arcsize="6554f" o:preferrelative="t" fillcolor="#599bd5" strokecolor="white" strokeweight="1pt">
                <v:textbox inset=".65pt,.65pt,.65pt,.65pt">
                  <w:txbxContent>
                    <w:p w14:paraId="47587FCF" w14:textId="77777777" w:rsidR="009835AA" w:rsidRDefault="009835AA">
                      <w:pPr>
                        <w:spacing w:afterLines="35" w:after="154" w:line="216" w:lineRule="auto"/>
                        <w:jc w:val="center"/>
                        <w:rPr>
                          <w:ins w:id="2203" w:author="libo" w:date="2015-06-09T15:25:00Z"/>
                          <w:rFonts w:ascii="宋体"/>
                          <w:kern w:val="24"/>
                          <w:sz w:val="26"/>
                          <w:szCs w:val="26"/>
                        </w:rPr>
                      </w:pPr>
                      <w:ins w:id="2204" w:author="libo" w:date="2015-06-09T15:25:00Z">
                        <w:r>
                          <w:rPr>
                            <w:rFonts w:ascii="宋体"/>
                            <w:kern w:val="24"/>
                            <w:sz w:val="26"/>
                            <w:szCs w:val="26"/>
                          </w:rPr>
                          <w:t>位置展示</w:t>
                        </w:r>
                      </w:ins>
                    </w:p>
                  </w:txbxContent>
                </v:textbox>
              </v:roundrect>
              <v:shape id="FreeForm 9" o:spid="_x0000_s1035" style="position:absolute;left:4969;top:1380;width:704;height:20;rotation:324" coordsize="447229,12150" o:spt="100" o:preferrelative="t" adj="0,,0" path="m,6075r447229,e" filled="f" strokecolor="#528cbe" strokeweight="1pt">
                <v:stroke joinstyle="round"/>
                <v:formulas/>
                <v:path o:connecttype="segments"/>
                <v:textbox inset="1pt,0,1pt,0">
                  <w:txbxContent>
                    <w:p w14:paraId="1A879217" w14:textId="77777777" w:rsidR="009835AA" w:rsidRDefault="009835AA">
                      <w:pPr>
                        <w:spacing w:afterLines="35" w:after="154" w:line="216" w:lineRule="auto"/>
                        <w:jc w:val="center"/>
                        <w:rPr>
                          <w:ins w:id="2205" w:author="libo" w:date="2015-06-09T15:25:00Z"/>
                          <w:rFonts w:ascii="宋体"/>
                          <w:kern w:val="24"/>
                          <w:sz w:val="10"/>
                          <w:szCs w:val="10"/>
                        </w:rPr>
                      </w:pPr>
                    </w:p>
                  </w:txbxContent>
                </v:textbox>
              </v:shape>
              <v:roundrect id="AutoShape 10" o:spid="_x0000_s1036" style="position:absolute;left:5607;top:827;width:1430;height:715" arcsize="6554f" o:preferrelative="t" fillcolor="#599bd5" strokecolor="white" strokeweight="1pt">
                <v:textbox inset=".65pt,.65pt,.65pt,.65pt">
                  <w:txbxContent>
                    <w:p w14:paraId="2F002D56" w14:textId="77777777" w:rsidR="009835AA" w:rsidRDefault="009835AA">
                      <w:pPr>
                        <w:spacing w:afterLines="35" w:after="154" w:line="216" w:lineRule="auto"/>
                        <w:jc w:val="center"/>
                        <w:rPr>
                          <w:ins w:id="2206" w:author="libo" w:date="2015-06-09T15:25:00Z"/>
                          <w:rFonts w:ascii="宋体"/>
                          <w:kern w:val="24"/>
                          <w:sz w:val="26"/>
                          <w:szCs w:val="26"/>
                        </w:rPr>
                      </w:pPr>
                      <w:ins w:id="2207" w:author="libo" w:date="2015-06-09T15:25:00Z">
                        <w:r>
                          <w:rPr>
                            <w:rFonts w:ascii="宋体"/>
                            <w:kern w:val="24"/>
                            <w:sz w:val="26"/>
                            <w:szCs w:val="26"/>
                          </w:rPr>
                          <w:t>时间展示</w:t>
                        </w:r>
                      </w:ins>
                    </w:p>
                  </w:txbxContent>
                </v:textbox>
              </v:roundrect>
              <v:shape id="FreeForm 11" o:spid="_x0000_s1037" style="position:absolute;left:4969;top:1791;width:704;height:20;rotation:35" coordsize="447229,12150" o:spt="100" o:preferrelative="t" adj="0,,0" path="m,6075r447229,e" filled="f" strokecolor="#528cbe" strokeweight="1pt">
                <v:stroke joinstyle="round"/>
                <v:formulas/>
                <v:path o:connecttype="segments"/>
                <v:textbox inset="1pt,0,1pt,0">
                  <w:txbxContent>
                    <w:p w14:paraId="5F4A2704" w14:textId="77777777" w:rsidR="009835AA" w:rsidRDefault="009835AA">
                      <w:pPr>
                        <w:spacing w:afterLines="35" w:after="154" w:line="216" w:lineRule="auto"/>
                        <w:jc w:val="center"/>
                        <w:rPr>
                          <w:ins w:id="2208" w:author="libo" w:date="2015-06-09T15:25:00Z"/>
                          <w:rFonts w:ascii="宋体"/>
                          <w:kern w:val="24"/>
                          <w:sz w:val="10"/>
                          <w:szCs w:val="10"/>
                        </w:rPr>
                      </w:pPr>
                    </w:p>
                  </w:txbxContent>
                </v:textbox>
              </v:shape>
              <v:roundrect id="AutoShape 12" o:spid="_x0000_s1038" style="position:absolute;left:5607;top:1649;width:1430;height:715" arcsize="6554f" o:preferrelative="t" fillcolor="#599bd5" strokecolor="white" strokeweight="1pt">
                <v:textbox inset=".65pt,.65pt,.65pt,.65pt">
                  <w:txbxContent>
                    <w:p w14:paraId="1B1E263C" w14:textId="77777777" w:rsidR="009835AA" w:rsidRDefault="009835AA">
                      <w:pPr>
                        <w:spacing w:afterLines="35" w:after="154" w:line="216" w:lineRule="auto"/>
                        <w:jc w:val="center"/>
                        <w:rPr>
                          <w:ins w:id="2209" w:author="libo" w:date="2015-06-09T15:25:00Z"/>
                          <w:rFonts w:ascii="宋体"/>
                          <w:kern w:val="24"/>
                          <w:sz w:val="26"/>
                          <w:szCs w:val="26"/>
                        </w:rPr>
                      </w:pPr>
                      <w:ins w:id="2210" w:author="libo" w:date="2015-06-09T15:25:00Z">
                        <w:r>
                          <w:rPr>
                            <w:rFonts w:ascii="宋体"/>
                            <w:kern w:val="24"/>
                            <w:sz w:val="26"/>
                            <w:szCs w:val="26"/>
                          </w:rPr>
                          <w:t>对象展示</w:t>
                        </w:r>
                      </w:ins>
                    </w:p>
                  </w:txbxContent>
                </v:textbox>
              </v:roundrect>
              <v:shape id="FreeForm 13" o:spid="_x0000_s1039" style="position:absolute;left:4641;top:2203;width:1359;height:19;rotation:65" coordsize="863170,12150" o:spt="100" o:preferrelative="t" adj="0,,0" path="m,6075r863170,e" filled="f" strokecolor="#528cbe" strokeweight="1pt">
                <v:stroke joinstyle="round"/>
                <v:formulas/>
                <v:path o:connecttype="segments"/>
                <v:textbox inset="1pt,0,1pt,0">
                  <w:txbxContent>
                    <w:p w14:paraId="122C0444" w14:textId="77777777" w:rsidR="009835AA" w:rsidRDefault="009835AA">
                      <w:pPr>
                        <w:spacing w:afterLines="35" w:after="154" w:line="216" w:lineRule="auto"/>
                        <w:jc w:val="center"/>
                        <w:rPr>
                          <w:ins w:id="2211" w:author="libo" w:date="2015-06-09T15:25:00Z"/>
                          <w:rFonts w:ascii="宋体"/>
                          <w:kern w:val="24"/>
                          <w:sz w:val="10"/>
                          <w:szCs w:val="10"/>
                        </w:rPr>
                      </w:pPr>
                    </w:p>
                  </w:txbxContent>
                </v:textbox>
              </v:shape>
              <v:roundrect id="AutoShape 14" o:spid="_x0000_s1040" style="position:absolute;left:5607;top:2471;width:1430;height:715" arcsize="6554f" o:preferrelative="t" fillcolor="#599bd5" strokecolor="white" strokeweight="1pt">
                <v:textbox inset=".65pt,.65pt,.65pt,.65pt">
                  <w:txbxContent>
                    <w:p w14:paraId="1A99CD89" w14:textId="77777777" w:rsidR="009835AA" w:rsidRDefault="009835AA">
                      <w:pPr>
                        <w:spacing w:afterLines="35" w:after="154" w:line="216" w:lineRule="auto"/>
                        <w:jc w:val="center"/>
                        <w:rPr>
                          <w:ins w:id="2212" w:author="libo" w:date="2015-06-09T15:25:00Z"/>
                          <w:rFonts w:ascii="宋体"/>
                          <w:kern w:val="24"/>
                          <w:sz w:val="26"/>
                          <w:szCs w:val="26"/>
                        </w:rPr>
                      </w:pPr>
                      <w:ins w:id="2213" w:author="libo" w:date="2015-06-09T15:25:00Z">
                        <w:r>
                          <w:rPr>
                            <w:rFonts w:ascii="宋体"/>
                            <w:kern w:val="24"/>
                            <w:sz w:val="26"/>
                            <w:szCs w:val="26"/>
                          </w:rPr>
                          <w:t>活动轨迹展示</w:t>
                        </w:r>
                      </w:ins>
                    </w:p>
                  </w:txbxContent>
                </v:textbox>
              </v:roundrect>
              <v:shape id="FreeForm 15" o:spid="_x0000_s1041" style="position:absolute;left:2899;top:5183;width:841;height:19;rotation:312" coordsize="534020,12150" o:spt="100" o:preferrelative="t" adj="0,,0" path="m,6075r534020,e" filled="f" strokecolor="#477ba9" strokeweight="1pt">
                <v:stroke joinstyle="round"/>
                <v:formulas/>
                <v:path o:connecttype="segments"/>
                <v:textbox inset="1pt,0,1pt,0">
                  <w:txbxContent>
                    <w:p w14:paraId="4B107800" w14:textId="77777777" w:rsidR="009835AA" w:rsidRDefault="009835AA">
                      <w:pPr>
                        <w:spacing w:afterLines="35" w:after="154" w:line="216" w:lineRule="auto"/>
                        <w:jc w:val="center"/>
                        <w:rPr>
                          <w:ins w:id="2214" w:author="libo" w:date="2015-06-09T15:25:00Z"/>
                          <w:rFonts w:ascii="宋体"/>
                          <w:kern w:val="24"/>
                          <w:sz w:val="10"/>
                          <w:szCs w:val="10"/>
                        </w:rPr>
                      </w:pPr>
                    </w:p>
                  </w:txbxContent>
                </v:textbox>
              </v:shape>
              <v:roundrect id="AutoShape 16" o:spid="_x0000_s1042" style="position:absolute;left:3605;top:4527;width:1430;height:714" arcsize="6554f" o:preferrelative="t" fillcolor="#599bd5" strokecolor="white" strokeweight="1pt">
                <v:textbox inset=".65pt,.65pt,.65pt,.65pt">
                  <w:txbxContent>
                    <w:p w14:paraId="7965C1D3" w14:textId="77777777" w:rsidR="009835AA" w:rsidRDefault="009835AA">
                      <w:pPr>
                        <w:spacing w:afterLines="35" w:after="154" w:line="216" w:lineRule="auto"/>
                        <w:jc w:val="center"/>
                        <w:rPr>
                          <w:ins w:id="2215" w:author="libo" w:date="2015-06-09T15:25:00Z"/>
                          <w:rFonts w:ascii="宋体"/>
                          <w:kern w:val="24"/>
                          <w:sz w:val="26"/>
                          <w:szCs w:val="26"/>
                        </w:rPr>
                      </w:pPr>
                      <w:ins w:id="2216" w:author="libo" w:date="2015-06-09T15:25:00Z">
                        <w:r>
                          <w:rPr>
                            <w:rFonts w:ascii="宋体"/>
                            <w:kern w:val="24"/>
                            <w:sz w:val="26"/>
                            <w:szCs w:val="26"/>
                          </w:rPr>
                          <w:t>地理位置搜索</w:t>
                        </w:r>
                      </w:ins>
                    </w:p>
                  </w:txbxContent>
                </v:textbox>
              </v:roundrect>
              <v:shape id="FreeForm 17" o:spid="_x0000_s1043" style="position:absolute;left:4641;top:4258;width:1359;height:19;rotation:294" coordsize="863170,12150" o:spt="100" o:preferrelative="t" adj="0,,0" path="m,6075r863170,e" filled="f" strokecolor="#528cbe" strokeweight="1pt">
                <v:stroke joinstyle="round"/>
                <v:formulas/>
                <v:path o:connecttype="segments"/>
                <v:textbox inset="1pt,0,1pt,0">
                  <w:txbxContent>
                    <w:p w14:paraId="06D72DBA" w14:textId="77777777" w:rsidR="009835AA" w:rsidRDefault="009835AA">
                      <w:pPr>
                        <w:spacing w:afterLines="35" w:after="154" w:line="216" w:lineRule="auto"/>
                        <w:jc w:val="center"/>
                        <w:rPr>
                          <w:ins w:id="2217" w:author="libo" w:date="2015-06-09T15:25:00Z"/>
                          <w:rFonts w:ascii="宋体"/>
                          <w:kern w:val="24"/>
                          <w:sz w:val="10"/>
                          <w:szCs w:val="10"/>
                        </w:rPr>
                      </w:pPr>
                    </w:p>
                  </w:txbxContent>
                </v:textbox>
              </v:shape>
              <v:roundrect id="AutoShape 18" o:spid="_x0000_s1044" style="position:absolute;left:5607;top:3293;width:1430;height:715" arcsize="6554f" o:preferrelative="t" fillcolor="#599bd5" strokecolor="white" strokeweight="1pt">
                <v:textbox inset=".65pt,.65pt,.65pt,.65pt">
                  <w:txbxContent>
                    <w:p w14:paraId="4C75FDC8" w14:textId="77777777" w:rsidR="009835AA" w:rsidRDefault="009835AA">
                      <w:pPr>
                        <w:spacing w:afterLines="35" w:after="154" w:line="216" w:lineRule="auto"/>
                        <w:jc w:val="center"/>
                        <w:rPr>
                          <w:ins w:id="2218" w:author="libo" w:date="2015-06-09T15:25:00Z"/>
                          <w:rFonts w:ascii="宋体"/>
                          <w:kern w:val="24"/>
                          <w:sz w:val="26"/>
                          <w:szCs w:val="26"/>
                        </w:rPr>
                      </w:pPr>
                      <w:ins w:id="2219" w:author="libo" w:date="2015-06-09T15:25:00Z">
                        <w:r>
                          <w:rPr>
                            <w:rFonts w:ascii="宋体"/>
                            <w:kern w:val="24"/>
                            <w:sz w:val="26"/>
                            <w:szCs w:val="26"/>
                          </w:rPr>
                          <w:t>时间段搜索</w:t>
                        </w:r>
                      </w:ins>
                    </w:p>
                  </w:txbxContent>
                </v:textbox>
              </v:roundrect>
              <v:shape id="FreeForm 19" o:spid="_x0000_s1045" style="position:absolute;left:4969;top:4669;width:704;height:19;rotation:324" coordsize="447229,12150" o:spt="100" o:preferrelative="t" adj="0,,0" path="m,6075r447229,e" filled="f" strokecolor="#528cbe" strokeweight="1pt">
                <v:stroke joinstyle="round"/>
                <v:formulas/>
                <v:path o:connecttype="segments"/>
                <v:textbox inset="1pt,0,1pt,0">
                  <w:txbxContent>
                    <w:p w14:paraId="3CDF21F4" w14:textId="77777777" w:rsidR="009835AA" w:rsidRDefault="009835AA">
                      <w:pPr>
                        <w:spacing w:afterLines="35" w:after="154" w:line="216" w:lineRule="auto"/>
                        <w:jc w:val="center"/>
                        <w:rPr>
                          <w:ins w:id="2220" w:author="libo" w:date="2015-06-09T15:25:00Z"/>
                          <w:rFonts w:ascii="宋体"/>
                          <w:kern w:val="24"/>
                          <w:sz w:val="10"/>
                          <w:szCs w:val="10"/>
                        </w:rPr>
                      </w:pPr>
                    </w:p>
                  </w:txbxContent>
                </v:textbox>
              </v:shape>
              <v:roundrect id="AutoShape 20" o:spid="_x0000_s1046" style="position:absolute;left:5607;top:4115;width:1430;height:715" arcsize="6554f" o:preferrelative="t" fillcolor="#599bd5" strokecolor="white" strokeweight="1pt">
                <v:textbox inset=".65pt,.65pt,.65pt,.65pt">
                  <w:txbxContent>
                    <w:p w14:paraId="790EB7D3" w14:textId="77777777" w:rsidR="009835AA" w:rsidRDefault="009835AA">
                      <w:pPr>
                        <w:spacing w:afterLines="35" w:after="154" w:line="216" w:lineRule="auto"/>
                        <w:jc w:val="center"/>
                        <w:rPr>
                          <w:ins w:id="2221" w:author="libo" w:date="2015-06-09T15:25:00Z"/>
                          <w:rFonts w:ascii="宋体"/>
                          <w:kern w:val="24"/>
                          <w:sz w:val="26"/>
                          <w:szCs w:val="26"/>
                        </w:rPr>
                      </w:pPr>
                      <w:ins w:id="2222" w:author="libo" w:date="2015-06-09T15:25:00Z">
                        <w:r>
                          <w:rPr>
                            <w:rFonts w:ascii="宋体"/>
                            <w:kern w:val="24"/>
                            <w:sz w:val="26"/>
                            <w:szCs w:val="26"/>
                          </w:rPr>
                          <w:t>对象搜索</w:t>
                        </w:r>
                      </w:ins>
                    </w:p>
                  </w:txbxContent>
                </v:textbox>
              </v:roundrect>
              <v:shape id="FreeForm 21" o:spid="_x0000_s1047" style="position:absolute;left:4969;top:5080;width:704;height:19;rotation:35" coordsize="447229,12150" o:spt="100" o:preferrelative="t" adj="0,,0" path="m,6075r447229,e" filled="f" strokecolor="#528cbe" strokeweight="1pt">
                <v:stroke joinstyle="round"/>
                <v:formulas/>
                <v:path o:connecttype="segments"/>
                <v:textbox inset="1pt,0,1pt,0">
                  <w:txbxContent>
                    <w:p w14:paraId="0B29A7A0" w14:textId="77777777" w:rsidR="009835AA" w:rsidRDefault="009835AA">
                      <w:pPr>
                        <w:spacing w:afterLines="35" w:after="154" w:line="216" w:lineRule="auto"/>
                        <w:jc w:val="center"/>
                        <w:rPr>
                          <w:ins w:id="2223" w:author="libo" w:date="2015-06-09T15:25:00Z"/>
                          <w:rFonts w:ascii="宋体"/>
                          <w:kern w:val="24"/>
                          <w:sz w:val="10"/>
                          <w:szCs w:val="10"/>
                        </w:rPr>
                      </w:pPr>
                    </w:p>
                  </w:txbxContent>
                </v:textbox>
              </v:shape>
              <v:roundrect id="AutoShape 22" o:spid="_x0000_s1048" style="position:absolute;left:5607;top:4938;width:1430;height:714" arcsize="6554f" o:preferrelative="t" fillcolor="#599bd5" strokecolor="white" strokeweight="1pt">
                <v:textbox inset=".65pt,.65pt,.65pt,.65pt">
                  <w:txbxContent>
                    <w:p w14:paraId="04D38CC1" w14:textId="77777777" w:rsidR="009835AA" w:rsidRDefault="009835AA">
                      <w:pPr>
                        <w:spacing w:afterLines="35" w:after="154" w:line="216" w:lineRule="auto"/>
                        <w:jc w:val="center"/>
                        <w:rPr>
                          <w:ins w:id="2224" w:author="libo" w:date="2015-06-09T15:25:00Z"/>
                          <w:rFonts w:ascii="宋体"/>
                          <w:kern w:val="24"/>
                          <w:sz w:val="26"/>
                          <w:szCs w:val="26"/>
                        </w:rPr>
                      </w:pPr>
                      <w:ins w:id="2225" w:author="libo" w:date="2015-06-09T15:25:00Z">
                        <w:r>
                          <w:rPr>
                            <w:rFonts w:ascii="宋体"/>
                            <w:kern w:val="24"/>
                            <w:sz w:val="26"/>
                            <w:szCs w:val="26"/>
                          </w:rPr>
                          <w:t>区域搜索</w:t>
                        </w:r>
                      </w:ins>
                    </w:p>
                  </w:txbxContent>
                </v:textbox>
              </v:roundrect>
              <v:shape id="FreeForm 23" o:spid="_x0000_s1049" style="position:absolute;left:4641;top:5491;width:1359;height:19;rotation:65" coordsize="863170,12150" o:spt="100" o:preferrelative="t" adj="0,,0" path="m,6075r863170,e" filled="f" strokecolor="#528cbe" strokeweight="1pt">
                <v:stroke joinstyle="round"/>
                <v:formulas/>
                <v:path o:connecttype="segments"/>
                <v:textbox inset="1pt,0,1pt,0">
                  <w:txbxContent>
                    <w:p w14:paraId="10C49EE3" w14:textId="77777777" w:rsidR="009835AA" w:rsidRDefault="009835AA">
                      <w:pPr>
                        <w:spacing w:afterLines="35" w:after="154" w:line="216" w:lineRule="auto"/>
                        <w:jc w:val="center"/>
                        <w:rPr>
                          <w:ins w:id="2226" w:author="libo" w:date="2015-06-09T15:25:00Z"/>
                          <w:rFonts w:ascii="宋体"/>
                          <w:kern w:val="24"/>
                          <w:sz w:val="10"/>
                          <w:szCs w:val="10"/>
                        </w:rPr>
                      </w:pPr>
                    </w:p>
                  </w:txbxContent>
                </v:textbox>
              </v:shape>
              <v:roundrect id="AutoShape 24" o:spid="_x0000_s1050" style="position:absolute;left:5607;top:5760;width:1430;height:715" arcsize="6554f" o:preferrelative="t" fillcolor="#599bd5" strokecolor="white" strokeweight="1pt">
                <v:textbox inset=".65pt,.65pt,.65pt,.65pt">
                  <w:txbxContent>
                    <w:p w14:paraId="217E7F86" w14:textId="77777777" w:rsidR="009835AA" w:rsidRDefault="009835AA">
                      <w:pPr>
                        <w:spacing w:afterLines="35" w:after="154" w:line="216" w:lineRule="auto"/>
                        <w:jc w:val="center"/>
                        <w:rPr>
                          <w:ins w:id="2227" w:author="libo" w:date="2015-06-09T15:25:00Z"/>
                          <w:rFonts w:ascii="宋体"/>
                          <w:kern w:val="24"/>
                          <w:sz w:val="26"/>
                          <w:szCs w:val="26"/>
                        </w:rPr>
                      </w:pPr>
                      <w:ins w:id="2228" w:author="libo" w:date="2015-06-09T15:25:00Z">
                        <w:r>
                          <w:rPr>
                            <w:rFonts w:ascii="宋体"/>
                            <w:kern w:val="24"/>
                            <w:sz w:val="26"/>
                            <w:szCs w:val="26"/>
                          </w:rPr>
                          <w:t>对象统计搜索</w:t>
                        </w:r>
                      </w:ins>
                    </w:p>
                  </w:txbxContent>
                </v:textbox>
              </v:roundrect>
              <v:shape id="FreeForm 25" o:spid="_x0000_s1051" style="position:absolute;left:2350;top:6415;width:1936;height:19;rotation:72" coordsize="1229446,12150" o:spt="100" o:preferrelative="t" adj="0,,0" path="m,6075r1229446,e" filled="f" strokecolor="#477ba9" strokeweight="1pt">
                <v:stroke joinstyle="round"/>
                <v:formulas/>
                <v:path o:connecttype="segments"/>
                <v:textbox inset="1pt,0,1pt,0">
                  <w:txbxContent>
                    <w:p w14:paraId="4774F009" w14:textId="77777777" w:rsidR="009835AA" w:rsidRDefault="009835AA">
                      <w:pPr>
                        <w:spacing w:afterLines="35" w:after="154" w:line="216" w:lineRule="auto"/>
                        <w:jc w:val="center"/>
                        <w:rPr>
                          <w:ins w:id="2229" w:author="libo" w:date="2015-06-09T15:25:00Z"/>
                          <w:rFonts w:ascii="宋体"/>
                          <w:kern w:val="24"/>
                          <w:sz w:val="10"/>
                          <w:szCs w:val="10"/>
                        </w:rPr>
                      </w:pPr>
                    </w:p>
                  </w:txbxContent>
                </v:textbox>
              </v:shape>
              <v:roundrect id="AutoShape 26" o:spid="_x0000_s1052" style="position:absolute;left:3605;top:6993;width:1430;height:715" arcsize="6554f" o:preferrelative="t" fillcolor="#599bd5" strokecolor="white" strokeweight="1pt">
                <v:textbox inset=".65pt,.65pt,.65pt,.65pt">
                  <w:txbxContent>
                    <w:p w14:paraId="0B5E9440" w14:textId="77777777" w:rsidR="009835AA" w:rsidRDefault="009835AA">
                      <w:pPr>
                        <w:spacing w:afterLines="35" w:after="154" w:line="216" w:lineRule="auto"/>
                        <w:jc w:val="center"/>
                        <w:rPr>
                          <w:ins w:id="2230" w:author="libo" w:date="2015-06-09T15:25:00Z"/>
                          <w:rFonts w:ascii="宋体"/>
                          <w:kern w:val="24"/>
                          <w:sz w:val="26"/>
                          <w:szCs w:val="26"/>
                        </w:rPr>
                      </w:pPr>
                      <w:ins w:id="2231" w:author="libo" w:date="2015-06-09T15:25:00Z">
                        <w:r>
                          <w:rPr>
                            <w:rFonts w:ascii="宋体"/>
                            <w:kern w:val="24"/>
                            <w:sz w:val="26"/>
                            <w:szCs w:val="26"/>
                          </w:rPr>
                          <w:t>地理位置推送</w:t>
                        </w:r>
                      </w:ins>
                    </w:p>
                  </w:txbxContent>
                </v:textbox>
              </v:roundrect>
              <v:shape id="FreeForm 27" o:spid="_x0000_s1053" style="position:absolute;left:4969;top:7135;width:704;height:19;rotation:324" coordsize="447229,12150" o:spt="100" o:preferrelative="t" adj="0,,0" path="m,6075r447229,e" filled="f" strokecolor="#528cbe" strokeweight="1pt">
                <v:stroke joinstyle="round"/>
                <v:formulas/>
                <v:path o:connecttype="segments"/>
                <v:textbox inset="1pt,0,1pt,0">
                  <w:txbxContent>
                    <w:p w14:paraId="70B4E55B" w14:textId="77777777" w:rsidR="009835AA" w:rsidRDefault="009835AA">
                      <w:pPr>
                        <w:spacing w:afterLines="35" w:after="154" w:line="216" w:lineRule="auto"/>
                        <w:jc w:val="center"/>
                        <w:rPr>
                          <w:ins w:id="2232" w:author="libo" w:date="2015-06-09T15:25:00Z"/>
                          <w:rFonts w:ascii="宋体"/>
                          <w:kern w:val="24"/>
                          <w:sz w:val="10"/>
                          <w:szCs w:val="10"/>
                        </w:rPr>
                      </w:pPr>
                    </w:p>
                  </w:txbxContent>
                </v:textbox>
              </v:shape>
              <v:roundrect id="AutoShape 28" o:spid="_x0000_s1054" style="position:absolute;left:5607;top:6582;width:1430;height:715" arcsize="6554f" o:preferrelative="t" fillcolor="#599bd5" strokecolor="white" strokeweight="1pt">
                <v:textbox inset=".65pt,.65pt,.65pt,.65pt">
                  <w:txbxContent>
                    <w:p w14:paraId="4D28EA6F" w14:textId="77777777" w:rsidR="009835AA" w:rsidRDefault="009835AA">
                      <w:pPr>
                        <w:spacing w:afterLines="35" w:after="154" w:line="216" w:lineRule="auto"/>
                        <w:jc w:val="center"/>
                        <w:rPr>
                          <w:ins w:id="2233" w:author="libo" w:date="2015-06-09T15:25:00Z"/>
                          <w:rFonts w:ascii="宋体"/>
                          <w:kern w:val="24"/>
                          <w:sz w:val="26"/>
                          <w:szCs w:val="26"/>
                        </w:rPr>
                      </w:pPr>
                      <w:ins w:id="2234" w:author="libo" w:date="2015-06-09T15:25:00Z">
                        <w:r>
                          <w:rPr>
                            <w:rFonts w:ascii="宋体"/>
                            <w:kern w:val="24"/>
                            <w:sz w:val="26"/>
                            <w:szCs w:val="26"/>
                          </w:rPr>
                          <w:t>推送设置</w:t>
                        </w:r>
                      </w:ins>
                    </w:p>
                  </w:txbxContent>
                </v:textbox>
              </v:roundrect>
              <v:shape id="FreeForm 29" o:spid="_x0000_s1055" style="position:absolute;left:4969;top:7546;width:704;height:19;rotation:35" coordsize="447229,12150" o:spt="100" o:preferrelative="t" adj="0,,0" path="m,6075r447229,e" filled="f" strokecolor="#528cbe" strokeweight="1pt">
                <v:stroke joinstyle="round"/>
                <v:formulas/>
                <v:path o:connecttype="segments"/>
                <v:textbox inset="1pt,0,1pt,0">
                  <w:txbxContent>
                    <w:p w14:paraId="33B71294" w14:textId="77777777" w:rsidR="009835AA" w:rsidRDefault="009835AA">
                      <w:pPr>
                        <w:spacing w:afterLines="35" w:after="154" w:line="216" w:lineRule="auto"/>
                        <w:jc w:val="center"/>
                        <w:rPr>
                          <w:ins w:id="2235" w:author="libo" w:date="2015-06-09T15:25:00Z"/>
                          <w:rFonts w:ascii="宋体"/>
                          <w:kern w:val="24"/>
                          <w:sz w:val="10"/>
                          <w:szCs w:val="10"/>
                        </w:rPr>
                      </w:pPr>
                    </w:p>
                  </w:txbxContent>
                </v:textbox>
              </v:shape>
              <v:roundrect id="AutoShape 30" o:spid="_x0000_s1056" style="position:absolute;left:5607;top:7404;width:1430;height:715" arcsize="6554f" o:preferrelative="t" fillcolor="#599bd5" strokecolor="white" strokeweight="1pt">
                <v:textbox inset=".65pt,.65pt,.65pt,.65pt">
                  <w:txbxContent>
                    <w:p w14:paraId="5ADA99E2" w14:textId="77777777" w:rsidR="009835AA" w:rsidRDefault="009835AA">
                      <w:pPr>
                        <w:spacing w:afterLines="35" w:after="154" w:line="216" w:lineRule="auto"/>
                        <w:jc w:val="center"/>
                        <w:rPr>
                          <w:ins w:id="2236" w:author="libo" w:date="2015-06-09T15:25:00Z"/>
                          <w:rFonts w:ascii="宋体"/>
                          <w:kern w:val="24"/>
                          <w:sz w:val="26"/>
                          <w:szCs w:val="26"/>
                        </w:rPr>
                      </w:pPr>
                      <w:ins w:id="2237" w:author="libo" w:date="2015-06-09T15:25:00Z">
                        <w:r>
                          <w:rPr>
                            <w:rFonts w:ascii="宋体"/>
                            <w:kern w:val="24"/>
                            <w:sz w:val="26"/>
                            <w:szCs w:val="26"/>
                          </w:rPr>
                          <w:t>推送信息展示</w:t>
                        </w:r>
                      </w:ins>
                    </w:p>
                  </w:txbxContent>
                </v:textbox>
              </v:roundrect>
              <v:shape id="FreeForm 31" o:spid="_x0000_s1057" style="position:absolute;left:1345;top:7442;width:3947;height:20;rotation:81" coordsize="2506135,12150" o:spt="100" o:preferrelative="t" adj="0,,0" path="m,6075r2506135,e" filled="f" strokecolor="#477ba9" strokeweight="1pt">
                <v:stroke joinstyle="round"/>
                <v:formulas/>
                <v:path o:connecttype="segments"/>
                <v:textbox inset="1pt,0,1pt,0">
                  <w:txbxContent>
                    <w:p w14:paraId="4E2BFA35" w14:textId="77777777" w:rsidR="009835AA" w:rsidRDefault="009835AA">
                      <w:pPr>
                        <w:spacing w:afterLines="35" w:after="154" w:line="216" w:lineRule="auto"/>
                        <w:jc w:val="center"/>
                        <w:rPr>
                          <w:ins w:id="2238" w:author="libo" w:date="2015-06-09T15:25:00Z"/>
                          <w:rFonts w:ascii="宋体"/>
                          <w:kern w:val="24"/>
                          <w:sz w:val="16"/>
                          <w:szCs w:val="16"/>
                        </w:rPr>
                      </w:pPr>
                    </w:p>
                  </w:txbxContent>
                </v:textbox>
              </v:shape>
              <v:roundrect id="AutoShape 32" o:spid="_x0000_s1058" style="position:absolute;left:3605;top:9048;width:1430;height:715" arcsize="6554f" o:preferrelative="t" fillcolor="#599bd5" strokecolor="white" strokeweight="1pt">
                <v:textbox inset=".65pt,.65pt,.65pt,.65pt">
                  <w:txbxContent>
                    <w:p w14:paraId="676EC127" w14:textId="77777777" w:rsidR="009835AA" w:rsidRDefault="009835AA">
                      <w:pPr>
                        <w:spacing w:afterLines="35" w:after="154" w:line="216" w:lineRule="auto"/>
                        <w:jc w:val="center"/>
                        <w:rPr>
                          <w:ins w:id="2239" w:author="libo" w:date="2015-06-09T15:25:00Z"/>
                          <w:rFonts w:ascii="宋体"/>
                          <w:kern w:val="24"/>
                          <w:sz w:val="26"/>
                          <w:szCs w:val="26"/>
                        </w:rPr>
                      </w:pPr>
                      <w:ins w:id="2240" w:author="libo" w:date="2015-06-09T15:25:00Z">
                        <w:r>
                          <w:rPr>
                            <w:rFonts w:ascii="宋体"/>
                            <w:kern w:val="24"/>
                            <w:sz w:val="26"/>
                            <w:szCs w:val="26"/>
                          </w:rPr>
                          <w:t>地理位置告警</w:t>
                        </w:r>
                      </w:ins>
                    </w:p>
                  </w:txbxContent>
                </v:textbox>
              </v:roundrect>
              <v:shape id="FreeForm 33" o:spid="_x0000_s1059" style="position:absolute;left:4819;top:8984;width:1002;height:19;rotation:304" coordsize="635930,12150" o:spt="100" o:preferrelative="t" adj="0,,0" path="m,6075r635930,e" filled="f" strokecolor="#528cbe" strokeweight="1pt">
                <v:stroke joinstyle="round"/>
                <v:formulas/>
                <v:path o:connecttype="segments"/>
                <v:textbox inset="1pt,0,1pt,0">
                  <w:txbxContent>
                    <w:p w14:paraId="358D39A9" w14:textId="77777777" w:rsidR="009835AA" w:rsidRDefault="009835AA">
                      <w:pPr>
                        <w:spacing w:afterLines="35" w:after="154" w:line="216" w:lineRule="auto"/>
                        <w:jc w:val="center"/>
                        <w:rPr>
                          <w:ins w:id="2241" w:author="libo" w:date="2015-06-09T15:25:00Z"/>
                          <w:rFonts w:ascii="宋体"/>
                          <w:kern w:val="24"/>
                          <w:sz w:val="10"/>
                          <w:szCs w:val="10"/>
                        </w:rPr>
                      </w:pPr>
                    </w:p>
                  </w:txbxContent>
                </v:textbox>
              </v:shape>
              <v:roundrect id="AutoShape 34" o:spid="_x0000_s1060" style="position:absolute;left:5607;top:8226;width:1430;height:715" arcsize="6554f" o:preferrelative="t" fillcolor="#599bd5" strokecolor="white" strokeweight="1pt">
                <v:textbox inset=".65pt,.65pt,.65pt,.65pt">
                  <w:txbxContent>
                    <w:p w14:paraId="76CFDE07" w14:textId="77777777" w:rsidR="009835AA" w:rsidRDefault="009835AA">
                      <w:pPr>
                        <w:spacing w:afterLines="35" w:after="154" w:line="216" w:lineRule="auto"/>
                        <w:jc w:val="center"/>
                        <w:rPr>
                          <w:ins w:id="2242" w:author="libo" w:date="2015-06-09T15:25:00Z"/>
                          <w:rFonts w:ascii="宋体"/>
                          <w:kern w:val="24"/>
                          <w:sz w:val="26"/>
                          <w:szCs w:val="26"/>
                        </w:rPr>
                      </w:pPr>
                      <w:ins w:id="2243" w:author="libo" w:date="2015-06-09T15:25:00Z">
                        <w:r>
                          <w:rPr>
                            <w:rFonts w:ascii="宋体"/>
                            <w:kern w:val="24"/>
                            <w:sz w:val="26"/>
                            <w:szCs w:val="26"/>
                          </w:rPr>
                          <w:t>告警设置</w:t>
                        </w:r>
                      </w:ins>
                    </w:p>
                  </w:txbxContent>
                </v:textbox>
              </v:roundrect>
              <v:shape id="FreeForm 35" o:spid="_x0000_s1061" style="position:absolute;left:5035;top:9396;width:572;height:19" coordsize="363157,12150" o:spt="100" o:preferrelative="t" adj="0,,0" path="m,6075r363157,e" filled="f" strokecolor="#528cbe" strokeweight="1pt">
                <v:stroke joinstyle="round"/>
                <v:formulas/>
                <v:path o:connecttype="segments"/>
                <v:textbox inset="1pt,0,1pt,0">
                  <w:txbxContent>
                    <w:p w14:paraId="678BB6AE" w14:textId="77777777" w:rsidR="009835AA" w:rsidRDefault="009835AA">
                      <w:pPr>
                        <w:spacing w:afterLines="35" w:after="154" w:line="216" w:lineRule="auto"/>
                        <w:jc w:val="center"/>
                        <w:rPr>
                          <w:ins w:id="2244" w:author="libo" w:date="2015-06-09T15:25:00Z"/>
                          <w:rFonts w:ascii="宋体"/>
                          <w:kern w:val="24"/>
                          <w:sz w:val="10"/>
                          <w:szCs w:val="10"/>
                        </w:rPr>
                      </w:pPr>
                    </w:p>
                  </w:txbxContent>
                </v:textbox>
              </v:shape>
              <v:roundrect id="AutoShape 36" o:spid="_x0000_s1062" style="position:absolute;left:5607;top:9048;width:1430;height:715" arcsize="6554f" o:preferrelative="t" fillcolor="#599bd5" strokecolor="white" strokeweight="1pt">
                <v:textbox inset=".65pt,.65pt,.65pt,.65pt">
                  <w:txbxContent>
                    <w:p w14:paraId="7ED7BC35" w14:textId="77777777" w:rsidR="009835AA" w:rsidRDefault="009835AA">
                      <w:pPr>
                        <w:spacing w:afterLines="35" w:after="154" w:line="216" w:lineRule="auto"/>
                        <w:jc w:val="center"/>
                        <w:rPr>
                          <w:ins w:id="2245" w:author="libo" w:date="2015-06-09T15:25:00Z"/>
                          <w:rFonts w:ascii="宋体"/>
                          <w:kern w:val="24"/>
                          <w:sz w:val="26"/>
                          <w:szCs w:val="26"/>
                        </w:rPr>
                      </w:pPr>
                      <w:ins w:id="2246" w:author="libo" w:date="2015-06-09T15:25:00Z">
                        <w:r>
                          <w:rPr>
                            <w:rFonts w:ascii="宋体"/>
                            <w:kern w:val="24"/>
                            <w:sz w:val="26"/>
                            <w:szCs w:val="26"/>
                          </w:rPr>
                          <w:t>告警展示</w:t>
                        </w:r>
                      </w:ins>
                    </w:p>
                  </w:txbxContent>
                </v:textbox>
              </v:roundrect>
              <v:shape id="FreeForm 37" o:spid="_x0000_s1063" style="position:absolute;left:4819;top:9806;width:1002;height:19;rotation:55" coordsize="635930,12150" o:spt="100" o:preferrelative="t" adj="0,,0" path="m,6075r635930,e" filled="f" strokecolor="#528cbe" strokeweight="1pt">
                <v:stroke joinstyle="round"/>
                <v:formulas/>
                <v:path o:connecttype="segments"/>
                <v:textbox inset="1pt,0,1pt,0">
                  <w:txbxContent>
                    <w:p w14:paraId="2B78683D" w14:textId="77777777" w:rsidR="009835AA" w:rsidRDefault="009835AA">
                      <w:pPr>
                        <w:spacing w:afterLines="35" w:after="154" w:line="216" w:lineRule="auto"/>
                        <w:jc w:val="center"/>
                        <w:rPr>
                          <w:ins w:id="2247" w:author="libo" w:date="2015-06-09T15:25:00Z"/>
                          <w:rFonts w:ascii="宋体"/>
                          <w:kern w:val="24"/>
                          <w:sz w:val="10"/>
                          <w:szCs w:val="10"/>
                        </w:rPr>
                      </w:pPr>
                    </w:p>
                  </w:txbxContent>
                </v:textbox>
              </v:shape>
              <v:roundrect id="AutoShape 38" o:spid="_x0000_s1064" style="position:absolute;left:5607;top:9870;width:1430;height:715" arcsize="6554f" o:preferrelative="t" fillcolor="#599bd5" strokecolor="white" strokeweight="1pt">
                <v:textbox inset=".65pt,.65pt,.65pt,.65pt">
                  <w:txbxContent>
                    <w:p w14:paraId="5371A6C9" w14:textId="77777777" w:rsidR="009835AA" w:rsidRDefault="009835AA">
                      <w:pPr>
                        <w:spacing w:afterLines="35" w:after="154" w:line="216" w:lineRule="auto"/>
                        <w:jc w:val="center"/>
                        <w:rPr>
                          <w:ins w:id="2248" w:author="libo" w:date="2015-06-09T15:25:00Z"/>
                          <w:rFonts w:ascii="宋体"/>
                          <w:kern w:val="24"/>
                          <w:sz w:val="26"/>
                          <w:szCs w:val="26"/>
                        </w:rPr>
                      </w:pPr>
                      <w:ins w:id="2249" w:author="libo" w:date="2015-06-09T15:25:00Z">
                        <w:r>
                          <w:rPr>
                            <w:rFonts w:ascii="宋体"/>
                            <w:kern w:val="24"/>
                            <w:sz w:val="26"/>
                            <w:szCs w:val="26"/>
                          </w:rPr>
                          <w:t>告警统计</w:t>
                        </w:r>
                      </w:ins>
                    </w:p>
                  </w:txbxContent>
                </v:textbox>
              </v:roundrect>
              <w10:anchorlock/>
            </v:group>
          </w:pict>
        </w:r>
      </w:ins>
    </w:p>
    <w:p w14:paraId="4DFDF7B2" w14:textId="77777777" w:rsidR="00E2530E" w:rsidRDefault="009835AA">
      <w:pPr>
        <w:pStyle w:val="p0"/>
        <w:spacing w:line="400" w:lineRule="exact"/>
        <w:jc w:val="center"/>
        <w:rPr>
          <w:ins w:id="2250" w:author="libo" w:date="2015-06-09T15:25:00Z"/>
          <w:b/>
          <w:color w:val="000000"/>
        </w:rPr>
      </w:pPr>
      <w:ins w:id="2251" w:author="libo" w:date="2015-06-09T15:25:00Z">
        <w:r>
          <w:rPr>
            <w:b/>
            <w:color w:val="000000"/>
          </w:rPr>
          <w:t>图</w:t>
        </w:r>
        <w:r>
          <w:rPr>
            <w:b/>
            <w:color w:val="000000"/>
          </w:rPr>
          <w:t>3-</w:t>
        </w:r>
        <w:r>
          <w:rPr>
            <w:rFonts w:hint="eastAsia"/>
            <w:b/>
            <w:color w:val="000000"/>
          </w:rPr>
          <w:t xml:space="preserve">1 </w:t>
        </w:r>
        <w:r>
          <w:rPr>
            <w:rFonts w:hint="eastAsia"/>
            <w:b/>
            <w:color w:val="000000"/>
          </w:rPr>
          <w:t>系统总体结构</w:t>
        </w:r>
        <w:r>
          <w:rPr>
            <w:b/>
            <w:color w:val="000000"/>
          </w:rPr>
          <w:t>图</w:t>
        </w:r>
      </w:ins>
    </w:p>
    <w:p w14:paraId="231433B8" w14:textId="77777777" w:rsidR="00E2530E" w:rsidRDefault="00E2530E">
      <w:pPr>
        <w:ind w:firstLine="420"/>
        <w:jc w:val="left"/>
        <w:rPr>
          <w:rFonts w:ascii="宋体" w:hAnsi="宋体" w:cs="Arial"/>
          <w:color w:val="000000"/>
          <w:kern w:val="0"/>
          <w:sz w:val="24"/>
        </w:rPr>
      </w:pPr>
    </w:p>
    <w:p w14:paraId="5910DB54" w14:textId="77777777" w:rsidR="00E2530E" w:rsidRDefault="009835AA">
      <w:pPr>
        <w:pStyle w:val="1"/>
        <w:jc w:val="center"/>
        <w:rPr>
          <w:rFonts w:ascii="黑体" w:eastAsia="黑体" w:hAnsi="黑体"/>
          <w:b w:val="0"/>
          <w:color w:val="000000"/>
          <w:sz w:val="36"/>
          <w:szCs w:val="36"/>
        </w:rPr>
      </w:pPr>
      <w:bookmarkStart w:id="2252" w:name="_Toc356378578"/>
      <w:bookmarkStart w:id="2253" w:name="_Toc356381692"/>
      <w:bookmarkStart w:id="2254" w:name="_Toc356990811"/>
      <w:bookmarkStart w:id="2255" w:name="_Toc420932617"/>
      <w:bookmarkStart w:id="2256" w:name="_Toc420933116"/>
      <w:bookmarkStart w:id="2257" w:name="_Toc421645260"/>
      <w:r>
        <w:rPr>
          <w:rFonts w:ascii="黑体" w:eastAsia="黑体" w:hAnsi="黑体" w:hint="eastAsia"/>
          <w:b w:val="0"/>
          <w:color w:val="000000"/>
          <w:sz w:val="36"/>
          <w:szCs w:val="36"/>
        </w:rPr>
        <w:t>第三章 系统设计</w:t>
      </w:r>
      <w:bookmarkEnd w:id="2252"/>
      <w:bookmarkEnd w:id="2253"/>
      <w:bookmarkEnd w:id="2254"/>
      <w:bookmarkEnd w:id="2255"/>
      <w:bookmarkEnd w:id="2256"/>
      <w:bookmarkEnd w:id="2257"/>
    </w:p>
    <w:p w14:paraId="76BB1C46" w14:textId="77777777" w:rsidR="00E2530E" w:rsidRDefault="009835AA">
      <w:pPr>
        <w:pStyle w:val="2"/>
        <w:rPr>
          <w:del w:id="2258" w:author="libo" w:date="2015-06-09T15:25:00Z"/>
          <w:rFonts w:ascii="黑体" w:eastAsia="黑体" w:hAnsi="黑体"/>
          <w:b w:val="0"/>
          <w:color w:val="000000"/>
          <w:sz w:val="28"/>
          <w:szCs w:val="28"/>
        </w:rPr>
      </w:pPr>
      <w:bookmarkStart w:id="2259" w:name="_Toc356336387"/>
      <w:bookmarkStart w:id="2260" w:name="_Toc356337273"/>
      <w:bookmarkStart w:id="2261" w:name="_Toc356381693"/>
      <w:bookmarkStart w:id="2262" w:name="_Toc356990812"/>
      <w:bookmarkStart w:id="2263" w:name="_Toc420932618"/>
      <w:bookmarkStart w:id="2264" w:name="_Toc420933117"/>
      <w:del w:id="2265" w:author="libo" w:date="2015-06-09T15:25:00Z">
        <w:r>
          <w:rPr>
            <w:rFonts w:ascii="黑体" w:eastAsia="黑体" w:hAnsi="黑体" w:hint="eastAsia"/>
            <w:b w:val="0"/>
            <w:color w:val="000000"/>
            <w:sz w:val="28"/>
            <w:szCs w:val="28"/>
          </w:rPr>
          <w:delText>3.1</w:delText>
        </w:r>
        <w:bookmarkEnd w:id="2259"/>
        <w:bookmarkEnd w:id="2260"/>
        <w:bookmarkEnd w:id="2261"/>
        <w:bookmarkEnd w:id="2262"/>
        <w:r>
          <w:rPr>
            <w:rFonts w:ascii="黑体" w:eastAsia="黑体" w:hAnsi="黑体" w:hint="eastAsia"/>
            <w:b w:val="0"/>
            <w:color w:val="000000"/>
            <w:sz w:val="28"/>
            <w:szCs w:val="28"/>
          </w:rPr>
          <w:delText>产品功能性需求</w:delText>
        </w:r>
        <w:bookmarkEnd w:id="2263"/>
        <w:bookmarkEnd w:id="2264"/>
      </w:del>
    </w:p>
    <w:p w14:paraId="0338A5D1" w14:textId="77777777" w:rsidR="00E2530E" w:rsidRDefault="009835AA">
      <w:pPr>
        <w:ind w:firstLine="420"/>
        <w:rPr>
          <w:del w:id="2266" w:author="libo" w:date="2015-06-09T15:25:00Z"/>
          <w:rStyle w:val="aff3"/>
          <w:rFonts w:ascii="宋体" w:hAnsi="宋体"/>
          <w:color w:val="000000"/>
          <w:sz w:val="24"/>
        </w:rPr>
      </w:pPr>
      <w:del w:id="2267" w:author="libo" w:date="2015-06-09T15:25:00Z">
        <w:r>
          <w:rPr>
            <w:rStyle w:val="aff3"/>
            <w:rFonts w:ascii="宋体" w:hAnsi="宋体"/>
            <w:color w:val="000000"/>
            <w:sz w:val="24"/>
          </w:rPr>
          <w:delText>本软件系统适用于公安机关实施移动设备的网络数据监控和分析，包括数据获取、</w:delText>
        </w:r>
        <w:r>
          <w:rPr>
            <w:rStyle w:val="aff3"/>
            <w:rFonts w:ascii="宋体" w:hAnsi="宋体" w:hint="eastAsia"/>
            <w:color w:val="000000"/>
            <w:sz w:val="24"/>
          </w:rPr>
          <w:delText>网络协议分析、</w:delText>
        </w:r>
        <w:r>
          <w:rPr>
            <w:rStyle w:val="aff3"/>
            <w:rFonts w:ascii="宋体" w:hAnsi="宋体"/>
            <w:color w:val="000000"/>
            <w:sz w:val="24"/>
          </w:rPr>
          <w:delText>地理位置展示、地理位置查询、地理位置告警、短信推送、系统管理等功能。本产品不适用于非公安机关的机构进行网络数据分析、网络营销等用途。</w:delText>
        </w:r>
      </w:del>
    </w:p>
    <w:p w14:paraId="2F3DE41F" w14:textId="77777777" w:rsidR="00E2530E" w:rsidRDefault="00E2530E">
      <w:pPr>
        <w:pStyle w:val="p0"/>
        <w:spacing w:after="120" w:line="400" w:lineRule="exact"/>
        <w:rPr>
          <w:del w:id="2268" w:author="libo" w:date="2015-06-09T15:25:00Z"/>
          <w:b/>
          <w:color w:val="000000"/>
        </w:rPr>
      </w:pPr>
    </w:p>
    <w:p w14:paraId="74653EA5" w14:textId="77777777" w:rsidR="00E2530E" w:rsidRDefault="009835AA">
      <w:pPr>
        <w:pStyle w:val="3"/>
        <w:spacing w:line="416" w:lineRule="auto"/>
        <w:rPr>
          <w:del w:id="2269" w:author="libo" w:date="2015-06-09T15:25:00Z"/>
          <w:rFonts w:ascii="黑体" w:eastAsia="黑体" w:hAnsi="黑体"/>
          <w:b w:val="0"/>
          <w:color w:val="000000"/>
          <w:sz w:val="24"/>
          <w:szCs w:val="24"/>
        </w:rPr>
      </w:pPr>
      <w:bookmarkStart w:id="2270" w:name="_Toc356990814"/>
      <w:bookmarkStart w:id="2271" w:name="_Toc356381695"/>
      <w:bookmarkStart w:id="2272" w:name="_Toc420933119"/>
      <w:bookmarkStart w:id="2273" w:name="_Toc420932620"/>
      <w:del w:id="2274" w:author="libo" w:date="2015-06-09T15:25:00Z">
        <w:r>
          <w:rPr>
            <w:rFonts w:ascii="黑体" w:eastAsia="黑体" w:hAnsi="黑体" w:hint="eastAsia"/>
            <w:b w:val="0"/>
            <w:color w:val="000000"/>
            <w:sz w:val="24"/>
            <w:szCs w:val="24"/>
          </w:rPr>
          <w:delText xml:space="preserve">3.1.1 </w:delText>
        </w:r>
        <w:bookmarkStart w:id="2275" w:name="_Toc132696374"/>
        <w:bookmarkStart w:id="2276" w:name="_Toc324836037"/>
        <w:bookmarkStart w:id="2277" w:name="_Toc304323022"/>
        <w:bookmarkEnd w:id="2270"/>
        <w:bookmarkEnd w:id="2271"/>
        <w:r>
          <w:rPr>
            <w:rFonts w:ascii="黑体" w:eastAsia="黑体" w:hAnsi="黑体" w:hint="eastAsia"/>
            <w:b w:val="0"/>
            <w:color w:val="000000"/>
            <w:sz w:val="24"/>
            <w:szCs w:val="24"/>
          </w:rPr>
          <w:delText>地理位置展示</w:delText>
        </w:r>
        <w:bookmarkEnd w:id="2272"/>
        <w:bookmarkEnd w:id="2273"/>
      </w:del>
    </w:p>
    <w:p w14:paraId="6B21386C" w14:textId="77777777" w:rsidR="00E2530E" w:rsidRDefault="009835AA">
      <w:pPr>
        <w:pStyle w:val="p0"/>
        <w:spacing w:after="120" w:line="400" w:lineRule="exact"/>
        <w:jc w:val="center"/>
        <w:rPr>
          <w:del w:id="2278" w:author="libo" w:date="2015-06-09T15:25:00Z"/>
          <w:b/>
          <w:color w:val="000000"/>
        </w:rPr>
      </w:pPr>
      <w:del w:id="2279" w:author="libo" w:date="2015-06-09T15:25:00Z">
        <w:r>
          <w:rPr>
            <w:rFonts w:hint="eastAsia"/>
            <w:b/>
            <w:color w:val="000000"/>
          </w:rPr>
          <w:delText>表</w:delText>
        </w:r>
        <w:r>
          <w:rPr>
            <w:rFonts w:hint="eastAsia"/>
            <w:b/>
            <w:color w:val="000000"/>
          </w:rPr>
          <w:delText>3-</w:delText>
        </w:r>
        <w:r>
          <w:rPr>
            <w:b/>
            <w:color w:val="000000"/>
          </w:rPr>
          <w:delText>1</w:delText>
        </w:r>
        <w:r>
          <w:rPr>
            <w:rFonts w:hint="eastAsia"/>
            <w:b/>
            <w:color w:val="000000"/>
          </w:rPr>
          <w:delText xml:space="preserve"> </w:delText>
        </w:r>
        <w:r>
          <w:rPr>
            <w:rFonts w:hint="eastAsia"/>
            <w:b/>
            <w:color w:val="000000"/>
          </w:rPr>
          <w:delText>地理位置展示用例描述表</w:delText>
        </w:r>
      </w:del>
    </w:p>
    <w:tbl>
      <w:tblPr>
        <w:tblW w:w="8742" w:type="dxa"/>
        <w:tblInd w:w="-5" w:type="dxa"/>
        <w:tblLayout w:type="fixed"/>
        <w:tblLook w:val="04A0" w:firstRow="1" w:lastRow="0" w:firstColumn="1" w:lastColumn="0" w:noHBand="0" w:noVBand="1"/>
      </w:tblPr>
      <w:tblGrid>
        <w:gridCol w:w="1340"/>
        <w:gridCol w:w="3590"/>
        <w:gridCol w:w="3812"/>
      </w:tblGrid>
      <w:tr w:rsidR="00E2530E" w14:paraId="49FB32A9" w14:textId="77777777">
        <w:trPr>
          <w:cantSplit/>
          <w:del w:id="2280" w:author="libo" w:date="2015-06-09T15:25:00Z"/>
        </w:trPr>
        <w:tc>
          <w:tcPr>
            <w:tcW w:w="1340" w:type="dxa"/>
            <w:vMerge w:val="restart"/>
            <w:tcBorders>
              <w:top w:val="single" w:sz="4" w:space="0" w:color="000000"/>
              <w:left w:val="single" w:sz="4" w:space="0" w:color="000000"/>
            </w:tcBorders>
            <w:shd w:val="clear" w:color="auto" w:fill="D9D9D9"/>
            <w:vAlign w:val="center"/>
          </w:tcPr>
          <w:p w14:paraId="747E8A6E" w14:textId="77777777" w:rsidR="00E2530E" w:rsidRDefault="009835AA">
            <w:pPr>
              <w:rPr>
                <w:del w:id="2281" w:author="libo" w:date="2015-06-09T15:25:00Z"/>
                <w:rFonts w:ascii="宋体" w:hAnsi="宋体"/>
              </w:rPr>
            </w:pPr>
            <w:del w:id="2282" w:author="libo" w:date="2015-06-09T15:25:00Z">
              <w:r>
                <w:rPr>
                  <w:rFonts w:ascii="宋体" w:hAnsi="宋体"/>
                </w:rPr>
                <w:delText>功能类别</w:delText>
              </w:r>
            </w:del>
          </w:p>
        </w:tc>
        <w:tc>
          <w:tcPr>
            <w:tcW w:w="3590" w:type="dxa"/>
            <w:tcBorders>
              <w:top w:val="single" w:sz="4" w:space="0" w:color="000000"/>
              <w:left w:val="single" w:sz="4" w:space="0" w:color="000000"/>
              <w:bottom w:val="single" w:sz="4" w:space="0" w:color="000000"/>
            </w:tcBorders>
            <w:shd w:val="clear" w:color="auto" w:fill="D9D9D9"/>
            <w:vAlign w:val="center"/>
          </w:tcPr>
          <w:p w14:paraId="3591A043" w14:textId="77777777" w:rsidR="00E2530E" w:rsidRDefault="009835AA">
            <w:pPr>
              <w:jc w:val="center"/>
              <w:rPr>
                <w:del w:id="2283" w:author="libo" w:date="2015-06-09T15:25:00Z"/>
                <w:rFonts w:ascii="宋体" w:hAnsi="宋体"/>
              </w:rPr>
            </w:pPr>
            <w:del w:id="2284" w:author="libo" w:date="2015-06-09T15:25:00Z">
              <w:r>
                <w:rPr>
                  <w:rFonts w:ascii="宋体" w:hAnsi="宋体"/>
                </w:rPr>
                <w:delText>功能名称、标识符</w:delText>
              </w:r>
            </w:del>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EBDFF63" w14:textId="77777777" w:rsidR="00E2530E" w:rsidRDefault="009835AA">
            <w:pPr>
              <w:rPr>
                <w:del w:id="2285" w:author="libo" w:date="2015-06-09T15:25:00Z"/>
                <w:rFonts w:ascii="宋体" w:hAnsi="宋体"/>
              </w:rPr>
            </w:pPr>
            <w:del w:id="2286" w:author="libo" w:date="2015-06-09T15:25:00Z">
              <w:r>
                <w:rPr>
                  <w:rFonts w:ascii="宋体" w:hAnsi="宋体"/>
                </w:rPr>
                <w:delText>描述</w:delText>
              </w:r>
            </w:del>
          </w:p>
        </w:tc>
      </w:tr>
      <w:tr w:rsidR="00E2530E" w14:paraId="2E7FA6BA" w14:textId="77777777">
        <w:trPr>
          <w:cantSplit/>
          <w:del w:id="2287" w:author="libo" w:date="2015-06-09T15:25:00Z"/>
        </w:trPr>
        <w:tc>
          <w:tcPr>
            <w:tcW w:w="1340" w:type="dxa"/>
            <w:vMerge w:val="restart"/>
            <w:tcBorders>
              <w:top w:val="single" w:sz="4" w:space="0" w:color="000000"/>
              <w:left w:val="single" w:sz="4" w:space="0" w:color="000000"/>
            </w:tcBorders>
            <w:vAlign w:val="center"/>
          </w:tcPr>
          <w:p w14:paraId="44D351FD" w14:textId="77777777" w:rsidR="00E2530E" w:rsidRDefault="009835AA">
            <w:pPr>
              <w:rPr>
                <w:del w:id="2288" w:author="libo" w:date="2015-06-09T15:25:00Z"/>
                <w:rFonts w:ascii="宋体" w:hAnsi="宋体"/>
              </w:rPr>
            </w:pPr>
            <w:del w:id="2289" w:author="libo" w:date="2015-06-09T15:25:00Z">
              <w:r>
                <w:rPr>
                  <w:rFonts w:ascii="宋体" w:hAnsi="宋体"/>
                </w:rPr>
                <w:delText>地理位置展示</w:delText>
              </w:r>
            </w:del>
          </w:p>
          <w:p w14:paraId="79FD3385" w14:textId="77777777" w:rsidR="00E2530E" w:rsidRDefault="009835AA">
            <w:pPr>
              <w:rPr>
                <w:del w:id="2290" w:author="libo" w:date="2015-06-09T15:25:00Z"/>
                <w:rFonts w:ascii="宋体" w:hAnsi="宋体"/>
              </w:rPr>
            </w:pPr>
            <w:del w:id="2291" w:author="libo" w:date="2015-06-09T15:25:00Z">
              <w:r>
                <w:delText>Func</w:delText>
              </w:r>
              <w:r>
                <w:rPr>
                  <w:rFonts w:ascii="宋体" w:hAnsi="宋体"/>
                </w:rPr>
                <w:delText>-</w:delText>
              </w:r>
              <w:r>
                <w:delText>GeoDisplay</w:delText>
              </w:r>
            </w:del>
          </w:p>
        </w:tc>
        <w:tc>
          <w:tcPr>
            <w:tcW w:w="3590" w:type="dxa"/>
            <w:tcBorders>
              <w:top w:val="single" w:sz="4" w:space="0" w:color="000000"/>
              <w:left w:val="single" w:sz="4" w:space="0" w:color="000000"/>
              <w:bottom w:val="single" w:sz="4" w:space="0" w:color="000000"/>
            </w:tcBorders>
            <w:vAlign w:val="center"/>
          </w:tcPr>
          <w:p w14:paraId="01AE62A4" w14:textId="77777777" w:rsidR="00E2530E" w:rsidRDefault="009835AA">
            <w:pPr>
              <w:jc w:val="center"/>
              <w:rPr>
                <w:del w:id="2292" w:author="libo" w:date="2015-06-09T15:25:00Z"/>
                <w:rFonts w:ascii="宋体" w:hAnsi="宋体"/>
              </w:rPr>
            </w:pPr>
            <w:del w:id="2293" w:author="libo" w:date="2015-06-09T15:25:00Z">
              <w:r>
                <w:rPr>
                  <w:rFonts w:ascii="宋体" w:hAnsi="宋体"/>
                </w:rPr>
                <w:delText>位置展示，</w:delText>
              </w:r>
              <w:r>
                <w:delText>Func</w:delText>
              </w:r>
              <w:r>
                <w:rPr>
                  <w:rFonts w:ascii="宋体" w:hAnsi="宋体"/>
                </w:rPr>
                <w:delText>-</w:delText>
              </w:r>
              <w:r>
                <w:delText>GeoDisplay</w:delText>
              </w:r>
              <w:r>
                <w:rPr>
                  <w:rFonts w:ascii="宋体" w:hAnsi="宋体"/>
                </w:rPr>
                <w:delText>-</w:delText>
              </w:r>
              <w:r>
                <w:delText>GPS</w:delText>
              </w:r>
            </w:del>
          </w:p>
        </w:tc>
        <w:tc>
          <w:tcPr>
            <w:tcW w:w="3812" w:type="dxa"/>
            <w:tcBorders>
              <w:top w:val="single" w:sz="4" w:space="0" w:color="000000"/>
              <w:left w:val="single" w:sz="4" w:space="0" w:color="000000"/>
              <w:bottom w:val="single" w:sz="4" w:space="0" w:color="000000"/>
              <w:right w:val="single" w:sz="4" w:space="0" w:color="000000"/>
            </w:tcBorders>
          </w:tcPr>
          <w:p w14:paraId="1A0AE1A8" w14:textId="77777777" w:rsidR="00E2530E" w:rsidRDefault="009835AA">
            <w:pPr>
              <w:rPr>
                <w:del w:id="2294" w:author="libo" w:date="2015-06-09T15:25:00Z"/>
                <w:rFonts w:ascii="宋体" w:hAnsi="宋体"/>
              </w:rPr>
            </w:pPr>
            <w:del w:id="2295" w:author="libo" w:date="2015-06-09T15:25:00Z">
              <w:r>
                <w:rPr>
                  <w:rFonts w:ascii="宋体" w:hAnsi="宋体"/>
                </w:rPr>
                <w:delText>能够在人机交互界展示以</w:delText>
              </w:r>
              <w:r>
                <w:delText>GPS</w:delText>
              </w:r>
              <w:r>
                <w:rPr>
                  <w:rFonts w:ascii="宋体" w:hAnsi="宋体"/>
                </w:rPr>
                <w:delText>数据为主的地理位置</w:delText>
              </w:r>
            </w:del>
          </w:p>
        </w:tc>
      </w:tr>
      <w:tr w:rsidR="00E2530E" w14:paraId="33F1BC57" w14:textId="77777777">
        <w:trPr>
          <w:cantSplit/>
          <w:del w:id="2296" w:author="libo" w:date="2015-06-09T15:25:00Z"/>
        </w:trPr>
        <w:tc>
          <w:tcPr>
            <w:tcW w:w="1340" w:type="dxa"/>
            <w:vMerge/>
            <w:tcBorders>
              <w:left w:val="single" w:sz="4" w:space="0" w:color="000000"/>
            </w:tcBorders>
            <w:vAlign w:val="center"/>
          </w:tcPr>
          <w:p w14:paraId="722BFCFE" w14:textId="77777777" w:rsidR="00E2530E" w:rsidRDefault="00E2530E">
            <w:pPr>
              <w:snapToGrid w:val="0"/>
              <w:rPr>
                <w:del w:id="2297"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1C958ACC" w14:textId="77777777" w:rsidR="00E2530E" w:rsidRDefault="009835AA">
            <w:pPr>
              <w:jc w:val="center"/>
              <w:rPr>
                <w:del w:id="2298" w:author="libo" w:date="2015-06-09T15:25:00Z"/>
                <w:rFonts w:ascii="宋体" w:hAnsi="宋体"/>
              </w:rPr>
            </w:pPr>
            <w:del w:id="2299" w:author="libo" w:date="2015-06-09T15:25:00Z">
              <w:r>
                <w:rPr>
                  <w:rFonts w:ascii="宋体" w:hAnsi="宋体"/>
                </w:rPr>
                <w:delText>时间展示，</w:delText>
              </w:r>
              <w:r>
                <w:delText>Func</w:delText>
              </w:r>
              <w:r>
                <w:rPr>
                  <w:rFonts w:ascii="宋体" w:hAnsi="宋体"/>
                </w:rPr>
                <w:delText>-</w:delText>
              </w:r>
              <w:r>
                <w:delText>GeoDisplay</w:delText>
              </w:r>
              <w:r>
                <w:rPr>
                  <w:rFonts w:ascii="宋体" w:hAnsi="宋体"/>
                </w:rPr>
                <w:delText>-</w:delText>
              </w:r>
              <w:r>
                <w:delText>Time</w:delText>
              </w:r>
            </w:del>
          </w:p>
        </w:tc>
        <w:tc>
          <w:tcPr>
            <w:tcW w:w="3812" w:type="dxa"/>
            <w:tcBorders>
              <w:top w:val="single" w:sz="4" w:space="0" w:color="000000"/>
              <w:left w:val="single" w:sz="4" w:space="0" w:color="000000"/>
              <w:bottom w:val="single" w:sz="4" w:space="0" w:color="000000"/>
              <w:right w:val="single" w:sz="4" w:space="0" w:color="000000"/>
            </w:tcBorders>
          </w:tcPr>
          <w:p w14:paraId="2FFA6497" w14:textId="77777777" w:rsidR="00E2530E" w:rsidRDefault="009835AA">
            <w:pPr>
              <w:rPr>
                <w:del w:id="2300" w:author="libo" w:date="2015-06-09T15:25:00Z"/>
                <w:rFonts w:ascii="宋体" w:hAnsi="宋体"/>
              </w:rPr>
            </w:pPr>
            <w:del w:id="2301" w:author="libo" w:date="2015-06-09T15:25:00Z">
              <w:r>
                <w:rPr>
                  <w:rFonts w:ascii="宋体" w:hAnsi="宋体"/>
                </w:rPr>
                <w:delText>能够在人机界面中展示地理位置所发生的时间</w:delText>
              </w:r>
            </w:del>
          </w:p>
        </w:tc>
      </w:tr>
      <w:tr w:rsidR="00E2530E" w14:paraId="5A398E9D" w14:textId="77777777">
        <w:trPr>
          <w:cantSplit/>
          <w:del w:id="2302" w:author="libo" w:date="2015-06-09T15:25:00Z"/>
        </w:trPr>
        <w:tc>
          <w:tcPr>
            <w:tcW w:w="1340" w:type="dxa"/>
            <w:vMerge/>
            <w:tcBorders>
              <w:left w:val="single" w:sz="4" w:space="0" w:color="000000"/>
            </w:tcBorders>
            <w:vAlign w:val="center"/>
          </w:tcPr>
          <w:p w14:paraId="5BD31405" w14:textId="77777777" w:rsidR="00E2530E" w:rsidRDefault="00E2530E">
            <w:pPr>
              <w:snapToGrid w:val="0"/>
              <w:rPr>
                <w:del w:id="2303"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4BB3E96B" w14:textId="77777777" w:rsidR="00E2530E" w:rsidRDefault="009835AA">
            <w:pPr>
              <w:jc w:val="center"/>
              <w:rPr>
                <w:del w:id="2304" w:author="libo" w:date="2015-06-09T15:25:00Z"/>
                <w:rFonts w:ascii="宋体" w:hAnsi="宋体"/>
              </w:rPr>
            </w:pPr>
            <w:del w:id="2305" w:author="libo" w:date="2015-06-09T15:25:00Z">
              <w:r>
                <w:rPr>
                  <w:rFonts w:ascii="宋体" w:hAnsi="宋体"/>
                </w:rPr>
                <w:delText>对象展示，</w:delText>
              </w:r>
              <w:r>
                <w:delText>Func</w:delText>
              </w:r>
              <w:r>
                <w:rPr>
                  <w:rFonts w:ascii="宋体" w:hAnsi="宋体"/>
                </w:rPr>
                <w:delText>-</w:delText>
              </w:r>
              <w:r>
                <w:delText>GeoDisplay</w:delText>
              </w:r>
              <w:r>
                <w:rPr>
                  <w:rFonts w:ascii="宋体" w:hAnsi="宋体"/>
                </w:rPr>
                <w:delText>-</w:delText>
              </w:r>
              <w:r>
                <w:delText>Person</w:delText>
              </w:r>
            </w:del>
          </w:p>
        </w:tc>
        <w:tc>
          <w:tcPr>
            <w:tcW w:w="3812" w:type="dxa"/>
            <w:tcBorders>
              <w:top w:val="single" w:sz="4" w:space="0" w:color="000000"/>
              <w:left w:val="single" w:sz="4" w:space="0" w:color="000000"/>
              <w:bottom w:val="single" w:sz="4" w:space="0" w:color="000000"/>
              <w:right w:val="single" w:sz="4" w:space="0" w:color="000000"/>
            </w:tcBorders>
          </w:tcPr>
          <w:p w14:paraId="500E9366" w14:textId="77777777" w:rsidR="00E2530E" w:rsidRDefault="009835AA">
            <w:pPr>
              <w:rPr>
                <w:del w:id="2306" w:author="libo" w:date="2015-06-09T15:25:00Z"/>
                <w:rFonts w:ascii="宋体" w:hAnsi="宋体"/>
              </w:rPr>
            </w:pPr>
            <w:del w:id="2307" w:author="libo" w:date="2015-06-09T15:25:00Z">
              <w:r>
                <w:rPr>
                  <w:rFonts w:ascii="宋体" w:hAnsi="宋体"/>
                </w:rPr>
                <w:delText>能够在人机界面中展示对象信息</w:delText>
              </w:r>
            </w:del>
          </w:p>
        </w:tc>
      </w:tr>
      <w:tr w:rsidR="00E2530E" w14:paraId="387E05E7" w14:textId="77777777">
        <w:trPr>
          <w:cantSplit/>
          <w:del w:id="2308" w:author="libo" w:date="2015-06-09T15:25:00Z"/>
        </w:trPr>
        <w:tc>
          <w:tcPr>
            <w:tcW w:w="1340" w:type="dxa"/>
            <w:vMerge/>
            <w:tcBorders>
              <w:left w:val="single" w:sz="4" w:space="0" w:color="000000"/>
              <w:bottom w:val="single" w:sz="4" w:space="0" w:color="auto"/>
            </w:tcBorders>
            <w:vAlign w:val="center"/>
          </w:tcPr>
          <w:p w14:paraId="6D20FFB7" w14:textId="77777777" w:rsidR="00E2530E" w:rsidRDefault="00E2530E">
            <w:pPr>
              <w:snapToGrid w:val="0"/>
              <w:rPr>
                <w:del w:id="2309"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25FEF1CA" w14:textId="77777777" w:rsidR="00E2530E" w:rsidRDefault="009835AA">
            <w:pPr>
              <w:jc w:val="center"/>
              <w:rPr>
                <w:del w:id="2310" w:author="libo" w:date="2015-06-09T15:25:00Z"/>
                <w:rFonts w:ascii="宋体" w:hAnsi="宋体"/>
              </w:rPr>
            </w:pPr>
            <w:del w:id="2311" w:author="libo" w:date="2015-06-09T15:25:00Z">
              <w:r>
                <w:rPr>
                  <w:rFonts w:ascii="宋体" w:hAnsi="宋体"/>
                </w:rPr>
                <w:delText>活动轨迹展示，</w:delText>
              </w:r>
              <w:r>
                <w:delText>Func</w:delText>
              </w:r>
              <w:r>
                <w:rPr>
                  <w:rFonts w:ascii="宋体" w:hAnsi="宋体"/>
                </w:rPr>
                <w:delText>-</w:delText>
              </w:r>
              <w:r>
                <w:delText>GeoDisplay</w:delText>
              </w:r>
              <w:r>
                <w:rPr>
                  <w:rFonts w:ascii="宋体" w:hAnsi="宋体"/>
                </w:rPr>
                <w:delText>-</w:delText>
              </w:r>
              <w:r>
                <w:delText>Track</w:delText>
              </w:r>
            </w:del>
          </w:p>
        </w:tc>
        <w:tc>
          <w:tcPr>
            <w:tcW w:w="3812" w:type="dxa"/>
            <w:tcBorders>
              <w:top w:val="single" w:sz="4" w:space="0" w:color="000000"/>
              <w:left w:val="single" w:sz="4" w:space="0" w:color="000000"/>
              <w:bottom w:val="single" w:sz="4" w:space="0" w:color="auto"/>
              <w:right w:val="single" w:sz="4" w:space="0" w:color="000000"/>
            </w:tcBorders>
          </w:tcPr>
          <w:p w14:paraId="408E91D9" w14:textId="77777777" w:rsidR="00E2530E" w:rsidRDefault="009835AA">
            <w:pPr>
              <w:rPr>
                <w:del w:id="2312" w:author="libo" w:date="2015-06-09T15:25:00Z"/>
                <w:rFonts w:ascii="宋体" w:hAnsi="宋体"/>
              </w:rPr>
            </w:pPr>
            <w:del w:id="2313" w:author="libo" w:date="2015-06-09T15:25:00Z">
              <w:r>
                <w:rPr>
                  <w:rFonts w:ascii="宋体" w:hAnsi="宋体"/>
                </w:rPr>
                <w:delText>能够在人机界面中展示按照时间和地点连接起来的对象的活动信息</w:delText>
              </w:r>
            </w:del>
          </w:p>
        </w:tc>
      </w:tr>
    </w:tbl>
    <w:p w14:paraId="55B5411D" w14:textId="77777777" w:rsidR="00E2530E" w:rsidRDefault="00E2530E">
      <w:pPr>
        <w:rPr>
          <w:del w:id="2314" w:author="libo" w:date="2015-06-09T15:25:00Z"/>
        </w:rPr>
      </w:pPr>
    </w:p>
    <w:p w14:paraId="258FD957" w14:textId="77777777" w:rsidR="00E2530E" w:rsidRDefault="009835AA">
      <w:pPr>
        <w:pStyle w:val="3"/>
        <w:spacing w:line="416" w:lineRule="auto"/>
        <w:rPr>
          <w:del w:id="2315" w:author="libo" w:date="2015-06-09T15:25:00Z"/>
          <w:rFonts w:ascii="黑体" w:eastAsia="黑体" w:hAnsi="黑体"/>
          <w:b w:val="0"/>
          <w:color w:val="000000"/>
          <w:sz w:val="24"/>
          <w:szCs w:val="24"/>
        </w:rPr>
      </w:pPr>
      <w:bookmarkStart w:id="2316" w:name="_Toc356990815"/>
      <w:bookmarkStart w:id="2317" w:name="_Toc356381696"/>
      <w:bookmarkStart w:id="2318" w:name="_Toc420932621"/>
      <w:bookmarkStart w:id="2319" w:name="_Toc420933120"/>
      <w:bookmarkEnd w:id="2275"/>
      <w:bookmarkEnd w:id="2276"/>
      <w:bookmarkEnd w:id="2277"/>
      <w:del w:id="2320" w:author="libo" w:date="2015-06-09T15:25:00Z">
        <w:r>
          <w:rPr>
            <w:rFonts w:ascii="黑体" w:eastAsia="黑体" w:hAnsi="黑体" w:hint="eastAsia"/>
            <w:b w:val="0"/>
            <w:color w:val="000000"/>
            <w:sz w:val="24"/>
            <w:szCs w:val="24"/>
          </w:rPr>
          <w:delText>3.1.</w:delText>
        </w:r>
        <w:bookmarkEnd w:id="2316"/>
        <w:bookmarkEnd w:id="2317"/>
        <w:r>
          <w:rPr>
            <w:rFonts w:ascii="黑体" w:eastAsia="黑体" w:hAnsi="黑体" w:hint="eastAsia"/>
            <w:b w:val="0"/>
            <w:color w:val="000000"/>
            <w:sz w:val="24"/>
            <w:szCs w:val="24"/>
          </w:rPr>
          <w:delText>2地理位置搜索</w:delText>
        </w:r>
        <w:bookmarkEnd w:id="2318"/>
        <w:bookmarkEnd w:id="2319"/>
      </w:del>
    </w:p>
    <w:p w14:paraId="1A91B659" w14:textId="77777777" w:rsidR="00E2530E" w:rsidRDefault="009835AA">
      <w:pPr>
        <w:pStyle w:val="p0"/>
        <w:spacing w:after="120" w:line="400" w:lineRule="exact"/>
        <w:jc w:val="center"/>
        <w:rPr>
          <w:del w:id="2321" w:author="libo" w:date="2015-06-09T15:25:00Z"/>
          <w:b/>
          <w:color w:val="000000"/>
        </w:rPr>
      </w:pPr>
      <w:del w:id="2322" w:author="libo" w:date="2015-06-09T15:25:00Z">
        <w:r>
          <w:rPr>
            <w:rFonts w:hint="eastAsia"/>
            <w:b/>
            <w:color w:val="000000"/>
          </w:rPr>
          <w:delText>表</w:delText>
        </w:r>
        <w:r>
          <w:rPr>
            <w:rFonts w:hint="eastAsia"/>
            <w:b/>
            <w:color w:val="000000"/>
          </w:rPr>
          <w:delText>3-</w:delText>
        </w:r>
        <w:r>
          <w:rPr>
            <w:b/>
            <w:color w:val="000000"/>
          </w:rPr>
          <w:delText>2</w:delText>
        </w:r>
        <w:r>
          <w:rPr>
            <w:rFonts w:hint="eastAsia"/>
            <w:b/>
            <w:color w:val="000000"/>
          </w:rPr>
          <w:delText xml:space="preserve"> </w:delText>
        </w:r>
        <w:r>
          <w:rPr>
            <w:rFonts w:hint="eastAsia"/>
            <w:b/>
            <w:color w:val="000000"/>
          </w:rPr>
          <w:delText>地理位置搜索用例描述表</w:delText>
        </w:r>
      </w:del>
    </w:p>
    <w:tbl>
      <w:tblPr>
        <w:tblW w:w="8742" w:type="dxa"/>
        <w:tblInd w:w="-5" w:type="dxa"/>
        <w:tblLayout w:type="fixed"/>
        <w:tblLook w:val="04A0" w:firstRow="1" w:lastRow="0" w:firstColumn="1" w:lastColumn="0" w:noHBand="0" w:noVBand="1"/>
      </w:tblPr>
      <w:tblGrid>
        <w:gridCol w:w="1340"/>
        <w:gridCol w:w="3590"/>
        <w:gridCol w:w="3812"/>
      </w:tblGrid>
      <w:tr w:rsidR="00E2530E" w14:paraId="302A3370" w14:textId="77777777">
        <w:trPr>
          <w:cantSplit/>
          <w:del w:id="2323" w:author="libo" w:date="2015-06-09T15:25:00Z"/>
        </w:trPr>
        <w:tc>
          <w:tcPr>
            <w:tcW w:w="1340" w:type="dxa"/>
            <w:vMerge w:val="restart"/>
            <w:tcBorders>
              <w:top w:val="single" w:sz="4" w:space="0" w:color="auto"/>
              <w:left w:val="single" w:sz="4" w:space="0" w:color="auto"/>
              <w:right w:val="single" w:sz="4" w:space="0" w:color="auto"/>
            </w:tcBorders>
            <w:shd w:val="clear" w:color="auto" w:fill="D9D9D9"/>
            <w:vAlign w:val="center"/>
          </w:tcPr>
          <w:p w14:paraId="630D42B5" w14:textId="77777777" w:rsidR="00E2530E" w:rsidRDefault="009835AA">
            <w:pPr>
              <w:rPr>
                <w:del w:id="2324" w:author="libo" w:date="2015-06-09T15:25:00Z"/>
                <w:rFonts w:ascii="宋体" w:hAnsi="宋体"/>
              </w:rPr>
            </w:pPr>
            <w:del w:id="2325" w:author="libo" w:date="2015-06-09T15:25:00Z">
              <w:r>
                <w:rPr>
                  <w:rFonts w:ascii="宋体" w:hAnsi="宋体"/>
                </w:rPr>
                <w:delText>功能类别</w:delText>
              </w:r>
            </w:del>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0EC4F372" w14:textId="77777777" w:rsidR="00E2530E" w:rsidRDefault="009835AA">
            <w:pPr>
              <w:jc w:val="center"/>
              <w:rPr>
                <w:del w:id="2326" w:author="libo" w:date="2015-06-09T15:25:00Z"/>
                <w:rFonts w:ascii="宋体" w:hAnsi="宋体"/>
              </w:rPr>
            </w:pPr>
            <w:del w:id="2327" w:author="libo" w:date="2015-06-09T15:25:00Z">
              <w:r>
                <w:rPr>
                  <w:rFonts w:ascii="宋体" w:hAnsi="宋体"/>
                </w:rPr>
                <w:delText>功能名称、标识符</w:delText>
              </w:r>
            </w:del>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34BC2026" w14:textId="77777777" w:rsidR="00E2530E" w:rsidRDefault="009835AA">
            <w:pPr>
              <w:rPr>
                <w:del w:id="2328" w:author="libo" w:date="2015-06-09T15:25:00Z"/>
                <w:rFonts w:ascii="宋体" w:hAnsi="宋体"/>
              </w:rPr>
            </w:pPr>
            <w:del w:id="2329" w:author="libo" w:date="2015-06-09T15:25:00Z">
              <w:r>
                <w:rPr>
                  <w:rFonts w:ascii="宋体" w:hAnsi="宋体"/>
                </w:rPr>
                <w:delText>描述</w:delText>
              </w:r>
            </w:del>
          </w:p>
        </w:tc>
      </w:tr>
      <w:tr w:rsidR="00E2530E" w14:paraId="6524B707" w14:textId="77777777">
        <w:trPr>
          <w:cantSplit/>
          <w:del w:id="2330" w:author="libo" w:date="2015-06-09T15:25:00Z"/>
        </w:trPr>
        <w:tc>
          <w:tcPr>
            <w:tcW w:w="1340" w:type="dxa"/>
            <w:vMerge w:val="restart"/>
            <w:tcBorders>
              <w:top w:val="single" w:sz="4" w:space="0" w:color="auto"/>
              <w:left w:val="single" w:sz="4" w:space="0" w:color="auto"/>
              <w:right w:val="single" w:sz="4" w:space="0" w:color="auto"/>
            </w:tcBorders>
            <w:vAlign w:val="center"/>
          </w:tcPr>
          <w:p w14:paraId="5E041D29" w14:textId="77777777" w:rsidR="00E2530E" w:rsidRDefault="009835AA">
            <w:pPr>
              <w:rPr>
                <w:del w:id="2331" w:author="libo" w:date="2015-06-09T15:25:00Z"/>
                <w:rFonts w:ascii="宋体" w:hAnsi="宋体"/>
              </w:rPr>
            </w:pPr>
            <w:del w:id="2332" w:author="libo" w:date="2015-06-09T15:25:00Z">
              <w:r>
                <w:rPr>
                  <w:rFonts w:ascii="宋体" w:hAnsi="宋体"/>
                </w:rPr>
                <w:delText>地理位置搜索</w:delText>
              </w:r>
            </w:del>
          </w:p>
          <w:p w14:paraId="5EDFA70D" w14:textId="77777777" w:rsidR="00E2530E" w:rsidRDefault="009835AA">
            <w:pPr>
              <w:snapToGrid w:val="0"/>
              <w:rPr>
                <w:del w:id="2333" w:author="libo" w:date="2015-06-09T15:25:00Z"/>
                <w:rFonts w:ascii="宋体" w:hAnsi="宋体"/>
              </w:rPr>
            </w:pPr>
            <w:del w:id="2334" w:author="libo" w:date="2015-06-09T15:25:00Z">
              <w:r>
                <w:delText>Func</w:delText>
              </w:r>
              <w:r>
                <w:rPr>
                  <w:rFonts w:ascii="宋体" w:hAnsi="宋体"/>
                </w:rPr>
                <w:delText>-</w:delText>
              </w:r>
              <w:r>
                <w:delText>GeoSearch</w:delText>
              </w:r>
            </w:del>
          </w:p>
        </w:tc>
        <w:tc>
          <w:tcPr>
            <w:tcW w:w="3590" w:type="dxa"/>
            <w:tcBorders>
              <w:top w:val="single" w:sz="4" w:space="0" w:color="auto"/>
              <w:left w:val="single" w:sz="4" w:space="0" w:color="auto"/>
              <w:bottom w:val="single" w:sz="4" w:space="0" w:color="auto"/>
              <w:right w:val="single" w:sz="4" w:space="0" w:color="auto"/>
            </w:tcBorders>
            <w:vAlign w:val="center"/>
          </w:tcPr>
          <w:p w14:paraId="451892E9" w14:textId="77777777" w:rsidR="00E2530E" w:rsidRDefault="009835AA">
            <w:pPr>
              <w:jc w:val="center"/>
              <w:rPr>
                <w:del w:id="2335" w:author="libo" w:date="2015-06-09T15:25:00Z"/>
                <w:rFonts w:ascii="宋体" w:hAnsi="宋体"/>
              </w:rPr>
            </w:pPr>
            <w:del w:id="2336" w:author="libo" w:date="2015-06-09T15:25:00Z">
              <w:r>
                <w:rPr>
                  <w:rFonts w:ascii="宋体" w:hAnsi="宋体"/>
                </w:rPr>
                <w:delText>时间段搜索，</w:delText>
              </w:r>
              <w:r>
                <w:delText>Func</w:delText>
              </w:r>
              <w:r>
                <w:rPr>
                  <w:rFonts w:ascii="宋体" w:hAnsi="宋体"/>
                </w:rPr>
                <w:delText>-</w:delText>
              </w:r>
              <w:r>
                <w:delText>GeoSearch</w:delText>
              </w:r>
              <w:r>
                <w:rPr>
                  <w:rFonts w:ascii="宋体" w:hAnsi="宋体"/>
                </w:rPr>
                <w:delText>-</w:delText>
              </w:r>
              <w:r>
                <w:delText>Time</w:delText>
              </w:r>
            </w:del>
          </w:p>
        </w:tc>
        <w:tc>
          <w:tcPr>
            <w:tcW w:w="3812" w:type="dxa"/>
            <w:tcBorders>
              <w:top w:val="single" w:sz="4" w:space="0" w:color="auto"/>
              <w:left w:val="single" w:sz="4" w:space="0" w:color="auto"/>
              <w:bottom w:val="single" w:sz="4" w:space="0" w:color="auto"/>
              <w:right w:val="single" w:sz="4" w:space="0" w:color="auto"/>
            </w:tcBorders>
          </w:tcPr>
          <w:p w14:paraId="5AC8D1C7" w14:textId="77777777" w:rsidR="00E2530E" w:rsidRDefault="009835AA">
            <w:pPr>
              <w:rPr>
                <w:del w:id="2337" w:author="libo" w:date="2015-06-09T15:25:00Z"/>
                <w:rFonts w:ascii="宋体" w:hAnsi="宋体"/>
              </w:rPr>
            </w:pPr>
            <w:del w:id="2338" w:author="libo" w:date="2015-06-09T15:25:00Z">
              <w:r>
                <w:rPr>
                  <w:rFonts w:ascii="宋体" w:hAnsi="宋体"/>
                </w:rPr>
                <w:delText>能够指定时间段搜索地理位置数据</w:delText>
              </w:r>
            </w:del>
          </w:p>
        </w:tc>
      </w:tr>
      <w:tr w:rsidR="00E2530E" w14:paraId="26C1ADB0" w14:textId="77777777">
        <w:trPr>
          <w:cantSplit/>
          <w:del w:id="2339" w:author="libo" w:date="2015-06-09T15:25:00Z"/>
        </w:trPr>
        <w:tc>
          <w:tcPr>
            <w:tcW w:w="1340" w:type="dxa"/>
            <w:vMerge/>
            <w:tcBorders>
              <w:left w:val="single" w:sz="4" w:space="0" w:color="auto"/>
              <w:right w:val="single" w:sz="4" w:space="0" w:color="auto"/>
            </w:tcBorders>
            <w:vAlign w:val="center"/>
          </w:tcPr>
          <w:p w14:paraId="4C8E6B6C" w14:textId="77777777" w:rsidR="00E2530E" w:rsidRDefault="00E2530E">
            <w:pPr>
              <w:snapToGrid w:val="0"/>
              <w:rPr>
                <w:del w:id="2340" w:author="libo" w:date="2015-06-09T15:25:00Z"/>
                <w:rFonts w:ascii="宋体" w:hAnsi="宋体"/>
              </w:rPr>
            </w:pPr>
          </w:p>
        </w:tc>
        <w:tc>
          <w:tcPr>
            <w:tcW w:w="3590" w:type="dxa"/>
            <w:tcBorders>
              <w:top w:val="single" w:sz="4" w:space="0" w:color="auto"/>
              <w:left w:val="single" w:sz="4" w:space="0" w:color="auto"/>
              <w:bottom w:val="single" w:sz="4" w:space="0" w:color="auto"/>
              <w:right w:val="single" w:sz="4" w:space="0" w:color="auto"/>
            </w:tcBorders>
            <w:vAlign w:val="center"/>
          </w:tcPr>
          <w:p w14:paraId="0EBBECF2" w14:textId="77777777" w:rsidR="00E2530E" w:rsidRDefault="009835AA">
            <w:pPr>
              <w:jc w:val="center"/>
              <w:rPr>
                <w:del w:id="2341" w:author="libo" w:date="2015-06-09T15:25:00Z"/>
                <w:rFonts w:ascii="宋体" w:hAnsi="宋体"/>
              </w:rPr>
            </w:pPr>
            <w:del w:id="2342" w:author="libo" w:date="2015-06-09T15:25:00Z">
              <w:r>
                <w:rPr>
                  <w:rFonts w:ascii="宋体" w:hAnsi="宋体"/>
                </w:rPr>
                <w:delText>对象搜索，</w:delText>
              </w:r>
              <w:r>
                <w:delText>Func</w:delText>
              </w:r>
              <w:r>
                <w:rPr>
                  <w:rFonts w:ascii="宋体" w:hAnsi="宋体"/>
                </w:rPr>
                <w:delText>-</w:delText>
              </w:r>
              <w:r>
                <w:delText>GeoSearch</w:delText>
              </w:r>
              <w:r>
                <w:rPr>
                  <w:rFonts w:ascii="宋体" w:hAnsi="宋体"/>
                </w:rPr>
                <w:delText>-</w:delText>
              </w:r>
              <w:r>
                <w:delText>Person</w:delText>
              </w:r>
            </w:del>
          </w:p>
        </w:tc>
        <w:tc>
          <w:tcPr>
            <w:tcW w:w="3812" w:type="dxa"/>
            <w:tcBorders>
              <w:top w:val="single" w:sz="4" w:space="0" w:color="auto"/>
              <w:left w:val="single" w:sz="4" w:space="0" w:color="auto"/>
              <w:bottom w:val="single" w:sz="4" w:space="0" w:color="auto"/>
              <w:right w:val="single" w:sz="4" w:space="0" w:color="auto"/>
            </w:tcBorders>
          </w:tcPr>
          <w:p w14:paraId="5A7DCA2B" w14:textId="77777777" w:rsidR="00E2530E" w:rsidRDefault="009835AA">
            <w:pPr>
              <w:rPr>
                <w:del w:id="2343" w:author="libo" w:date="2015-06-09T15:25:00Z"/>
                <w:rFonts w:ascii="宋体" w:hAnsi="宋体"/>
              </w:rPr>
            </w:pPr>
            <w:del w:id="2344" w:author="libo" w:date="2015-06-09T15:25:00Z">
              <w:r>
                <w:rPr>
                  <w:rFonts w:ascii="宋体" w:hAnsi="宋体"/>
                </w:rPr>
                <w:delText>能够以对象的信息（</w:delText>
              </w:r>
              <w:r>
                <w:rPr>
                  <w:rFonts w:ascii="宋体" w:hAnsi="宋体" w:hint="eastAsia"/>
                </w:rPr>
                <w:delText>如</w:delText>
              </w:r>
              <w:r>
                <w:rPr>
                  <w:rFonts w:ascii="宋体" w:hAnsi="宋体"/>
                </w:rPr>
                <w:delText>手机串号）搜索地理位置数据</w:delText>
              </w:r>
            </w:del>
          </w:p>
        </w:tc>
      </w:tr>
      <w:tr w:rsidR="00E2530E" w14:paraId="3EDFEC24" w14:textId="77777777">
        <w:trPr>
          <w:cantSplit/>
          <w:del w:id="2345" w:author="libo" w:date="2015-06-09T15:25:00Z"/>
        </w:trPr>
        <w:tc>
          <w:tcPr>
            <w:tcW w:w="1340" w:type="dxa"/>
            <w:vMerge/>
            <w:tcBorders>
              <w:left w:val="single" w:sz="4" w:space="0" w:color="auto"/>
              <w:right w:val="single" w:sz="4" w:space="0" w:color="auto"/>
            </w:tcBorders>
            <w:vAlign w:val="center"/>
          </w:tcPr>
          <w:p w14:paraId="6F30F926" w14:textId="77777777" w:rsidR="00E2530E" w:rsidRDefault="00E2530E">
            <w:pPr>
              <w:snapToGrid w:val="0"/>
              <w:rPr>
                <w:del w:id="2346" w:author="libo" w:date="2015-06-09T15:25:00Z"/>
                <w:rFonts w:ascii="宋体" w:hAnsi="宋体"/>
              </w:rPr>
            </w:pPr>
          </w:p>
        </w:tc>
        <w:tc>
          <w:tcPr>
            <w:tcW w:w="3590" w:type="dxa"/>
            <w:tcBorders>
              <w:top w:val="single" w:sz="4" w:space="0" w:color="auto"/>
              <w:left w:val="single" w:sz="4" w:space="0" w:color="auto"/>
              <w:bottom w:val="single" w:sz="4" w:space="0" w:color="auto"/>
              <w:right w:val="single" w:sz="4" w:space="0" w:color="auto"/>
            </w:tcBorders>
            <w:vAlign w:val="center"/>
          </w:tcPr>
          <w:p w14:paraId="44D31A32" w14:textId="77777777" w:rsidR="00E2530E" w:rsidRDefault="009835AA">
            <w:pPr>
              <w:jc w:val="center"/>
              <w:rPr>
                <w:del w:id="2347" w:author="libo" w:date="2015-06-09T15:25:00Z"/>
                <w:rFonts w:ascii="宋体" w:hAnsi="宋体"/>
              </w:rPr>
            </w:pPr>
            <w:del w:id="2348" w:author="libo" w:date="2015-06-09T15:25:00Z">
              <w:r>
                <w:rPr>
                  <w:rFonts w:ascii="宋体" w:hAnsi="宋体"/>
                </w:rPr>
                <w:delText>区域搜索，</w:delText>
              </w:r>
              <w:r>
                <w:delText>Func</w:delText>
              </w:r>
              <w:r>
                <w:rPr>
                  <w:rFonts w:ascii="宋体" w:hAnsi="宋体"/>
                </w:rPr>
                <w:delText>-</w:delText>
              </w:r>
              <w:r>
                <w:delText>GeoSearch</w:delText>
              </w:r>
              <w:r>
                <w:rPr>
                  <w:rFonts w:ascii="宋体" w:hAnsi="宋体"/>
                </w:rPr>
                <w:delText>-</w:delText>
              </w:r>
              <w:r>
                <w:delText>Area</w:delText>
              </w:r>
            </w:del>
          </w:p>
        </w:tc>
        <w:tc>
          <w:tcPr>
            <w:tcW w:w="3812" w:type="dxa"/>
            <w:tcBorders>
              <w:top w:val="single" w:sz="4" w:space="0" w:color="auto"/>
              <w:left w:val="single" w:sz="4" w:space="0" w:color="auto"/>
              <w:bottom w:val="single" w:sz="4" w:space="0" w:color="auto"/>
              <w:right w:val="single" w:sz="4" w:space="0" w:color="auto"/>
            </w:tcBorders>
          </w:tcPr>
          <w:p w14:paraId="71A0BF83" w14:textId="77777777" w:rsidR="00E2530E" w:rsidRDefault="009835AA">
            <w:pPr>
              <w:rPr>
                <w:del w:id="2349" w:author="libo" w:date="2015-06-09T15:25:00Z"/>
                <w:rFonts w:ascii="宋体" w:hAnsi="宋体"/>
              </w:rPr>
            </w:pPr>
            <w:del w:id="2350" w:author="libo" w:date="2015-06-09T15:25:00Z">
              <w:r>
                <w:rPr>
                  <w:rFonts w:ascii="宋体" w:hAnsi="宋体"/>
                </w:rPr>
                <w:delText>能够指定位置信息搜索地理位置数据</w:delText>
              </w:r>
            </w:del>
          </w:p>
        </w:tc>
      </w:tr>
      <w:tr w:rsidR="00E2530E" w14:paraId="1FE9BD70" w14:textId="77777777">
        <w:trPr>
          <w:cantSplit/>
          <w:del w:id="2351" w:author="libo" w:date="2015-06-09T15:25:00Z"/>
        </w:trPr>
        <w:tc>
          <w:tcPr>
            <w:tcW w:w="1340" w:type="dxa"/>
            <w:vMerge/>
            <w:tcBorders>
              <w:left w:val="single" w:sz="4" w:space="0" w:color="auto"/>
              <w:bottom w:val="single" w:sz="4" w:space="0" w:color="auto"/>
              <w:right w:val="single" w:sz="4" w:space="0" w:color="auto"/>
            </w:tcBorders>
            <w:vAlign w:val="center"/>
          </w:tcPr>
          <w:p w14:paraId="2F72FC1E" w14:textId="77777777" w:rsidR="00E2530E" w:rsidRDefault="00E2530E">
            <w:pPr>
              <w:rPr>
                <w:del w:id="2352" w:author="libo" w:date="2015-06-09T15:25:00Z"/>
                <w:rFonts w:ascii="宋体" w:hAnsi="宋体"/>
              </w:rPr>
            </w:pPr>
          </w:p>
        </w:tc>
        <w:tc>
          <w:tcPr>
            <w:tcW w:w="3590" w:type="dxa"/>
            <w:tcBorders>
              <w:top w:val="single" w:sz="4" w:space="0" w:color="auto"/>
              <w:left w:val="single" w:sz="4" w:space="0" w:color="000000"/>
              <w:bottom w:val="single" w:sz="4" w:space="0" w:color="000000"/>
            </w:tcBorders>
            <w:vAlign w:val="center"/>
          </w:tcPr>
          <w:p w14:paraId="693ED8F9" w14:textId="77777777" w:rsidR="00E2530E" w:rsidRDefault="009835AA">
            <w:pPr>
              <w:jc w:val="center"/>
              <w:rPr>
                <w:del w:id="2353" w:author="libo" w:date="2015-06-09T15:25:00Z"/>
                <w:rFonts w:ascii="宋体" w:hAnsi="宋体"/>
              </w:rPr>
            </w:pPr>
            <w:del w:id="2354" w:author="libo" w:date="2015-06-09T15:25:00Z">
              <w:r>
                <w:rPr>
                  <w:rFonts w:ascii="宋体" w:hAnsi="宋体"/>
                </w:rPr>
                <w:delText>对象统计，</w:delText>
              </w:r>
              <w:r>
                <w:delText>Func</w:delText>
              </w:r>
              <w:r>
                <w:rPr>
                  <w:rFonts w:ascii="宋体" w:hAnsi="宋体"/>
                </w:rPr>
                <w:delText>-</w:delText>
              </w:r>
              <w:r>
                <w:delText>GeoSearch</w:delText>
              </w:r>
              <w:r>
                <w:rPr>
                  <w:rFonts w:ascii="宋体" w:hAnsi="宋体"/>
                </w:rPr>
                <w:delText>-</w:delText>
              </w:r>
              <w:r>
                <w:delText>Statistic</w:delText>
              </w:r>
            </w:del>
          </w:p>
        </w:tc>
        <w:tc>
          <w:tcPr>
            <w:tcW w:w="3812" w:type="dxa"/>
            <w:tcBorders>
              <w:top w:val="single" w:sz="4" w:space="0" w:color="auto"/>
              <w:left w:val="single" w:sz="4" w:space="0" w:color="000000"/>
              <w:bottom w:val="single" w:sz="4" w:space="0" w:color="000000"/>
              <w:right w:val="single" w:sz="4" w:space="0" w:color="000000"/>
            </w:tcBorders>
          </w:tcPr>
          <w:p w14:paraId="2B16ACA3" w14:textId="77777777" w:rsidR="00E2530E" w:rsidRDefault="009835AA">
            <w:pPr>
              <w:rPr>
                <w:del w:id="2355" w:author="libo" w:date="2015-06-09T15:25:00Z"/>
                <w:rFonts w:ascii="宋体" w:hAnsi="宋体"/>
              </w:rPr>
            </w:pPr>
            <w:del w:id="2356" w:author="libo" w:date="2015-06-09T15:25:00Z">
              <w:r>
                <w:rPr>
                  <w:rFonts w:ascii="宋体" w:hAnsi="宋体"/>
                </w:rPr>
                <w:delText>能够展示搜索结果的统计信息，包括数量等</w:delText>
              </w:r>
            </w:del>
          </w:p>
        </w:tc>
      </w:tr>
    </w:tbl>
    <w:p w14:paraId="65152B75" w14:textId="77777777" w:rsidR="00E2530E" w:rsidRDefault="00E2530E">
      <w:pPr>
        <w:rPr>
          <w:del w:id="2357" w:author="libo" w:date="2015-06-09T15:25:00Z"/>
        </w:rPr>
      </w:pPr>
    </w:p>
    <w:p w14:paraId="78310310" w14:textId="77777777" w:rsidR="00E2530E" w:rsidRDefault="009835AA">
      <w:pPr>
        <w:pStyle w:val="3"/>
        <w:spacing w:line="416" w:lineRule="auto"/>
        <w:rPr>
          <w:del w:id="2358" w:author="libo" w:date="2015-06-09T15:25:00Z"/>
          <w:rFonts w:ascii="黑体" w:eastAsia="黑体" w:hAnsi="黑体"/>
          <w:b w:val="0"/>
          <w:color w:val="000000"/>
          <w:sz w:val="24"/>
          <w:szCs w:val="24"/>
        </w:rPr>
      </w:pPr>
      <w:bookmarkStart w:id="2359" w:name="_Toc356381697"/>
      <w:bookmarkStart w:id="2360" w:name="_Toc356990816"/>
      <w:bookmarkStart w:id="2361" w:name="_Toc420932622"/>
      <w:bookmarkStart w:id="2362" w:name="_Toc420933121"/>
      <w:del w:id="2363" w:author="libo" w:date="2015-06-09T15:25:00Z">
        <w:r>
          <w:rPr>
            <w:rFonts w:ascii="黑体" w:eastAsia="黑体" w:hAnsi="黑体" w:hint="eastAsia"/>
            <w:b w:val="0"/>
            <w:color w:val="000000"/>
            <w:sz w:val="24"/>
            <w:szCs w:val="24"/>
          </w:rPr>
          <w:delText xml:space="preserve">3.1.3 </w:delText>
        </w:r>
        <w:bookmarkStart w:id="2364" w:name="_Toc324836048"/>
        <w:bookmarkEnd w:id="2359"/>
        <w:bookmarkEnd w:id="2360"/>
        <w:r>
          <w:rPr>
            <w:rFonts w:ascii="黑体" w:eastAsia="黑体" w:hAnsi="黑体" w:hint="eastAsia"/>
            <w:b w:val="0"/>
            <w:color w:val="000000"/>
            <w:sz w:val="24"/>
            <w:szCs w:val="24"/>
          </w:rPr>
          <w:delText>地理位置推送</w:delText>
        </w:r>
        <w:bookmarkEnd w:id="2361"/>
        <w:bookmarkEnd w:id="2362"/>
      </w:del>
    </w:p>
    <w:p w14:paraId="0B4F7BAB" w14:textId="77777777" w:rsidR="00E2530E" w:rsidRDefault="009835AA">
      <w:pPr>
        <w:pStyle w:val="p0"/>
        <w:spacing w:after="120" w:line="400" w:lineRule="exact"/>
        <w:jc w:val="center"/>
        <w:rPr>
          <w:del w:id="2365" w:author="libo" w:date="2015-06-09T15:25:00Z"/>
          <w:b/>
          <w:color w:val="000000"/>
        </w:rPr>
      </w:pPr>
      <w:del w:id="2366" w:author="libo" w:date="2015-06-09T15:25:00Z">
        <w:r>
          <w:rPr>
            <w:rFonts w:hint="eastAsia"/>
            <w:b/>
            <w:color w:val="000000"/>
          </w:rPr>
          <w:delText>表</w:delText>
        </w:r>
        <w:r>
          <w:rPr>
            <w:rFonts w:hint="eastAsia"/>
            <w:b/>
            <w:color w:val="000000"/>
          </w:rPr>
          <w:delText xml:space="preserve">3-3 </w:delText>
        </w:r>
        <w:r>
          <w:rPr>
            <w:rFonts w:hint="eastAsia"/>
            <w:b/>
            <w:color w:val="000000"/>
          </w:rPr>
          <w:delText>地理位置推送用例描述表</w:delText>
        </w:r>
      </w:del>
    </w:p>
    <w:tbl>
      <w:tblPr>
        <w:tblW w:w="8742" w:type="dxa"/>
        <w:tblInd w:w="-5" w:type="dxa"/>
        <w:tblLayout w:type="fixed"/>
        <w:tblLook w:val="04A0" w:firstRow="1" w:lastRow="0" w:firstColumn="1" w:lastColumn="0" w:noHBand="0" w:noVBand="1"/>
      </w:tblPr>
      <w:tblGrid>
        <w:gridCol w:w="1340"/>
        <w:gridCol w:w="3590"/>
        <w:gridCol w:w="3812"/>
      </w:tblGrid>
      <w:tr w:rsidR="00E2530E" w14:paraId="66033D86" w14:textId="77777777">
        <w:trPr>
          <w:cantSplit/>
          <w:del w:id="2367" w:author="libo" w:date="2015-06-09T15:25:00Z"/>
        </w:trPr>
        <w:tc>
          <w:tcPr>
            <w:tcW w:w="1340" w:type="dxa"/>
            <w:vMerge w:val="restart"/>
            <w:tcBorders>
              <w:top w:val="single" w:sz="4" w:space="0" w:color="auto"/>
              <w:left w:val="single" w:sz="4" w:space="0" w:color="000000"/>
            </w:tcBorders>
            <w:shd w:val="clear" w:color="auto" w:fill="D9D9D9"/>
            <w:vAlign w:val="center"/>
          </w:tcPr>
          <w:p w14:paraId="03481688" w14:textId="77777777" w:rsidR="00E2530E" w:rsidRDefault="009835AA">
            <w:pPr>
              <w:rPr>
                <w:del w:id="2368" w:author="libo" w:date="2015-06-09T15:25:00Z"/>
                <w:rFonts w:ascii="宋体" w:hAnsi="宋体"/>
              </w:rPr>
            </w:pPr>
            <w:del w:id="2369" w:author="libo" w:date="2015-06-09T15:25:00Z">
              <w:r>
                <w:rPr>
                  <w:rFonts w:ascii="宋体" w:hAnsi="宋体"/>
                </w:rPr>
                <w:delText>功能类别</w:delText>
              </w:r>
            </w:del>
          </w:p>
        </w:tc>
        <w:tc>
          <w:tcPr>
            <w:tcW w:w="3590" w:type="dxa"/>
            <w:tcBorders>
              <w:top w:val="single" w:sz="4" w:space="0" w:color="auto"/>
              <w:left w:val="single" w:sz="4" w:space="0" w:color="000000"/>
              <w:bottom w:val="single" w:sz="4" w:space="0" w:color="000000"/>
            </w:tcBorders>
            <w:shd w:val="clear" w:color="auto" w:fill="D9D9D9"/>
            <w:vAlign w:val="center"/>
          </w:tcPr>
          <w:p w14:paraId="7F9516DA" w14:textId="77777777" w:rsidR="00E2530E" w:rsidRDefault="009835AA">
            <w:pPr>
              <w:jc w:val="center"/>
              <w:rPr>
                <w:del w:id="2370" w:author="libo" w:date="2015-06-09T15:25:00Z"/>
                <w:rFonts w:ascii="宋体" w:hAnsi="宋体"/>
              </w:rPr>
            </w:pPr>
            <w:del w:id="2371" w:author="libo" w:date="2015-06-09T15:25:00Z">
              <w:r>
                <w:rPr>
                  <w:rFonts w:ascii="宋体" w:hAnsi="宋体"/>
                </w:rPr>
                <w:delText>功能名称、标识符</w:delText>
              </w:r>
            </w:del>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159A92ED" w14:textId="77777777" w:rsidR="00E2530E" w:rsidRDefault="009835AA">
            <w:pPr>
              <w:rPr>
                <w:del w:id="2372" w:author="libo" w:date="2015-06-09T15:25:00Z"/>
                <w:rFonts w:ascii="宋体" w:hAnsi="宋体"/>
              </w:rPr>
            </w:pPr>
            <w:del w:id="2373" w:author="libo" w:date="2015-06-09T15:25:00Z">
              <w:r>
                <w:rPr>
                  <w:rFonts w:ascii="宋体" w:hAnsi="宋体"/>
                </w:rPr>
                <w:delText>描述</w:delText>
              </w:r>
            </w:del>
          </w:p>
        </w:tc>
      </w:tr>
      <w:tr w:rsidR="00E2530E" w14:paraId="51DF8125" w14:textId="77777777">
        <w:trPr>
          <w:cantSplit/>
          <w:del w:id="2374" w:author="libo" w:date="2015-06-09T15:25:00Z"/>
        </w:trPr>
        <w:tc>
          <w:tcPr>
            <w:tcW w:w="1340" w:type="dxa"/>
            <w:vMerge w:val="restart"/>
            <w:tcBorders>
              <w:top w:val="single" w:sz="4" w:space="0" w:color="auto"/>
              <w:left w:val="single" w:sz="4" w:space="0" w:color="000000"/>
            </w:tcBorders>
            <w:vAlign w:val="center"/>
          </w:tcPr>
          <w:p w14:paraId="255C3D0F" w14:textId="77777777" w:rsidR="00E2530E" w:rsidRDefault="009835AA">
            <w:pPr>
              <w:rPr>
                <w:del w:id="2375" w:author="libo" w:date="2015-06-09T15:25:00Z"/>
                <w:rFonts w:ascii="宋体" w:hAnsi="宋体"/>
              </w:rPr>
            </w:pPr>
            <w:del w:id="2376" w:author="libo" w:date="2015-06-09T15:25:00Z">
              <w:r>
                <w:rPr>
                  <w:rFonts w:ascii="宋体" w:hAnsi="宋体"/>
                </w:rPr>
                <w:delText>地理位置推送</w:delText>
              </w:r>
            </w:del>
          </w:p>
          <w:p w14:paraId="5E9F3A32" w14:textId="77777777" w:rsidR="00E2530E" w:rsidRDefault="009835AA">
            <w:pPr>
              <w:rPr>
                <w:del w:id="2377" w:author="libo" w:date="2015-06-09T15:25:00Z"/>
                <w:rFonts w:ascii="宋体" w:hAnsi="宋体"/>
              </w:rPr>
            </w:pPr>
            <w:del w:id="2378" w:author="libo" w:date="2015-06-09T15:25:00Z">
              <w:r>
                <w:delText>Func</w:delText>
              </w:r>
              <w:r>
                <w:rPr>
                  <w:rFonts w:ascii="宋体" w:hAnsi="宋体"/>
                </w:rPr>
                <w:delText>-</w:delText>
              </w:r>
              <w:r>
                <w:delText>GeoFeed</w:delText>
              </w:r>
            </w:del>
          </w:p>
        </w:tc>
        <w:tc>
          <w:tcPr>
            <w:tcW w:w="3590" w:type="dxa"/>
            <w:tcBorders>
              <w:top w:val="single" w:sz="4" w:space="0" w:color="auto"/>
              <w:left w:val="single" w:sz="4" w:space="0" w:color="000000"/>
              <w:bottom w:val="single" w:sz="4" w:space="0" w:color="000000"/>
            </w:tcBorders>
            <w:vAlign w:val="center"/>
          </w:tcPr>
          <w:p w14:paraId="1D887086" w14:textId="77777777" w:rsidR="00E2530E" w:rsidRDefault="009835AA">
            <w:pPr>
              <w:jc w:val="center"/>
              <w:rPr>
                <w:del w:id="2379" w:author="libo" w:date="2015-06-09T15:25:00Z"/>
                <w:rFonts w:ascii="宋体" w:hAnsi="宋体"/>
              </w:rPr>
            </w:pPr>
            <w:del w:id="2380" w:author="libo" w:date="2015-06-09T15:25:00Z">
              <w:r>
                <w:rPr>
                  <w:rFonts w:ascii="宋体" w:hAnsi="宋体"/>
                </w:rPr>
                <w:delText>推送设置，</w:delText>
              </w:r>
              <w:r>
                <w:delText>Func</w:delText>
              </w:r>
              <w:r>
                <w:rPr>
                  <w:rFonts w:ascii="宋体" w:hAnsi="宋体"/>
                </w:rPr>
                <w:delText>-</w:delText>
              </w:r>
              <w:r>
                <w:delText>GeoFeed</w:delText>
              </w:r>
              <w:r>
                <w:rPr>
                  <w:rFonts w:ascii="宋体" w:hAnsi="宋体"/>
                </w:rPr>
                <w:delText>-</w:delText>
              </w:r>
              <w:r>
                <w:delText>Set</w:delText>
              </w:r>
            </w:del>
          </w:p>
        </w:tc>
        <w:tc>
          <w:tcPr>
            <w:tcW w:w="3812" w:type="dxa"/>
            <w:tcBorders>
              <w:top w:val="single" w:sz="4" w:space="0" w:color="auto"/>
              <w:left w:val="single" w:sz="4" w:space="0" w:color="000000"/>
              <w:bottom w:val="single" w:sz="4" w:space="0" w:color="000000"/>
              <w:right w:val="single" w:sz="4" w:space="0" w:color="000000"/>
            </w:tcBorders>
          </w:tcPr>
          <w:p w14:paraId="16518EC9" w14:textId="77777777" w:rsidR="00E2530E" w:rsidRDefault="009835AA">
            <w:pPr>
              <w:rPr>
                <w:del w:id="2381" w:author="libo" w:date="2015-06-09T15:25:00Z"/>
                <w:rFonts w:ascii="宋体" w:hAnsi="宋体"/>
              </w:rPr>
            </w:pPr>
            <w:del w:id="2382" w:author="libo" w:date="2015-06-09T15:25:00Z">
              <w:r>
                <w:rPr>
                  <w:rFonts w:ascii="宋体" w:hAnsi="宋体"/>
                </w:rPr>
                <w:delText>操作用户能够设置一些条件（对象、区域等），或者选定数据，系统能够把满足条件的地理位置信息通过短信方式推送给操作用户；</w:delText>
              </w:r>
            </w:del>
          </w:p>
        </w:tc>
      </w:tr>
      <w:tr w:rsidR="00E2530E" w14:paraId="16D87FC9" w14:textId="77777777">
        <w:trPr>
          <w:cantSplit/>
          <w:del w:id="2383" w:author="libo" w:date="2015-06-09T15:25:00Z"/>
        </w:trPr>
        <w:tc>
          <w:tcPr>
            <w:tcW w:w="1340" w:type="dxa"/>
            <w:vMerge/>
            <w:tcBorders>
              <w:left w:val="single" w:sz="4" w:space="0" w:color="000000"/>
              <w:bottom w:val="single" w:sz="4" w:space="0" w:color="000000"/>
            </w:tcBorders>
            <w:vAlign w:val="center"/>
          </w:tcPr>
          <w:p w14:paraId="066A5744" w14:textId="77777777" w:rsidR="00E2530E" w:rsidRDefault="00E2530E">
            <w:pPr>
              <w:snapToGrid w:val="0"/>
              <w:rPr>
                <w:del w:id="2384" w:author="libo" w:date="2015-06-09T15:25:00Z"/>
                <w:rFonts w:ascii="宋体" w:hAnsi="宋体"/>
              </w:rPr>
            </w:pPr>
          </w:p>
        </w:tc>
        <w:tc>
          <w:tcPr>
            <w:tcW w:w="3590" w:type="dxa"/>
            <w:tcBorders>
              <w:top w:val="single" w:sz="4" w:space="0" w:color="000000"/>
              <w:left w:val="single" w:sz="4" w:space="0" w:color="000000"/>
              <w:bottom w:val="single" w:sz="4" w:space="0" w:color="000000"/>
            </w:tcBorders>
            <w:vAlign w:val="center"/>
          </w:tcPr>
          <w:p w14:paraId="38A2719E" w14:textId="77777777" w:rsidR="00E2530E" w:rsidRDefault="009835AA">
            <w:pPr>
              <w:jc w:val="center"/>
              <w:rPr>
                <w:del w:id="2385" w:author="libo" w:date="2015-06-09T15:25:00Z"/>
                <w:rFonts w:ascii="宋体" w:hAnsi="宋体"/>
              </w:rPr>
            </w:pPr>
            <w:del w:id="2386" w:author="libo" w:date="2015-06-09T15:25:00Z">
              <w:r>
                <w:rPr>
                  <w:rFonts w:ascii="宋体" w:hAnsi="宋体"/>
                </w:rPr>
                <w:delText>推送信息展示，</w:delText>
              </w:r>
              <w:r>
                <w:delText>Func</w:delText>
              </w:r>
              <w:r>
                <w:rPr>
                  <w:rFonts w:ascii="宋体" w:hAnsi="宋体"/>
                </w:rPr>
                <w:delText>-</w:delText>
              </w:r>
              <w:r>
                <w:delText>GeoFeed</w:delText>
              </w:r>
              <w:r>
                <w:rPr>
                  <w:rFonts w:ascii="宋体" w:hAnsi="宋体"/>
                </w:rPr>
                <w:delText>-</w:delText>
              </w:r>
              <w:r>
                <w:delText>Show</w:delText>
              </w:r>
            </w:del>
          </w:p>
        </w:tc>
        <w:tc>
          <w:tcPr>
            <w:tcW w:w="3812" w:type="dxa"/>
            <w:tcBorders>
              <w:top w:val="single" w:sz="4" w:space="0" w:color="000000"/>
              <w:left w:val="single" w:sz="4" w:space="0" w:color="000000"/>
              <w:bottom w:val="single" w:sz="4" w:space="0" w:color="000000"/>
              <w:right w:val="single" w:sz="4" w:space="0" w:color="000000"/>
            </w:tcBorders>
          </w:tcPr>
          <w:p w14:paraId="4AED90CA" w14:textId="77777777" w:rsidR="00E2530E" w:rsidRDefault="009835AA">
            <w:pPr>
              <w:rPr>
                <w:del w:id="2387" w:author="libo" w:date="2015-06-09T15:25:00Z"/>
                <w:rFonts w:ascii="宋体" w:hAnsi="宋体"/>
              </w:rPr>
            </w:pPr>
            <w:del w:id="2388" w:author="libo" w:date="2015-06-09T15:25:00Z">
              <w:r>
                <w:rPr>
                  <w:rFonts w:ascii="宋体" w:hAnsi="宋体"/>
                </w:rPr>
                <w:delText>推送的内容既可通过操作者手机查看，也可以在系统中查看</w:delText>
              </w:r>
            </w:del>
          </w:p>
        </w:tc>
      </w:tr>
    </w:tbl>
    <w:p w14:paraId="0AAAF2CD" w14:textId="77777777" w:rsidR="00E2530E" w:rsidRDefault="00E2530E">
      <w:pPr>
        <w:rPr>
          <w:del w:id="2389" w:author="libo" w:date="2015-06-09T15:25:00Z"/>
        </w:rPr>
      </w:pPr>
    </w:p>
    <w:p w14:paraId="5B315F77" w14:textId="77777777" w:rsidR="00E2530E" w:rsidRDefault="009835AA">
      <w:pPr>
        <w:pStyle w:val="3"/>
        <w:spacing w:line="416" w:lineRule="auto"/>
        <w:rPr>
          <w:del w:id="2390" w:author="libo" w:date="2015-06-09T15:25:00Z"/>
          <w:rFonts w:ascii="黑体" w:eastAsia="黑体" w:hAnsi="黑体"/>
          <w:b w:val="0"/>
          <w:color w:val="000000"/>
          <w:sz w:val="24"/>
          <w:szCs w:val="24"/>
        </w:rPr>
      </w:pPr>
      <w:bookmarkStart w:id="2391" w:name="_Toc356381698"/>
      <w:bookmarkStart w:id="2392" w:name="_Toc356990817"/>
      <w:bookmarkStart w:id="2393" w:name="_Toc420932623"/>
      <w:bookmarkStart w:id="2394" w:name="_Toc420933122"/>
      <w:bookmarkStart w:id="2395" w:name="_Toc324836049"/>
      <w:bookmarkEnd w:id="2364"/>
      <w:del w:id="2396" w:author="libo" w:date="2015-06-09T15:25:00Z">
        <w:r>
          <w:rPr>
            <w:rFonts w:ascii="黑体" w:eastAsia="黑体" w:hAnsi="黑体" w:hint="eastAsia"/>
            <w:b w:val="0"/>
            <w:color w:val="000000"/>
            <w:sz w:val="24"/>
            <w:szCs w:val="24"/>
          </w:rPr>
          <w:delText>3.1.</w:delText>
        </w:r>
        <w:bookmarkEnd w:id="2391"/>
        <w:bookmarkEnd w:id="2392"/>
        <w:r>
          <w:rPr>
            <w:rFonts w:ascii="黑体" w:eastAsia="黑体" w:hAnsi="黑体" w:hint="eastAsia"/>
            <w:b w:val="0"/>
            <w:color w:val="000000"/>
            <w:sz w:val="24"/>
            <w:szCs w:val="24"/>
          </w:rPr>
          <w:delText>4地理位置告警</w:delText>
        </w:r>
        <w:bookmarkEnd w:id="2393"/>
        <w:bookmarkEnd w:id="2394"/>
      </w:del>
    </w:p>
    <w:p w14:paraId="10282C87" w14:textId="77777777" w:rsidR="00E2530E" w:rsidRDefault="009835AA">
      <w:pPr>
        <w:pStyle w:val="p0"/>
        <w:spacing w:after="120" w:line="400" w:lineRule="exact"/>
        <w:jc w:val="center"/>
        <w:rPr>
          <w:del w:id="2397" w:author="libo" w:date="2015-06-09T15:25:00Z"/>
          <w:b/>
          <w:color w:val="000000"/>
        </w:rPr>
      </w:pPr>
      <w:del w:id="2398" w:author="libo" w:date="2015-06-09T15:25:00Z">
        <w:r>
          <w:rPr>
            <w:rFonts w:hint="eastAsia"/>
            <w:b/>
            <w:color w:val="000000"/>
          </w:rPr>
          <w:delText>表</w:delText>
        </w:r>
        <w:r>
          <w:rPr>
            <w:rFonts w:hint="eastAsia"/>
            <w:b/>
            <w:color w:val="000000"/>
          </w:rPr>
          <w:delText xml:space="preserve">3-4 </w:delText>
        </w:r>
        <w:r>
          <w:rPr>
            <w:rFonts w:hint="eastAsia"/>
            <w:b/>
            <w:color w:val="000000"/>
          </w:rPr>
          <w:delText>地理位置告警用例描述表</w:delText>
        </w:r>
      </w:del>
    </w:p>
    <w:tbl>
      <w:tblPr>
        <w:tblW w:w="8742" w:type="dxa"/>
        <w:tblInd w:w="-5" w:type="dxa"/>
        <w:tblLayout w:type="fixed"/>
        <w:tblLook w:val="04A0" w:firstRow="1" w:lastRow="0" w:firstColumn="1" w:lastColumn="0" w:noHBand="0" w:noVBand="1"/>
      </w:tblPr>
      <w:tblGrid>
        <w:gridCol w:w="1340"/>
        <w:gridCol w:w="3590"/>
        <w:gridCol w:w="3812"/>
      </w:tblGrid>
      <w:tr w:rsidR="00E2530E" w14:paraId="0E0F0BF6" w14:textId="77777777">
        <w:trPr>
          <w:cantSplit/>
          <w:del w:id="2399" w:author="libo" w:date="2015-06-09T15:25:00Z"/>
        </w:trPr>
        <w:tc>
          <w:tcPr>
            <w:tcW w:w="1340" w:type="dxa"/>
            <w:vMerge w:val="restart"/>
            <w:tcBorders>
              <w:top w:val="single" w:sz="4" w:space="0" w:color="000000"/>
              <w:left w:val="single" w:sz="4" w:space="0" w:color="000000"/>
            </w:tcBorders>
            <w:shd w:val="clear" w:color="auto" w:fill="D9D9D9"/>
            <w:vAlign w:val="center"/>
          </w:tcPr>
          <w:p w14:paraId="7040F7C7" w14:textId="77777777" w:rsidR="00E2530E" w:rsidRDefault="009835AA">
            <w:pPr>
              <w:rPr>
                <w:del w:id="2400" w:author="libo" w:date="2015-06-09T15:25:00Z"/>
                <w:rFonts w:ascii="宋体" w:hAnsi="宋体"/>
              </w:rPr>
            </w:pPr>
            <w:del w:id="2401" w:author="libo" w:date="2015-06-09T15:25:00Z">
              <w:r>
                <w:rPr>
                  <w:rFonts w:ascii="宋体" w:hAnsi="宋体"/>
                </w:rPr>
                <w:delText>功能类别</w:delText>
              </w:r>
            </w:del>
          </w:p>
        </w:tc>
        <w:tc>
          <w:tcPr>
            <w:tcW w:w="3590" w:type="dxa"/>
            <w:tcBorders>
              <w:top w:val="single" w:sz="4" w:space="0" w:color="000000"/>
              <w:left w:val="single" w:sz="4" w:space="0" w:color="000000"/>
              <w:bottom w:val="single" w:sz="4" w:space="0" w:color="000000"/>
            </w:tcBorders>
            <w:shd w:val="clear" w:color="auto" w:fill="D9D9D9"/>
            <w:vAlign w:val="center"/>
          </w:tcPr>
          <w:p w14:paraId="076E8B1A" w14:textId="77777777" w:rsidR="00E2530E" w:rsidRDefault="009835AA">
            <w:pPr>
              <w:jc w:val="center"/>
              <w:rPr>
                <w:del w:id="2402" w:author="libo" w:date="2015-06-09T15:25:00Z"/>
                <w:rFonts w:ascii="宋体" w:hAnsi="宋体"/>
              </w:rPr>
            </w:pPr>
            <w:del w:id="2403" w:author="libo" w:date="2015-06-09T15:25:00Z">
              <w:r>
                <w:rPr>
                  <w:rFonts w:ascii="宋体" w:hAnsi="宋体"/>
                </w:rPr>
                <w:delText>功能名称、标识符</w:delText>
              </w:r>
            </w:del>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36DB1706" w14:textId="77777777" w:rsidR="00E2530E" w:rsidRDefault="009835AA">
            <w:pPr>
              <w:rPr>
                <w:del w:id="2404" w:author="libo" w:date="2015-06-09T15:25:00Z"/>
                <w:rFonts w:ascii="宋体" w:hAnsi="宋体"/>
              </w:rPr>
            </w:pPr>
            <w:del w:id="2405" w:author="libo" w:date="2015-06-09T15:25:00Z">
              <w:r>
                <w:rPr>
                  <w:rFonts w:ascii="宋体" w:hAnsi="宋体"/>
                </w:rPr>
                <w:delText>描述</w:delText>
              </w:r>
            </w:del>
          </w:p>
        </w:tc>
      </w:tr>
      <w:tr w:rsidR="00E2530E" w14:paraId="434B1C70" w14:textId="77777777">
        <w:trPr>
          <w:cantSplit/>
          <w:del w:id="2406" w:author="libo" w:date="2015-06-09T15:25:00Z"/>
        </w:trPr>
        <w:tc>
          <w:tcPr>
            <w:tcW w:w="1340" w:type="dxa"/>
            <w:vMerge w:val="restart"/>
            <w:tcBorders>
              <w:top w:val="single" w:sz="4" w:space="0" w:color="000000"/>
              <w:left w:val="single" w:sz="4" w:space="0" w:color="000000"/>
            </w:tcBorders>
            <w:vAlign w:val="center"/>
          </w:tcPr>
          <w:p w14:paraId="724A9A7B" w14:textId="77777777" w:rsidR="00E2530E" w:rsidRDefault="009835AA">
            <w:pPr>
              <w:rPr>
                <w:del w:id="2407" w:author="libo" w:date="2015-06-09T15:25:00Z"/>
                <w:rFonts w:ascii="宋体" w:hAnsi="宋体"/>
              </w:rPr>
            </w:pPr>
            <w:del w:id="2408" w:author="libo" w:date="2015-06-09T15:25:00Z">
              <w:r>
                <w:rPr>
                  <w:rFonts w:ascii="宋体" w:hAnsi="宋体"/>
                </w:rPr>
                <w:delText>地理位置告警</w:delText>
              </w:r>
            </w:del>
          </w:p>
          <w:p w14:paraId="331550C7" w14:textId="77777777" w:rsidR="00E2530E" w:rsidRDefault="009835AA">
            <w:pPr>
              <w:rPr>
                <w:del w:id="2409" w:author="libo" w:date="2015-06-09T15:25:00Z"/>
                <w:rFonts w:ascii="宋体" w:hAnsi="宋体"/>
              </w:rPr>
            </w:pPr>
            <w:del w:id="2410" w:author="libo" w:date="2015-06-09T15:25:00Z">
              <w:r>
                <w:delText>Func</w:delText>
              </w:r>
              <w:r>
                <w:rPr>
                  <w:rFonts w:ascii="宋体" w:hAnsi="宋体"/>
                </w:rPr>
                <w:delText>-</w:delText>
              </w:r>
              <w:r>
                <w:delText>GeoAlert</w:delText>
              </w:r>
            </w:del>
          </w:p>
        </w:tc>
        <w:tc>
          <w:tcPr>
            <w:tcW w:w="3590" w:type="dxa"/>
            <w:tcBorders>
              <w:top w:val="single" w:sz="4" w:space="0" w:color="000000"/>
              <w:left w:val="single" w:sz="4" w:space="0" w:color="000000"/>
              <w:bottom w:val="single" w:sz="4" w:space="0" w:color="000000"/>
            </w:tcBorders>
            <w:vAlign w:val="center"/>
          </w:tcPr>
          <w:p w14:paraId="53C8B1F1" w14:textId="77777777" w:rsidR="00E2530E" w:rsidRDefault="009835AA">
            <w:pPr>
              <w:jc w:val="center"/>
              <w:rPr>
                <w:del w:id="2411" w:author="libo" w:date="2015-06-09T15:25:00Z"/>
                <w:rFonts w:ascii="宋体" w:hAnsi="宋体"/>
              </w:rPr>
            </w:pPr>
            <w:del w:id="2412" w:author="libo" w:date="2015-06-09T15:25:00Z">
              <w:r>
                <w:rPr>
                  <w:rFonts w:ascii="宋体" w:hAnsi="宋体"/>
                </w:rPr>
                <w:delText>告警设置，</w:delText>
              </w:r>
              <w:r>
                <w:delText>Func</w:delText>
              </w:r>
              <w:r>
                <w:rPr>
                  <w:rFonts w:ascii="宋体" w:hAnsi="宋体"/>
                </w:rPr>
                <w:delText>-</w:delText>
              </w:r>
              <w:r>
                <w:delText>GeoAlert</w:delText>
              </w:r>
              <w:r>
                <w:rPr>
                  <w:rFonts w:ascii="宋体" w:hAnsi="宋体"/>
                </w:rPr>
                <w:delText>-</w:delText>
              </w:r>
              <w:r>
                <w:delText>Set</w:delText>
              </w:r>
            </w:del>
          </w:p>
        </w:tc>
        <w:tc>
          <w:tcPr>
            <w:tcW w:w="3812" w:type="dxa"/>
            <w:tcBorders>
              <w:top w:val="single" w:sz="4" w:space="0" w:color="000000"/>
              <w:left w:val="single" w:sz="4" w:space="0" w:color="000000"/>
              <w:bottom w:val="single" w:sz="4" w:space="0" w:color="000000"/>
              <w:right w:val="single" w:sz="4" w:space="0" w:color="000000"/>
            </w:tcBorders>
          </w:tcPr>
          <w:p w14:paraId="555F479C" w14:textId="77777777" w:rsidR="00E2530E" w:rsidRDefault="009835AA">
            <w:pPr>
              <w:rPr>
                <w:del w:id="2413" w:author="libo" w:date="2015-06-09T15:25:00Z"/>
                <w:rFonts w:ascii="宋体" w:hAnsi="宋体"/>
              </w:rPr>
            </w:pPr>
            <w:del w:id="2414" w:author="libo" w:date="2015-06-09T15:25:00Z">
              <w:r>
                <w:rPr>
                  <w:rFonts w:ascii="宋体" w:hAnsi="宋体"/>
                </w:rPr>
                <w:delText>每个操作用户可以设置一些条件（对象、区域、触发条件、告警方式等），系统能够在满足告警条件的情况下进行告警</w:delText>
              </w:r>
            </w:del>
          </w:p>
        </w:tc>
      </w:tr>
      <w:tr w:rsidR="00E2530E" w14:paraId="65ECF28F" w14:textId="77777777">
        <w:trPr>
          <w:cantSplit/>
          <w:del w:id="2415" w:author="libo" w:date="2015-06-09T15:25:00Z"/>
        </w:trPr>
        <w:tc>
          <w:tcPr>
            <w:tcW w:w="1340" w:type="dxa"/>
            <w:vMerge/>
            <w:tcBorders>
              <w:left w:val="single" w:sz="4" w:space="0" w:color="000000"/>
            </w:tcBorders>
            <w:vAlign w:val="center"/>
          </w:tcPr>
          <w:p w14:paraId="338EDCB0" w14:textId="77777777" w:rsidR="00E2530E" w:rsidRDefault="00E2530E">
            <w:pPr>
              <w:snapToGrid w:val="0"/>
              <w:rPr>
                <w:del w:id="2416"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0AB52A47" w14:textId="77777777" w:rsidR="00E2530E" w:rsidRDefault="009835AA">
            <w:pPr>
              <w:jc w:val="center"/>
              <w:rPr>
                <w:del w:id="2417" w:author="libo" w:date="2015-06-09T15:25:00Z"/>
                <w:rFonts w:ascii="宋体" w:hAnsi="宋体"/>
              </w:rPr>
            </w:pPr>
            <w:del w:id="2418" w:author="libo" w:date="2015-06-09T15:25:00Z">
              <w:r>
                <w:rPr>
                  <w:rFonts w:ascii="宋体" w:hAnsi="宋体"/>
                </w:rPr>
                <w:delText>告警展示，</w:delText>
              </w:r>
              <w:r>
                <w:delText>Func</w:delText>
              </w:r>
              <w:r>
                <w:rPr>
                  <w:rFonts w:ascii="宋体" w:hAnsi="宋体"/>
                </w:rPr>
                <w:delText>-</w:delText>
              </w:r>
              <w:r>
                <w:delText>GeoAlert</w:delText>
              </w:r>
              <w:r>
                <w:rPr>
                  <w:rFonts w:ascii="宋体" w:hAnsi="宋体"/>
                </w:rPr>
                <w:delText>-</w:delText>
              </w:r>
              <w:r>
                <w:delText>Display</w:delText>
              </w:r>
            </w:del>
          </w:p>
        </w:tc>
        <w:tc>
          <w:tcPr>
            <w:tcW w:w="3812" w:type="dxa"/>
            <w:tcBorders>
              <w:top w:val="single" w:sz="4" w:space="0" w:color="000000"/>
              <w:left w:val="single" w:sz="4" w:space="0" w:color="000000"/>
              <w:bottom w:val="single" w:sz="4" w:space="0" w:color="auto"/>
              <w:right w:val="single" w:sz="4" w:space="0" w:color="000000"/>
            </w:tcBorders>
          </w:tcPr>
          <w:p w14:paraId="63238D34" w14:textId="77777777" w:rsidR="00E2530E" w:rsidRDefault="009835AA">
            <w:pPr>
              <w:rPr>
                <w:del w:id="2419" w:author="libo" w:date="2015-06-09T15:25:00Z"/>
                <w:rFonts w:ascii="宋体" w:hAnsi="宋体"/>
              </w:rPr>
            </w:pPr>
            <w:del w:id="2420" w:author="libo" w:date="2015-06-09T15:25:00Z">
              <w:r>
                <w:rPr>
                  <w:rFonts w:ascii="宋体" w:hAnsi="宋体"/>
                </w:rPr>
                <w:delText>告警数据可以通过</w:delText>
              </w:r>
              <w:r>
                <w:rPr>
                  <w:rFonts w:ascii="宋体" w:hAnsi="宋体" w:hint="eastAsia"/>
                </w:rPr>
                <w:delText>系统</w:delText>
              </w:r>
              <w:r>
                <w:rPr>
                  <w:rFonts w:ascii="宋体" w:hAnsi="宋体"/>
                </w:rPr>
                <w:delText>窗口、手机短信等方式展示产生告警的数据，并可以结合地图界面进行查看</w:delText>
              </w:r>
            </w:del>
          </w:p>
        </w:tc>
      </w:tr>
      <w:tr w:rsidR="00E2530E" w14:paraId="737571F2" w14:textId="77777777">
        <w:trPr>
          <w:cantSplit/>
          <w:del w:id="2421" w:author="libo" w:date="2015-06-09T15:25:00Z"/>
        </w:trPr>
        <w:tc>
          <w:tcPr>
            <w:tcW w:w="1340" w:type="dxa"/>
            <w:vMerge/>
            <w:tcBorders>
              <w:left w:val="single" w:sz="4" w:space="0" w:color="000000"/>
              <w:bottom w:val="single" w:sz="4" w:space="0" w:color="auto"/>
            </w:tcBorders>
            <w:vAlign w:val="center"/>
          </w:tcPr>
          <w:p w14:paraId="4E223CA7" w14:textId="77777777" w:rsidR="00E2530E" w:rsidRDefault="00E2530E">
            <w:pPr>
              <w:snapToGrid w:val="0"/>
              <w:rPr>
                <w:del w:id="2422" w:author="libo" w:date="2015-06-09T15:25:00Z"/>
                <w:rFonts w:ascii="宋体" w:hAnsi="宋体"/>
              </w:rPr>
            </w:pPr>
          </w:p>
        </w:tc>
        <w:tc>
          <w:tcPr>
            <w:tcW w:w="3590" w:type="dxa"/>
            <w:tcBorders>
              <w:top w:val="single" w:sz="4" w:space="0" w:color="000000"/>
              <w:left w:val="single" w:sz="4" w:space="0" w:color="000000"/>
              <w:bottom w:val="single" w:sz="4" w:space="0" w:color="auto"/>
            </w:tcBorders>
            <w:vAlign w:val="center"/>
          </w:tcPr>
          <w:p w14:paraId="127DB14E" w14:textId="77777777" w:rsidR="00E2530E" w:rsidRDefault="009835AA">
            <w:pPr>
              <w:jc w:val="center"/>
              <w:rPr>
                <w:del w:id="2423" w:author="libo" w:date="2015-06-09T15:25:00Z"/>
                <w:rFonts w:ascii="宋体" w:hAnsi="宋体"/>
              </w:rPr>
            </w:pPr>
            <w:del w:id="2424" w:author="libo" w:date="2015-06-09T15:25:00Z">
              <w:r>
                <w:rPr>
                  <w:rFonts w:ascii="宋体" w:hAnsi="宋体"/>
                </w:rPr>
                <w:delText>告警统计，</w:delText>
              </w:r>
              <w:r>
                <w:delText>Func</w:delText>
              </w:r>
              <w:r>
                <w:rPr>
                  <w:rFonts w:ascii="宋体" w:hAnsi="宋体"/>
                </w:rPr>
                <w:delText>-</w:delText>
              </w:r>
              <w:r>
                <w:delText>GeoAlert</w:delText>
              </w:r>
              <w:r>
                <w:rPr>
                  <w:rFonts w:ascii="宋体" w:hAnsi="宋体"/>
                </w:rPr>
                <w:delText>-</w:delText>
              </w:r>
              <w:r>
                <w:delText>Statistic</w:delText>
              </w:r>
            </w:del>
          </w:p>
        </w:tc>
        <w:tc>
          <w:tcPr>
            <w:tcW w:w="3812" w:type="dxa"/>
            <w:tcBorders>
              <w:top w:val="single" w:sz="4" w:space="0" w:color="000000"/>
              <w:left w:val="single" w:sz="4" w:space="0" w:color="000000"/>
              <w:bottom w:val="single" w:sz="4" w:space="0" w:color="auto"/>
              <w:right w:val="single" w:sz="4" w:space="0" w:color="000000"/>
            </w:tcBorders>
          </w:tcPr>
          <w:p w14:paraId="7B07C09E" w14:textId="77777777" w:rsidR="00E2530E" w:rsidRDefault="009835AA">
            <w:pPr>
              <w:rPr>
                <w:del w:id="2425" w:author="libo" w:date="2015-06-09T15:25:00Z"/>
                <w:rFonts w:ascii="宋体" w:hAnsi="宋体"/>
              </w:rPr>
            </w:pPr>
            <w:del w:id="2426" w:author="libo" w:date="2015-06-09T15:25:00Z">
              <w:r>
                <w:rPr>
                  <w:rFonts w:ascii="宋体" w:hAnsi="宋体"/>
                </w:rPr>
                <w:delText>每个用户能够查看总告警数量、新告警数量等统计值</w:delText>
              </w:r>
            </w:del>
          </w:p>
        </w:tc>
      </w:tr>
    </w:tbl>
    <w:p w14:paraId="7BA13730" w14:textId="77777777" w:rsidR="00E2530E" w:rsidRDefault="00E2530E">
      <w:pPr>
        <w:rPr>
          <w:del w:id="2427" w:author="libo" w:date="2015-06-09T15:25:00Z"/>
        </w:rPr>
      </w:pPr>
    </w:p>
    <w:p w14:paraId="72CF2A64" w14:textId="77777777" w:rsidR="00E2530E" w:rsidRDefault="009835AA">
      <w:pPr>
        <w:pStyle w:val="3"/>
        <w:spacing w:line="416" w:lineRule="auto"/>
        <w:rPr>
          <w:del w:id="2428" w:author="libo" w:date="2015-06-09T15:25:00Z"/>
          <w:rFonts w:ascii="黑体" w:eastAsia="黑体" w:hAnsi="黑体"/>
          <w:b w:val="0"/>
          <w:color w:val="000000"/>
          <w:sz w:val="24"/>
          <w:szCs w:val="24"/>
        </w:rPr>
      </w:pPr>
      <w:bookmarkStart w:id="2429" w:name="_Toc420933123"/>
      <w:bookmarkStart w:id="2430" w:name="_Toc356381699"/>
      <w:bookmarkStart w:id="2431" w:name="_Toc356990818"/>
      <w:bookmarkStart w:id="2432" w:name="_Toc420932624"/>
      <w:bookmarkEnd w:id="2395"/>
      <w:del w:id="2433" w:author="libo" w:date="2015-06-09T15:25:00Z">
        <w:r>
          <w:rPr>
            <w:rFonts w:ascii="黑体" w:eastAsia="黑体" w:hAnsi="黑体" w:hint="eastAsia"/>
            <w:b w:val="0"/>
            <w:color w:val="000000"/>
            <w:sz w:val="24"/>
            <w:szCs w:val="24"/>
          </w:rPr>
          <w:delText>3.1.5 系统结构图</w:delText>
        </w:r>
        <w:bookmarkEnd w:id="2429"/>
        <w:bookmarkEnd w:id="2430"/>
        <w:bookmarkEnd w:id="2431"/>
        <w:bookmarkEnd w:id="2432"/>
      </w:del>
    </w:p>
    <w:p w14:paraId="109A2535" w14:textId="77777777" w:rsidR="00E2530E" w:rsidRDefault="009835AA">
      <w:pPr>
        <w:rPr>
          <w:del w:id="2434" w:author="libo" w:date="2015-06-09T15:25:00Z"/>
          <w:rFonts w:ascii="宋体" w:hAnsi="宋体"/>
          <w:color w:val="000000"/>
          <w:sz w:val="24"/>
        </w:rPr>
      </w:pPr>
      <w:del w:id="2435" w:author="libo" w:date="2015-06-09T15:25:00Z">
        <w:r>
          <w:rPr>
            <w:rFonts w:ascii="宋体" w:hAnsi="宋体" w:hint="eastAsia"/>
            <w:color w:val="000000"/>
            <w:sz w:val="24"/>
          </w:rPr>
          <w:delText>总体结构图如下：</w:delText>
        </w:r>
      </w:del>
    </w:p>
    <w:p w14:paraId="049224DE" w14:textId="77777777" w:rsidR="00E2530E" w:rsidRDefault="00E2530E">
      <w:pPr>
        <w:rPr>
          <w:del w:id="2436" w:author="libo" w:date="2015-06-09T15:25:00Z"/>
          <w:rFonts w:ascii="宋体" w:hAnsi="宋体"/>
          <w:color w:val="000000"/>
          <w:sz w:val="24"/>
        </w:rPr>
      </w:pPr>
    </w:p>
    <w:p w14:paraId="759D1E7B" w14:textId="77777777" w:rsidR="00E2530E" w:rsidRDefault="009835AA">
      <w:pPr>
        <w:rPr>
          <w:del w:id="2437" w:author="libo" w:date="2015-06-09T15:25:00Z"/>
          <w:color w:val="000000"/>
        </w:rPr>
      </w:pPr>
      <w:del w:id="2438" w:author="libo" w:date="2015-06-09T15:25:00Z">
        <w:r>
          <w:rPr>
            <w:color w:val="000000"/>
          </w:rPr>
        </w:r>
        <w:r>
          <w:rPr>
            <w:color w:val="000000"/>
          </w:rPr>
          <w:pict w14:anchorId="6A519884">
            <v:group id="图示 5" o:spid="_x0000_s1065" style="width:6in;height:529.5pt;mso-position-horizontal-relative:char;mso-position-vertical-relative:line" coordsize="8640,10590">
              <v:rect id="Rectangle 3" o:spid="_x0000_s1066" style="position:absolute;width:8640;height:10590" o:preferrelative="t" filled="f" stroked="f"/>
              <v:roundrect id="AutoShape 4" o:spid="_x0000_s1067" style="position:absolute;left:1603;top:5143;width:1430;height:715" arcsize="6554f" o:preferrelative="t" fillcolor="#599bd5" strokecolor="white" strokeweight="1pt">
                <v:stroke miterlimit="2"/>
                <v:textbox inset=".65pt,.65pt,.65pt,.65pt">
                  <w:txbxContent>
                    <w:p w14:paraId="1FCADE73" w14:textId="77777777" w:rsidR="009835AA" w:rsidRDefault="009835AA">
                      <w:pPr>
                        <w:spacing w:afterLines="35" w:after="154" w:line="216" w:lineRule="auto"/>
                        <w:jc w:val="center"/>
                        <w:rPr>
                          <w:rFonts w:ascii="宋体"/>
                          <w:kern w:val="24"/>
                          <w:sz w:val="26"/>
                          <w:szCs w:val="26"/>
                        </w:rPr>
                      </w:pPr>
                      <w:r>
                        <w:rPr>
                          <w:rFonts w:ascii="宋体"/>
                          <w:kern w:val="24"/>
                          <w:sz w:val="26"/>
                          <w:szCs w:val="26"/>
                        </w:rPr>
                        <w:t>地理位置数据展示系统</w:t>
                      </w:r>
                    </w:p>
                  </w:txbxContent>
                </v:textbox>
              </v:roundrect>
              <v:shape id="FreeForm 5" o:spid="_x0000_s1068" style="position:absolute;left:1345;top:3537;width:3947;height:20;rotation:278" coordsize="2506135,12150" o:spt="100" o:preferrelative="t" adj="0,,0" path="m,6075r2506135,e" filled="f" strokecolor="#477ba9" strokeweight="1pt">
                <v:stroke miterlimit="2" joinstyle="round"/>
                <v:formulas/>
                <v:path o:connecttype="segments"/>
                <v:textbox inset="1pt,0,1pt,0">
                  <w:txbxContent>
                    <w:p w14:paraId="4889E326" w14:textId="77777777" w:rsidR="009835AA" w:rsidRDefault="009835AA">
                      <w:pPr>
                        <w:spacing w:afterLines="35" w:after="154" w:line="216" w:lineRule="auto"/>
                        <w:jc w:val="center"/>
                        <w:rPr>
                          <w:rFonts w:ascii="宋体"/>
                          <w:kern w:val="24"/>
                          <w:sz w:val="16"/>
                          <w:szCs w:val="16"/>
                        </w:rPr>
                      </w:pPr>
                    </w:p>
                  </w:txbxContent>
                </v:textbox>
              </v:shape>
              <v:roundrect id="AutoShape 6" o:spid="_x0000_s1069" style="position:absolute;left:3605;top:1238;width:1430;height:715" arcsize="6554f" o:preferrelative="t" fillcolor="#599bd5" strokecolor="white" strokeweight="1pt">
                <v:stroke miterlimit="2"/>
                <v:textbox inset=".65pt,.65pt,.65pt,.65pt">
                  <w:txbxContent>
                    <w:p w14:paraId="523B44A2" w14:textId="77777777" w:rsidR="009835AA" w:rsidRDefault="009835AA">
                      <w:pPr>
                        <w:spacing w:afterLines="35" w:after="154" w:line="216" w:lineRule="auto"/>
                        <w:jc w:val="center"/>
                        <w:rPr>
                          <w:rFonts w:ascii="宋体"/>
                          <w:kern w:val="24"/>
                          <w:sz w:val="26"/>
                          <w:szCs w:val="26"/>
                        </w:rPr>
                      </w:pPr>
                      <w:r>
                        <w:rPr>
                          <w:rFonts w:ascii="宋体"/>
                          <w:kern w:val="24"/>
                          <w:sz w:val="26"/>
                          <w:szCs w:val="26"/>
                        </w:rPr>
                        <w:t>地理位置展示</w:t>
                      </w:r>
                    </w:p>
                  </w:txbxContent>
                </v:textbox>
              </v:roundrect>
              <v:shape id="FreeForm 7" o:spid="_x0000_s1070" style="position:absolute;left:4641;top:969;width:1359;height:19;rotation:294" coordsize="863170,12150" o:spt="100" o:preferrelative="t" adj="0,,0" path="m,6075r863170,e" filled="f" strokecolor="#528cbe" strokeweight="1pt">
                <v:stroke miterlimit="2" joinstyle="round"/>
                <v:formulas/>
                <v:path o:connecttype="segments"/>
                <v:textbox inset="1pt,0,1pt,0">
                  <w:txbxContent>
                    <w:p w14:paraId="0B8FF467" w14:textId="77777777" w:rsidR="009835AA" w:rsidRDefault="009835AA">
                      <w:pPr>
                        <w:spacing w:afterLines="35" w:after="154" w:line="216" w:lineRule="auto"/>
                        <w:jc w:val="center"/>
                        <w:rPr>
                          <w:rFonts w:ascii="宋体"/>
                          <w:kern w:val="24"/>
                          <w:sz w:val="10"/>
                          <w:szCs w:val="10"/>
                        </w:rPr>
                      </w:pPr>
                    </w:p>
                  </w:txbxContent>
                </v:textbox>
              </v:shape>
              <v:roundrect id="AutoShape 8" o:spid="_x0000_s1071" style="position:absolute;left:5607;top:5;width:1430;height:715" arcsize="6554f" o:preferrelative="t" fillcolor="#599bd5" strokecolor="white" strokeweight="1pt">
                <v:stroke miterlimit="2"/>
                <v:textbox inset=".65pt,.65pt,.65pt,.65pt">
                  <w:txbxContent>
                    <w:p w14:paraId="094A891B" w14:textId="77777777" w:rsidR="009835AA" w:rsidRDefault="009835AA">
                      <w:pPr>
                        <w:spacing w:afterLines="35" w:after="154" w:line="216" w:lineRule="auto"/>
                        <w:jc w:val="center"/>
                        <w:rPr>
                          <w:rFonts w:ascii="宋体"/>
                          <w:kern w:val="24"/>
                          <w:sz w:val="26"/>
                          <w:szCs w:val="26"/>
                        </w:rPr>
                      </w:pPr>
                      <w:r>
                        <w:rPr>
                          <w:rFonts w:ascii="宋体"/>
                          <w:kern w:val="24"/>
                          <w:sz w:val="26"/>
                          <w:szCs w:val="26"/>
                        </w:rPr>
                        <w:t>位置展示</w:t>
                      </w:r>
                    </w:p>
                  </w:txbxContent>
                </v:textbox>
              </v:roundrect>
              <v:shape id="FreeForm 9" o:spid="_x0000_s1072" style="position:absolute;left:4969;top:1380;width:704;height:20;rotation:324" coordsize="447229,12150" o:spt="100" o:preferrelative="t" adj="0,,0" path="m,6075r447229,e" filled="f" strokecolor="#528cbe" strokeweight="1pt">
                <v:stroke miterlimit="2" joinstyle="round"/>
                <v:formulas/>
                <v:path o:connecttype="segments"/>
                <v:textbox inset="1pt,0,1pt,0">
                  <w:txbxContent>
                    <w:p w14:paraId="7950D23C" w14:textId="77777777" w:rsidR="009835AA" w:rsidRDefault="009835AA">
                      <w:pPr>
                        <w:spacing w:afterLines="35" w:after="154" w:line="216" w:lineRule="auto"/>
                        <w:jc w:val="center"/>
                        <w:rPr>
                          <w:rFonts w:ascii="宋体"/>
                          <w:kern w:val="24"/>
                          <w:sz w:val="10"/>
                          <w:szCs w:val="10"/>
                        </w:rPr>
                      </w:pPr>
                    </w:p>
                  </w:txbxContent>
                </v:textbox>
              </v:shape>
              <v:roundrect id="AutoShape 10" o:spid="_x0000_s1073" style="position:absolute;left:5607;top:827;width:1430;height:715" arcsize="6554f" o:preferrelative="t" fillcolor="#599bd5" strokecolor="white" strokeweight="1pt">
                <v:stroke miterlimit="2"/>
                <v:textbox inset=".65pt,.65pt,.65pt,.65pt">
                  <w:txbxContent>
                    <w:p w14:paraId="4FF4F178" w14:textId="77777777" w:rsidR="009835AA" w:rsidRDefault="009835AA">
                      <w:pPr>
                        <w:spacing w:afterLines="35" w:after="154" w:line="216" w:lineRule="auto"/>
                        <w:jc w:val="center"/>
                        <w:rPr>
                          <w:rFonts w:ascii="宋体"/>
                          <w:kern w:val="24"/>
                          <w:sz w:val="26"/>
                          <w:szCs w:val="26"/>
                        </w:rPr>
                      </w:pPr>
                      <w:r>
                        <w:rPr>
                          <w:rFonts w:ascii="宋体"/>
                          <w:kern w:val="24"/>
                          <w:sz w:val="26"/>
                          <w:szCs w:val="26"/>
                        </w:rPr>
                        <w:t>时间展示</w:t>
                      </w:r>
                    </w:p>
                  </w:txbxContent>
                </v:textbox>
              </v:roundrect>
              <v:shape id="FreeForm 11" o:spid="_x0000_s1074" style="position:absolute;left:4969;top:1791;width:704;height:20;rotation:35" coordsize="447229,12150" o:spt="100" o:preferrelative="t" adj="0,,0" path="m,6075r447229,e" filled="f" strokecolor="#528cbe" strokeweight="1pt">
                <v:stroke miterlimit="2" joinstyle="round"/>
                <v:formulas/>
                <v:path o:connecttype="segments"/>
                <v:textbox inset="1pt,0,1pt,0">
                  <w:txbxContent>
                    <w:p w14:paraId="76DF1A77" w14:textId="77777777" w:rsidR="009835AA" w:rsidRDefault="009835AA">
                      <w:pPr>
                        <w:spacing w:afterLines="35" w:after="154" w:line="216" w:lineRule="auto"/>
                        <w:jc w:val="center"/>
                        <w:rPr>
                          <w:rFonts w:ascii="宋体"/>
                          <w:kern w:val="24"/>
                          <w:sz w:val="10"/>
                          <w:szCs w:val="10"/>
                        </w:rPr>
                      </w:pPr>
                    </w:p>
                  </w:txbxContent>
                </v:textbox>
              </v:shape>
              <v:roundrect id="AutoShape 12" o:spid="_x0000_s1075" style="position:absolute;left:5607;top:1649;width:1430;height:715" arcsize="6554f" o:preferrelative="t" fillcolor="#599bd5" strokecolor="white" strokeweight="1pt">
                <v:stroke miterlimit="2"/>
                <v:textbox inset=".65pt,.65pt,.65pt,.65pt">
                  <w:txbxContent>
                    <w:p w14:paraId="78F64576" w14:textId="77777777" w:rsidR="009835AA" w:rsidRDefault="009835AA">
                      <w:pPr>
                        <w:spacing w:afterLines="35" w:after="154" w:line="216" w:lineRule="auto"/>
                        <w:jc w:val="center"/>
                        <w:rPr>
                          <w:rFonts w:ascii="宋体"/>
                          <w:kern w:val="24"/>
                          <w:sz w:val="26"/>
                          <w:szCs w:val="26"/>
                        </w:rPr>
                      </w:pPr>
                      <w:r>
                        <w:rPr>
                          <w:rFonts w:ascii="宋体"/>
                          <w:kern w:val="24"/>
                          <w:sz w:val="26"/>
                          <w:szCs w:val="26"/>
                        </w:rPr>
                        <w:t>对象展示</w:t>
                      </w:r>
                    </w:p>
                  </w:txbxContent>
                </v:textbox>
              </v:roundrect>
              <v:shape id="FreeForm 13" o:spid="_x0000_s1076" style="position:absolute;left:4641;top:2203;width:1359;height:19;rotation:65" coordsize="863170,12150" o:spt="100" o:preferrelative="t" adj="0,,0" path="m,6075r863170,e" filled="f" strokecolor="#528cbe" strokeweight="1pt">
                <v:stroke miterlimit="2" joinstyle="round"/>
                <v:formulas/>
                <v:path o:connecttype="segments"/>
                <v:textbox inset="1pt,0,1pt,0">
                  <w:txbxContent>
                    <w:p w14:paraId="46DB771D" w14:textId="77777777" w:rsidR="009835AA" w:rsidRDefault="009835AA">
                      <w:pPr>
                        <w:spacing w:afterLines="35" w:after="154" w:line="216" w:lineRule="auto"/>
                        <w:jc w:val="center"/>
                        <w:rPr>
                          <w:rFonts w:ascii="宋体"/>
                          <w:kern w:val="24"/>
                          <w:sz w:val="10"/>
                          <w:szCs w:val="10"/>
                        </w:rPr>
                      </w:pPr>
                    </w:p>
                  </w:txbxContent>
                </v:textbox>
              </v:shape>
              <v:roundrect id="AutoShape 14" o:spid="_x0000_s1077" style="position:absolute;left:5607;top:2471;width:1430;height:715" arcsize="6554f" o:preferrelative="t" fillcolor="#599bd5" strokecolor="white" strokeweight="1pt">
                <v:stroke miterlimit="2"/>
                <v:textbox inset=".65pt,.65pt,.65pt,.65pt">
                  <w:txbxContent>
                    <w:p w14:paraId="6F877254" w14:textId="77777777" w:rsidR="009835AA" w:rsidRDefault="009835AA">
                      <w:pPr>
                        <w:spacing w:afterLines="35" w:after="154" w:line="216" w:lineRule="auto"/>
                        <w:jc w:val="center"/>
                        <w:rPr>
                          <w:rFonts w:ascii="宋体"/>
                          <w:kern w:val="24"/>
                          <w:sz w:val="26"/>
                          <w:szCs w:val="26"/>
                        </w:rPr>
                      </w:pPr>
                      <w:r>
                        <w:rPr>
                          <w:rFonts w:ascii="宋体"/>
                          <w:kern w:val="24"/>
                          <w:sz w:val="26"/>
                          <w:szCs w:val="26"/>
                        </w:rPr>
                        <w:t>活动轨迹展示</w:t>
                      </w:r>
                    </w:p>
                  </w:txbxContent>
                </v:textbox>
              </v:roundrect>
              <v:shape id="FreeForm 15" o:spid="_x0000_s1078" style="position:absolute;left:2899;top:5183;width:841;height:19;rotation:312" coordsize="534020,12150" o:spt="100" o:preferrelative="t" adj="0,,0" path="m,6075r534020,e" filled="f" strokecolor="#477ba9" strokeweight="1pt">
                <v:stroke miterlimit="2" joinstyle="round"/>
                <v:formulas/>
                <v:path o:connecttype="segments"/>
                <v:textbox inset="1pt,0,1pt,0">
                  <w:txbxContent>
                    <w:p w14:paraId="5E06A6EB" w14:textId="77777777" w:rsidR="009835AA" w:rsidRDefault="009835AA">
                      <w:pPr>
                        <w:spacing w:afterLines="35" w:after="154" w:line="216" w:lineRule="auto"/>
                        <w:jc w:val="center"/>
                        <w:rPr>
                          <w:rFonts w:ascii="宋体"/>
                          <w:kern w:val="24"/>
                          <w:sz w:val="10"/>
                          <w:szCs w:val="10"/>
                        </w:rPr>
                      </w:pPr>
                    </w:p>
                  </w:txbxContent>
                </v:textbox>
              </v:shape>
              <v:roundrect id="AutoShape 16" o:spid="_x0000_s1079" style="position:absolute;left:3605;top:4527;width:1430;height:714" arcsize="6554f" o:preferrelative="t" fillcolor="#599bd5" strokecolor="white" strokeweight="1pt">
                <v:stroke miterlimit="2"/>
                <v:textbox inset=".65pt,.65pt,.65pt,.65pt">
                  <w:txbxContent>
                    <w:p w14:paraId="346FC570" w14:textId="77777777" w:rsidR="009835AA" w:rsidRDefault="009835AA">
                      <w:pPr>
                        <w:spacing w:afterLines="35" w:after="154" w:line="216" w:lineRule="auto"/>
                        <w:jc w:val="center"/>
                        <w:rPr>
                          <w:rFonts w:ascii="宋体"/>
                          <w:kern w:val="24"/>
                          <w:sz w:val="26"/>
                          <w:szCs w:val="26"/>
                        </w:rPr>
                      </w:pPr>
                      <w:r>
                        <w:rPr>
                          <w:rFonts w:ascii="宋体"/>
                          <w:kern w:val="24"/>
                          <w:sz w:val="26"/>
                          <w:szCs w:val="26"/>
                        </w:rPr>
                        <w:t>地理位置搜索</w:t>
                      </w:r>
                    </w:p>
                  </w:txbxContent>
                </v:textbox>
              </v:roundrect>
              <v:shape id="FreeForm 17" o:spid="_x0000_s1080" style="position:absolute;left:4641;top:4258;width:1359;height:19;rotation:294" coordsize="863170,12150" o:spt="100" o:preferrelative="t" adj="0,,0" path="m,6075r863170,e" filled="f" strokecolor="#528cbe" strokeweight="1pt">
                <v:stroke miterlimit="2" joinstyle="round"/>
                <v:formulas/>
                <v:path o:connecttype="segments"/>
                <v:textbox inset="1pt,0,1pt,0">
                  <w:txbxContent>
                    <w:p w14:paraId="0215E268" w14:textId="77777777" w:rsidR="009835AA" w:rsidRDefault="009835AA">
                      <w:pPr>
                        <w:spacing w:afterLines="35" w:after="154" w:line="216" w:lineRule="auto"/>
                        <w:jc w:val="center"/>
                        <w:rPr>
                          <w:rFonts w:ascii="宋体"/>
                          <w:kern w:val="24"/>
                          <w:sz w:val="10"/>
                          <w:szCs w:val="10"/>
                        </w:rPr>
                      </w:pPr>
                    </w:p>
                  </w:txbxContent>
                </v:textbox>
              </v:shape>
              <v:roundrect id="AutoShape 18" o:spid="_x0000_s1081" style="position:absolute;left:5607;top:3293;width:1430;height:715" arcsize="6554f" o:preferrelative="t" fillcolor="#599bd5" strokecolor="white" strokeweight="1pt">
                <v:stroke miterlimit="2"/>
                <v:textbox inset=".65pt,.65pt,.65pt,.65pt">
                  <w:txbxContent>
                    <w:p w14:paraId="0EE59C0B" w14:textId="77777777" w:rsidR="009835AA" w:rsidRDefault="009835AA">
                      <w:pPr>
                        <w:spacing w:afterLines="35" w:after="154" w:line="216" w:lineRule="auto"/>
                        <w:jc w:val="center"/>
                        <w:rPr>
                          <w:rFonts w:ascii="宋体"/>
                          <w:kern w:val="24"/>
                          <w:sz w:val="26"/>
                          <w:szCs w:val="26"/>
                        </w:rPr>
                      </w:pPr>
                      <w:r>
                        <w:rPr>
                          <w:rFonts w:ascii="宋体"/>
                          <w:kern w:val="24"/>
                          <w:sz w:val="26"/>
                          <w:szCs w:val="26"/>
                        </w:rPr>
                        <w:t>时间段搜索</w:t>
                      </w:r>
                    </w:p>
                  </w:txbxContent>
                </v:textbox>
              </v:roundrect>
              <v:shape id="FreeForm 19" o:spid="_x0000_s1082" style="position:absolute;left:4969;top:4669;width:704;height:19;rotation:324" coordsize="447229,12150" o:spt="100" o:preferrelative="t" adj="0,,0" path="m,6075r447229,e" filled="f" strokecolor="#528cbe" strokeweight="1pt">
                <v:stroke miterlimit="2" joinstyle="round"/>
                <v:formulas/>
                <v:path o:connecttype="segments"/>
                <v:textbox inset="1pt,0,1pt,0">
                  <w:txbxContent>
                    <w:p w14:paraId="2D20EC0F" w14:textId="77777777" w:rsidR="009835AA" w:rsidRDefault="009835AA">
                      <w:pPr>
                        <w:spacing w:afterLines="35" w:after="154" w:line="216" w:lineRule="auto"/>
                        <w:jc w:val="center"/>
                        <w:rPr>
                          <w:rFonts w:ascii="宋体"/>
                          <w:kern w:val="24"/>
                          <w:sz w:val="10"/>
                          <w:szCs w:val="10"/>
                        </w:rPr>
                      </w:pPr>
                    </w:p>
                  </w:txbxContent>
                </v:textbox>
              </v:shape>
              <v:roundrect id="AutoShape 20" o:spid="_x0000_s1083" style="position:absolute;left:5607;top:4115;width:1430;height:715" arcsize="6554f" o:preferrelative="t" fillcolor="#599bd5" strokecolor="white" strokeweight="1pt">
                <v:stroke miterlimit="2"/>
                <v:textbox inset=".65pt,.65pt,.65pt,.65pt">
                  <w:txbxContent>
                    <w:p w14:paraId="7BF2657C" w14:textId="77777777" w:rsidR="009835AA" w:rsidRDefault="009835AA">
                      <w:pPr>
                        <w:spacing w:afterLines="35" w:after="154" w:line="216" w:lineRule="auto"/>
                        <w:jc w:val="center"/>
                        <w:rPr>
                          <w:rFonts w:ascii="宋体"/>
                          <w:kern w:val="24"/>
                          <w:sz w:val="26"/>
                          <w:szCs w:val="26"/>
                        </w:rPr>
                      </w:pPr>
                      <w:r>
                        <w:rPr>
                          <w:rFonts w:ascii="宋体"/>
                          <w:kern w:val="24"/>
                          <w:sz w:val="26"/>
                          <w:szCs w:val="26"/>
                        </w:rPr>
                        <w:t>对象搜索</w:t>
                      </w:r>
                    </w:p>
                  </w:txbxContent>
                </v:textbox>
              </v:roundrect>
              <v:shape id="FreeForm 21" o:spid="_x0000_s1084" style="position:absolute;left:4969;top:5080;width:704;height:19;rotation:35" coordsize="447229,12150" o:spt="100" o:preferrelative="t" adj="0,,0" path="m,6075r447229,e" filled="f" strokecolor="#528cbe" strokeweight="1pt">
                <v:stroke miterlimit="2" joinstyle="round"/>
                <v:formulas/>
                <v:path o:connecttype="segments"/>
                <v:textbox inset="1pt,0,1pt,0">
                  <w:txbxContent>
                    <w:p w14:paraId="47A98A53" w14:textId="77777777" w:rsidR="009835AA" w:rsidRDefault="009835AA">
                      <w:pPr>
                        <w:spacing w:afterLines="35" w:after="154" w:line="216" w:lineRule="auto"/>
                        <w:jc w:val="center"/>
                        <w:rPr>
                          <w:rFonts w:ascii="宋体"/>
                          <w:kern w:val="24"/>
                          <w:sz w:val="10"/>
                          <w:szCs w:val="10"/>
                        </w:rPr>
                      </w:pPr>
                    </w:p>
                  </w:txbxContent>
                </v:textbox>
              </v:shape>
              <v:roundrect id="AutoShape 22" o:spid="_x0000_s1085" style="position:absolute;left:5607;top:4938;width:1430;height:714" arcsize="6554f" o:preferrelative="t" fillcolor="#599bd5" strokecolor="white" strokeweight="1pt">
                <v:stroke miterlimit="2"/>
                <v:textbox inset=".65pt,.65pt,.65pt,.65pt">
                  <w:txbxContent>
                    <w:p w14:paraId="1729B89D" w14:textId="77777777" w:rsidR="009835AA" w:rsidRDefault="009835AA">
                      <w:pPr>
                        <w:spacing w:afterLines="35" w:after="154" w:line="216" w:lineRule="auto"/>
                        <w:jc w:val="center"/>
                        <w:rPr>
                          <w:rFonts w:ascii="宋体"/>
                          <w:kern w:val="24"/>
                          <w:sz w:val="26"/>
                          <w:szCs w:val="26"/>
                        </w:rPr>
                      </w:pPr>
                      <w:r>
                        <w:rPr>
                          <w:rFonts w:ascii="宋体"/>
                          <w:kern w:val="24"/>
                          <w:sz w:val="26"/>
                          <w:szCs w:val="26"/>
                        </w:rPr>
                        <w:t>区域搜索</w:t>
                      </w:r>
                    </w:p>
                  </w:txbxContent>
                </v:textbox>
              </v:roundrect>
              <v:shape id="FreeForm 23" o:spid="_x0000_s1086" style="position:absolute;left:4641;top:5491;width:1359;height:19;rotation:65" coordsize="863170,12150" o:spt="100" o:preferrelative="t" adj="0,,0" path="m,6075r863170,e" filled="f" strokecolor="#528cbe" strokeweight="1pt">
                <v:stroke miterlimit="2" joinstyle="round"/>
                <v:formulas/>
                <v:path o:connecttype="segments"/>
                <v:textbox inset="1pt,0,1pt,0">
                  <w:txbxContent>
                    <w:p w14:paraId="20367275" w14:textId="77777777" w:rsidR="009835AA" w:rsidRDefault="009835AA">
                      <w:pPr>
                        <w:spacing w:afterLines="35" w:after="154" w:line="216" w:lineRule="auto"/>
                        <w:jc w:val="center"/>
                        <w:rPr>
                          <w:rFonts w:ascii="宋体"/>
                          <w:kern w:val="24"/>
                          <w:sz w:val="10"/>
                          <w:szCs w:val="10"/>
                        </w:rPr>
                      </w:pPr>
                    </w:p>
                  </w:txbxContent>
                </v:textbox>
              </v:shape>
              <v:roundrect id="AutoShape 24" o:spid="_x0000_s1087" style="position:absolute;left:5607;top:5760;width:1430;height:715" arcsize="6554f" o:preferrelative="t" fillcolor="#599bd5" strokecolor="white" strokeweight="1pt">
                <v:stroke miterlimit="2"/>
                <v:textbox inset=".65pt,.65pt,.65pt,.65pt">
                  <w:txbxContent>
                    <w:p w14:paraId="7F54A345" w14:textId="77777777" w:rsidR="009835AA" w:rsidRDefault="009835AA">
                      <w:pPr>
                        <w:spacing w:afterLines="35" w:after="154" w:line="216" w:lineRule="auto"/>
                        <w:jc w:val="center"/>
                        <w:rPr>
                          <w:rFonts w:ascii="宋体"/>
                          <w:kern w:val="24"/>
                          <w:sz w:val="26"/>
                          <w:szCs w:val="26"/>
                        </w:rPr>
                      </w:pPr>
                      <w:r>
                        <w:rPr>
                          <w:rFonts w:ascii="宋体"/>
                          <w:kern w:val="24"/>
                          <w:sz w:val="26"/>
                          <w:szCs w:val="26"/>
                        </w:rPr>
                        <w:t>对象统计搜索</w:t>
                      </w:r>
                    </w:p>
                  </w:txbxContent>
                </v:textbox>
              </v:roundrect>
              <v:shape id="FreeForm 25" o:spid="_x0000_s1088" style="position:absolute;left:2350;top:6415;width:1936;height:19;rotation:72" coordsize="1229446,12150" o:spt="100" o:preferrelative="t" adj="0,,0" path="m,6075r1229446,e" filled="f" strokecolor="#477ba9" strokeweight="1pt">
                <v:stroke miterlimit="2" joinstyle="round"/>
                <v:formulas/>
                <v:path o:connecttype="segments"/>
                <v:textbox inset="1pt,0,1pt,0">
                  <w:txbxContent>
                    <w:p w14:paraId="7DB3CE76" w14:textId="77777777" w:rsidR="009835AA" w:rsidRDefault="009835AA">
                      <w:pPr>
                        <w:spacing w:afterLines="35" w:after="154" w:line="216" w:lineRule="auto"/>
                        <w:jc w:val="center"/>
                        <w:rPr>
                          <w:rFonts w:ascii="宋体"/>
                          <w:kern w:val="24"/>
                          <w:sz w:val="10"/>
                          <w:szCs w:val="10"/>
                        </w:rPr>
                      </w:pPr>
                    </w:p>
                  </w:txbxContent>
                </v:textbox>
              </v:shape>
              <v:roundrect id="AutoShape 26" o:spid="_x0000_s1089" style="position:absolute;left:3605;top:6993;width:1430;height:715" arcsize="6554f" o:preferrelative="t" fillcolor="#599bd5" strokecolor="white" strokeweight="1pt">
                <v:stroke miterlimit="2"/>
                <v:textbox inset=".65pt,.65pt,.65pt,.65pt">
                  <w:txbxContent>
                    <w:p w14:paraId="24C8686E" w14:textId="77777777" w:rsidR="009835AA" w:rsidRDefault="009835AA">
                      <w:pPr>
                        <w:spacing w:afterLines="35" w:after="154" w:line="216" w:lineRule="auto"/>
                        <w:jc w:val="center"/>
                        <w:rPr>
                          <w:rFonts w:ascii="宋体"/>
                          <w:kern w:val="24"/>
                          <w:sz w:val="26"/>
                          <w:szCs w:val="26"/>
                        </w:rPr>
                      </w:pPr>
                      <w:r>
                        <w:rPr>
                          <w:rFonts w:ascii="宋体"/>
                          <w:kern w:val="24"/>
                          <w:sz w:val="26"/>
                          <w:szCs w:val="26"/>
                        </w:rPr>
                        <w:t>地理位置推送</w:t>
                      </w:r>
                    </w:p>
                  </w:txbxContent>
                </v:textbox>
              </v:roundrect>
              <v:shape id="FreeForm 27" o:spid="_x0000_s1090" style="position:absolute;left:4969;top:7135;width:704;height:19;rotation:324" coordsize="447229,12150" o:spt="100" o:preferrelative="t" adj="0,,0" path="m,6075r447229,e" filled="f" strokecolor="#528cbe" strokeweight="1pt">
                <v:stroke miterlimit="2" joinstyle="round"/>
                <v:formulas/>
                <v:path o:connecttype="segments"/>
                <v:textbox inset="1pt,0,1pt,0">
                  <w:txbxContent>
                    <w:p w14:paraId="383AD0B4" w14:textId="77777777" w:rsidR="009835AA" w:rsidRDefault="009835AA">
                      <w:pPr>
                        <w:spacing w:afterLines="35" w:after="154" w:line="216" w:lineRule="auto"/>
                        <w:jc w:val="center"/>
                        <w:rPr>
                          <w:rFonts w:ascii="宋体"/>
                          <w:kern w:val="24"/>
                          <w:sz w:val="10"/>
                          <w:szCs w:val="10"/>
                        </w:rPr>
                      </w:pPr>
                    </w:p>
                  </w:txbxContent>
                </v:textbox>
              </v:shape>
              <v:roundrect id="AutoShape 28" o:spid="_x0000_s1091" style="position:absolute;left:5607;top:6582;width:1430;height:715" arcsize="6554f" o:preferrelative="t" fillcolor="#599bd5" strokecolor="white" strokeweight="1pt">
                <v:stroke miterlimit="2"/>
                <v:textbox inset=".65pt,.65pt,.65pt,.65pt">
                  <w:txbxContent>
                    <w:p w14:paraId="244ED817" w14:textId="77777777" w:rsidR="009835AA" w:rsidRDefault="009835AA">
                      <w:pPr>
                        <w:spacing w:afterLines="35" w:after="154" w:line="216" w:lineRule="auto"/>
                        <w:jc w:val="center"/>
                        <w:rPr>
                          <w:rFonts w:ascii="宋体"/>
                          <w:kern w:val="24"/>
                          <w:sz w:val="26"/>
                          <w:szCs w:val="26"/>
                        </w:rPr>
                      </w:pPr>
                      <w:r>
                        <w:rPr>
                          <w:rFonts w:ascii="宋体"/>
                          <w:kern w:val="24"/>
                          <w:sz w:val="26"/>
                          <w:szCs w:val="26"/>
                        </w:rPr>
                        <w:t>推送设置</w:t>
                      </w:r>
                    </w:p>
                  </w:txbxContent>
                </v:textbox>
              </v:roundrect>
              <v:shape id="FreeForm 29" o:spid="_x0000_s1092" style="position:absolute;left:4969;top:7546;width:704;height:19;rotation:35" coordsize="447229,12150" o:spt="100" o:preferrelative="t" adj="0,,0" path="m,6075r447229,e" filled="f" strokecolor="#528cbe" strokeweight="1pt">
                <v:stroke miterlimit="2" joinstyle="round"/>
                <v:formulas/>
                <v:path o:connecttype="segments"/>
                <v:textbox inset="1pt,0,1pt,0">
                  <w:txbxContent>
                    <w:p w14:paraId="36CAB053" w14:textId="77777777" w:rsidR="009835AA" w:rsidRDefault="009835AA">
                      <w:pPr>
                        <w:spacing w:afterLines="35" w:after="154" w:line="216" w:lineRule="auto"/>
                        <w:jc w:val="center"/>
                        <w:rPr>
                          <w:rFonts w:ascii="宋体"/>
                          <w:kern w:val="24"/>
                          <w:sz w:val="10"/>
                          <w:szCs w:val="10"/>
                        </w:rPr>
                      </w:pPr>
                    </w:p>
                  </w:txbxContent>
                </v:textbox>
              </v:shape>
              <v:roundrect id="AutoShape 30" o:spid="_x0000_s1093" style="position:absolute;left:5607;top:7404;width:1430;height:715" arcsize="6554f" o:preferrelative="t" fillcolor="#599bd5" strokecolor="white" strokeweight="1pt">
                <v:stroke miterlimit="2"/>
                <v:textbox inset=".65pt,.65pt,.65pt,.65pt">
                  <w:txbxContent>
                    <w:p w14:paraId="2CFC1A91" w14:textId="77777777" w:rsidR="009835AA" w:rsidRDefault="009835AA">
                      <w:pPr>
                        <w:spacing w:afterLines="35" w:after="154" w:line="216" w:lineRule="auto"/>
                        <w:jc w:val="center"/>
                        <w:rPr>
                          <w:rFonts w:ascii="宋体"/>
                          <w:kern w:val="24"/>
                          <w:sz w:val="26"/>
                          <w:szCs w:val="26"/>
                        </w:rPr>
                      </w:pPr>
                      <w:r>
                        <w:rPr>
                          <w:rFonts w:ascii="宋体"/>
                          <w:kern w:val="24"/>
                          <w:sz w:val="26"/>
                          <w:szCs w:val="26"/>
                        </w:rPr>
                        <w:t>推送信息展示</w:t>
                      </w:r>
                    </w:p>
                  </w:txbxContent>
                </v:textbox>
              </v:roundrect>
              <v:shape id="FreeForm 31" o:spid="_x0000_s1094" style="position:absolute;left:1345;top:7442;width:3947;height:20;rotation:81" coordsize="2506135,12150" o:spt="100" o:preferrelative="t" adj="0,,0" path="m,6075r2506135,e" filled="f" strokecolor="#477ba9" strokeweight="1pt">
                <v:stroke miterlimit="2" joinstyle="round"/>
                <v:formulas/>
                <v:path o:connecttype="segments"/>
                <v:textbox inset="1pt,0,1pt,0">
                  <w:txbxContent>
                    <w:p w14:paraId="6FC507E2" w14:textId="77777777" w:rsidR="009835AA" w:rsidRDefault="009835AA">
                      <w:pPr>
                        <w:spacing w:afterLines="35" w:after="154" w:line="216" w:lineRule="auto"/>
                        <w:jc w:val="center"/>
                        <w:rPr>
                          <w:rFonts w:ascii="宋体"/>
                          <w:kern w:val="24"/>
                          <w:sz w:val="16"/>
                          <w:szCs w:val="16"/>
                        </w:rPr>
                      </w:pPr>
                    </w:p>
                  </w:txbxContent>
                </v:textbox>
              </v:shape>
              <v:roundrect id="AutoShape 32" o:spid="_x0000_s1095" style="position:absolute;left:3605;top:9048;width:1430;height:715" arcsize="6554f" o:preferrelative="t" fillcolor="#599bd5" strokecolor="white" strokeweight="1pt">
                <v:stroke miterlimit="2"/>
                <v:textbox inset=".65pt,.65pt,.65pt,.65pt">
                  <w:txbxContent>
                    <w:p w14:paraId="5C5BDBD9" w14:textId="77777777" w:rsidR="009835AA" w:rsidRDefault="009835AA">
                      <w:pPr>
                        <w:spacing w:afterLines="35" w:after="154" w:line="216" w:lineRule="auto"/>
                        <w:jc w:val="center"/>
                        <w:rPr>
                          <w:rFonts w:ascii="宋体"/>
                          <w:kern w:val="24"/>
                          <w:sz w:val="26"/>
                          <w:szCs w:val="26"/>
                        </w:rPr>
                      </w:pPr>
                      <w:r>
                        <w:rPr>
                          <w:rFonts w:ascii="宋体"/>
                          <w:kern w:val="24"/>
                          <w:sz w:val="26"/>
                          <w:szCs w:val="26"/>
                        </w:rPr>
                        <w:t>地理位置告警</w:t>
                      </w:r>
                    </w:p>
                  </w:txbxContent>
                </v:textbox>
              </v:roundrect>
              <v:shape id="FreeForm 33" o:spid="_x0000_s1096" style="position:absolute;left:4819;top:8984;width:1002;height:19;rotation:304" coordsize="635930,12150" o:spt="100" o:preferrelative="t" adj="0,,0" path="m,6075r635930,e" filled="f" strokecolor="#528cbe" strokeweight="1pt">
                <v:stroke miterlimit="2" joinstyle="round"/>
                <v:formulas/>
                <v:path o:connecttype="segments"/>
                <v:textbox inset="1pt,0,1pt,0">
                  <w:txbxContent>
                    <w:p w14:paraId="7063B127" w14:textId="77777777" w:rsidR="009835AA" w:rsidRDefault="009835AA">
                      <w:pPr>
                        <w:spacing w:afterLines="35" w:after="154" w:line="216" w:lineRule="auto"/>
                        <w:jc w:val="center"/>
                        <w:rPr>
                          <w:rFonts w:ascii="宋体"/>
                          <w:kern w:val="24"/>
                          <w:sz w:val="10"/>
                          <w:szCs w:val="10"/>
                        </w:rPr>
                      </w:pPr>
                    </w:p>
                  </w:txbxContent>
                </v:textbox>
              </v:shape>
              <v:roundrect id="AutoShape 34" o:spid="_x0000_s1097" style="position:absolute;left:5607;top:8226;width:1430;height:715" arcsize="6554f" o:preferrelative="t" fillcolor="#599bd5" strokecolor="white" strokeweight="1pt">
                <v:stroke miterlimit="2"/>
                <v:textbox inset=".65pt,.65pt,.65pt,.65pt">
                  <w:txbxContent>
                    <w:p w14:paraId="23E54009" w14:textId="77777777" w:rsidR="009835AA" w:rsidRDefault="009835AA">
                      <w:pPr>
                        <w:spacing w:afterLines="35" w:after="154" w:line="216" w:lineRule="auto"/>
                        <w:jc w:val="center"/>
                        <w:rPr>
                          <w:rFonts w:ascii="宋体"/>
                          <w:kern w:val="24"/>
                          <w:sz w:val="26"/>
                          <w:szCs w:val="26"/>
                        </w:rPr>
                      </w:pPr>
                      <w:r>
                        <w:rPr>
                          <w:rFonts w:ascii="宋体"/>
                          <w:kern w:val="24"/>
                          <w:sz w:val="26"/>
                          <w:szCs w:val="26"/>
                        </w:rPr>
                        <w:t>告警设置</w:t>
                      </w:r>
                    </w:p>
                  </w:txbxContent>
                </v:textbox>
              </v:roundrect>
              <v:shape id="FreeForm 35" o:spid="_x0000_s1098" style="position:absolute;left:5035;top:9396;width:572;height:19" coordsize="363157,12150" o:spt="100" o:preferrelative="t" adj="0,,0" path="m,6075r363157,e" filled="f" strokecolor="#528cbe" strokeweight="1pt">
                <v:stroke miterlimit="2" joinstyle="round"/>
                <v:formulas/>
                <v:path o:connecttype="segments"/>
                <v:textbox inset="1pt,0,1pt,0">
                  <w:txbxContent>
                    <w:p w14:paraId="38F9B721" w14:textId="77777777" w:rsidR="009835AA" w:rsidRDefault="009835AA">
                      <w:pPr>
                        <w:spacing w:afterLines="35" w:after="154" w:line="216" w:lineRule="auto"/>
                        <w:jc w:val="center"/>
                        <w:rPr>
                          <w:rFonts w:ascii="宋体"/>
                          <w:kern w:val="24"/>
                          <w:sz w:val="10"/>
                          <w:szCs w:val="10"/>
                        </w:rPr>
                      </w:pPr>
                    </w:p>
                  </w:txbxContent>
                </v:textbox>
              </v:shape>
              <v:roundrect id="AutoShape 36" o:spid="_x0000_s1099" style="position:absolute;left:5607;top:9048;width:1430;height:715" arcsize="6554f" o:preferrelative="t" fillcolor="#599bd5" strokecolor="white" strokeweight="1pt">
                <v:stroke miterlimit="2"/>
                <v:textbox inset=".65pt,.65pt,.65pt,.65pt">
                  <w:txbxContent>
                    <w:p w14:paraId="370D97E3" w14:textId="77777777" w:rsidR="009835AA" w:rsidRDefault="009835AA">
                      <w:pPr>
                        <w:spacing w:afterLines="35" w:after="154" w:line="216" w:lineRule="auto"/>
                        <w:jc w:val="center"/>
                        <w:rPr>
                          <w:rFonts w:ascii="宋体"/>
                          <w:kern w:val="24"/>
                          <w:sz w:val="26"/>
                          <w:szCs w:val="26"/>
                        </w:rPr>
                      </w:pPr>
                      <w:r>
                        <w:rPr>
                          <w:rFonts w:ascii="宋体"/>
                          <w:kern w:val="24"/>
                          <w:sz w:val="26"/>
                          <w:szCs w:val="26"/>
                        </w:rPr>
                        <w:t>告警展示</w:t>
                      </w:r>
                    </w:p>
                  </w:txbxContent>
                </v:textbox>
              </v:roundrect>
              <v:shape id="FreeForm 37" o:spid="_x0000_s1100" style="position:absolute;left:4819;top:9806;width:1002;height:19;rotation:55" coordsize="635930,12150" o:spt="100" o:preferrelative="t" adj="0,,0" path="m,6075r635930,e" filled="f" strokecolor="#528cbe" strokeweight="1pt">
                <v:stroke miterlimit="2" joinstyle="round"/>
                <v:formulas/>
                <v:path o:connecttype="segments"/>
                <v:textbox inset="1pt,0,1pt,0">
                  <w:txbxContent>
                    <w:p w14:paraId="578241D0" w14:textId="77777777" w:rsidR="009835AA" w:rsidRDefault="009835AA">
                      <w:pPr>
                        <w:spacing w:afterLines="35" w:after="154" w:line="216" w:lineRule="auto"/>
                        <w:jc w:val="center"/>
                        <w:rPr>
                          <w:rFonts w:ascii="宋体"/>
                          <w:kern w:val="24"/>
                          <w:sz w:val="10"/>
                          <w:szCs w:val="10"/>
                        </w:rPr>
                      </w:pPr>
                    </w:p>
                  </w:txbxContent>
                </v:textbox>
              </v:shape>
              <v:roundrect id="AutoShape 38" o:spid="_x0000_s1101" style="position:absolute;left:5607;top:9870;width:1430;height:715" arcsize="6554f" o:preferrelative="t" fillcolor="#599bd5" strokecolor="white" strokeweight="1pt">
                <v:stroke miterlimit="2"/>
                <v:textbox inset=".65pt,.65pt,.65pt,.65pt">
                  <w:txbxContent>
                    <w:p w14:paraId="643C1702" w14:textId="77777777" w:rsidR="009835AA" w:rsidRDefault="009835AA">
                      <w:pPr>
                        <w:spacing w:afterLines="35" w:after="154" w:line="216" w:lineRule="auto"/>
                        <w:jc w:val="center"/>
                        <w:rPr>
                          <w:rFonts w:ascii="宋体"/>
                          <w:kern w:val="24"/>
                          <w:sz w:val="26"/>
                          <w:szCs w:val="26"/>
                        </w:rPr>
                      </w:pPr>
                      <w:r>
                        <w:rPr>
                          <w:rFonts w:ascii="宋体"/>
                          <w:kern w:val="24"/>
                          <w:sz w:val="26"/>
                          <w:szCs w:val="26"/>
                        </w:rPr>
                        <w:t>告警统计</w:t>
                      </w:r>
                    </w:p>
                  </w:txbxContent>
                </v:textbox>
              </v:roundrect>
              <w10:anchorlock/>
            </v:group>
          </w:pict>
        </w:r>
      </w:del>
    </w:p>
    <w:p w14:paraId="27A7399D" w14:textId="77777777" w:rsidR="00E2530E" w:rsidRDefault="009835AA">
      <w:pPr>
        <w:pStyle w:val="p0"/>
        <w:spacing w:line="400" w:lineRule="exact"/>
        <w:jc w:val="center"/>
        <w:rPr>
          <w:del w:id="2439" w:author="libo" w:date="2015-06-09T15:25:00Z"/>
          <w:b/>
          <w:color w:val="000000"/>
        </w:rPr>
      </w:pPr>
      <w:del w:id="2440" w:author="libo" w:date="2015-06-09T15:25:00Z">
        <w:r>
          <w:rPr>
            <w:b/>
            <w:color w:val="000000"/>
          </w:rPr>
          <w:delText>图</w:delText>
        </w:r>
        <w:r>
          <w:rPr>
            <w:b/>
            <w:color w:val="000000"/>
          </w:rPr>
          <w:delText>3-</w:delText>
        </w:r>
        <w:r>
          <w:rPr>
            <w:rFonts w:hint="eastAsia"/>
            <w:b/>
            <w:color w:val="000000"/>
          </w:rPr>
          <w:delText xml:space="preserve">1 </w:delText>
        </w:r>
        <w:r>
          <w:rPr>
            <w:rFonts w:hint="eastAsia"/>
            <w:b/>
            <w:color w:val="000000"/>
          </w:rPr>
          <w:delText>系统总体结构</w:delText>
        </w:r>
        <w:r>
          <w:rPr>
            <w:b/>
            <w:color w:val="000000"/>
          </w:rPr>
          <w:delText>图</w:delText>
        </w:r>
      </w:del>
    </w:p>
    <w:p w14:paraId="555A0949" w14:textId="77777777" w:rsidR="00E2530E" w:rsidRDefault="009835AA">
      <w:pPr>
        <w:pStyle w:val="2"/>
        <w:rPr>
          <w:rFonts w:ascii="黑体" w:eastAsia="黑体" w:hAnsi="黑体"/>
          <w:b w:val="0"/>
          <w:color w:val="000000"/>
          <w:sz w:val="28"/>
          <w:szCs w:val="28"/>
        </w:rPr>
      </w:pPr>
      <w:bookmarkStart w:id="2441" w:name="_Toc356381700"/>
      <w:bookmarkStart w:id="2442" w:name="_Toc356336388"/>
      <w:bookmarkStart w:id="2443" w:name="_Toc420932625"/>
      <w:bookmarkStart w:id="2444" w:name="_Toc420933124"/>
      <w:bookmarkStart w:id="2445" w:name="_Toc356337274"/>
      <w:bookmarkStart w:id="2446" w:name="_Toc356990819"/>
      <w:bookmarkStart w:id="2447" w:name="_Toc421645261"/>
      <w:r>
        <w:rPr>
          <w:rFonts w:ascii="黑体" w:eastAsia="黑体" w:hAnsi="黑体" w:hint="eastAsia"/>
          <w:b w:val="0"/>
          <w:color w:val="000000"/>
          <w:sz w:val="28"/>
          <w:szCs w:val="28"/>
        </w:rPr>
        <w:t>3.2数据库逻辑设计</w:t>
      </w:r>
      <w:bookmarkEnd w:id="2441"/>
      <w:bookmarkEnd w:id="2442"/>
      <w:bookmarkEnd w:id="2443"/>
      <w:bookmarkEnd w:id="2444"/>
      <w:bookmarkEnd w:id="2445"/>
      <w:bookmarkEnd w:id="2446"/>
      <w:bookmarkEnd w:id="2447"/>
      <w:r>
        <w:rPr>
          <w:rFonts w:ascii="黑体" w:eastAsia="黑体" w:hAnsi="黑体" w:hint="eastAsia"/>
          <w:b w:val="0"/>
          <w:color w:val="000000"/>
          <w:sz w:val="28"/>
          <w:szCs w:val="28"/>
        </w:rPr>
        <w:t xml:space="preserve"> </w:t>
      </w:r>
    </w:p>
    <w:p w14:paraId="7A2319C5" w14:textId="77777777" w:rsidR="00E2530E" w:rsidRDefault="009835AA">
      <w:pPr>
        <w:adjustRightInd w:val="0"/>
        <w:snapToGrid w:val="0"/>
        <w:spacing w:before="100" w:after="50" w:line="440" w:lineRule="exact"/>
        <w:ind w:firstLine="420"/>
        <w:rPr>
          <w:rFonts w:ascii="宋体" w:hAnsi="宋体"/>
          <w:color w:val="000000"/>
          <w:sz w:val="24"/>
        </w:rPr>
      </w:pPr>
      <w:r>
        <w:rPr>
          <w:rFonts w:ascii="宋体" w:hAnsi="宋体" w:hint="eastAsia"/>
          <w:color w:val="000000"/>
          <w:sz w:val="24"/>
        </w:rPr>
        <w:t>本系统包含两个数据库,采集端数据库和应用端数据库。采集端数据库为</w:t>
      </w:r>
      <w:r>
        <w:rPr>
          <w:color w:val="000000"/>
          <w:sz w:val="24"/>
        </w:rPr>
        <w:t>sql</w:t>
      </w:r>
      <w:r>
        <w:rPr>
          <w:rFonts w:ascii="宋体" w:hAnsi="宋体" w:hint="eastAsia"/>
          <w:color w:val="000000"/>
          <w:sz w:val="24"/>
        </w:rPr>
        <w:t xml:space="preserve">  </w:t>
      </w:r>
      <w:r>
        <w:rPr>
          <w:color w:val="000000"/>
          <w:sz w:val="24"/>
        </w:rPr>
        <w:t>server</w:t>
      </w:r>
      <w:r>
        <w:rPr>
          <w:rFonts w:ascii="宋体" w:hAnsi="宋体" w:hint="eastAsia"/>
          <w:color w:val="000000"/>
          <w:sz w:val="24"/>
        </w:rPr>
        <w:t>数据库，该数据库存储解析的位置信息和转换为百度经纬度后的位置信息，同时存储百度地图纠偏数据表。应用端为</w:t>
      </w:r>
      <w:r>
        <w:rPr>
          <w:color w:val="000000"/>
          <w:sz w:val="24"/>
        </w:rPr>
        <w:t>mysql</w:t>
      </w:r>
      <w:r>
        <w:rPr>
          <w:rFonts w:ascii="宋体" w:hAnsi="宋体" w:hint="eastAsia"/>
          <w:color w:val="000000"/>
          <w:sz w:val="24"/>
        </w:rPr>
        <w:t>数据库，该数据存储从</w:t>
      </w:r>
      <w:r>
        <w:rPr>
          <w:color w:val="000000"/>
          <w:sz w:val="24"/>
        </w:rPr>
        <w:t>sql</w:t>
      </w:r>
      <w:r>
        <w:rPr>
          <w:rFonts w:ascii="宋体" w:hAnsi="宋体" w:hint="eastAsia"/>
          <w:color w:val="000000"/>
          <w:sz w:val="24"/>
        </w:rPr>
        <w:t xml:space="preserve"> </w:t>
      </w:r>
      <w:r>
        <w:rPr>
          <w:color w:val="000000"/>
          <w:sz w:val="24"/>
        </w:rPr>
        <w:t>server</w:t>
      </w:r>
      <w:r>
        <w:rPr>
          <w:rFonts w:ascii="宋体" w:hAnsi="宋体" w:hint="eastAsia"/>
          <w:color w:val="000000"/>
          <w:sz w:val="24"/>
        </w:rPr>
        <w:t>读取的转换位置信息、用户信息、告警配置信息、告警信息等等。</w:t>
      </w:r>
    </w:p>
    <w:p w14:paraId="2FA09C1E" w14:textId="77777777" w:rsidR="00E2530E" w:rsidRDefault="00E2530E">
      <w:pPr>
        <w:rPr>
          <w:rFonts w:ascii="宋体" w:hAnsi="宋体"/>
          <w:color w:val="000000"/>
          <w:sz w:val="24"/>
        </w:rPr>
      </w:pPr>
    </w:p>
    <w:p w14:paraId="3F9206FC" w14:textId="77777777" w:rsidR="00E2530E" w:rsidRDefault="009835AA">
      <w:pPr>
        <w:rPr>
          <w:rFonts w:ascii="宋体" w:hAnsi="宋体"/>
          <w:color w:val="000000"/>
          <w:sz w:val="24"/>
        </w:rPr>
      </w:pPr>
      <w:r>
        <w:rPr>
          <w:rFonts w:ascii="宋体" w:hAnsi="宋体" w:hint="eastAsia"/>
          <w:color w:val="000000"/>
          <w:sz w:val="24"/>
        </w:rPr>
        <w:t>1、</w:t>
      </w:r>
      <w:r>
        <w:rPr>
          <w:rFonts w:ascii="宋体" w:hAnsi="宋体"/>
          <w:color w:val="000000"/>
          <w:sz w:val="24"/>
        </w:rPr>
        <w:t>根据</w:t>
      </w:r>
      <w:r>
        <w:rPr>
          <w:rFonts w:ascii="宋体" w:hAnsi="宋体" w:hint="eastAsia"/>
          <w:color w:val="000000"/>
          <w:sz w:val="24"/>
        </w:rPr>
        <w:t>采集端数据库关系</w:t>
      </w:r>
      <w:r>
        <w:rPr>
          <w:rFonts w:ascii="宋体" w:hAnsi="宋体"/>
          <w:color w:val="000000"/>
          <w:sz w:val="24"/>
        </w:rPr>
        <w:t>图各表汇总如</w:t>
      </w: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2</w:t>
      </w:r>
      <w:r>
        <w:rPr>
          <w:rFonts w:ascii="宋体" w:hAnsi="宋体"/>
          <w:color w:val="000000"/>
          <w:sz w:val="24"/>
        </w:rPr>
        <w:t>所示:</w:t>
      </w:r>
    </w:p>
    <w:p w14:paraId="6022D473" w14:textId="77777777" w:rsidR="00E2530E" w:rsidRDefault="009835AA">
      <w:pPr>
        <w:rPr>
          <w:rFonts w:ascii="宋体" w:hAnsi="宋体"/>
          <w:color w:val="000000"/>
          <w:sz w:val="24"/>
        </w:rPr>
      </w:pPr>
      <w:r>
        <w:pict w14:anchorId="5754E0D6">
          <v:shape id="图片 87" o:spid="_x0000_i1032" type="#_x0000_t75" style="width:439.5pt;height:285pt">
            <v:imagedata r:id="rId15" o:title=""/>
          </v:shape>
        </w:pict>
      </w:r>
    </w:p>
    <w:p w14:paraId="333D36FD" w14:textId="77777777" w:rsidR="00E2530E" w:rsidRDefault="009835AA">
      <w:pPr>
        <w:pStyle w:val="p0"/>
        <w:spacing w:line="400" w:lineRule="exact"/>
        <w:jc w:val="center"/>
        <w:rPr>
          <w:b/>
          <w:color w:val="000000"/>
        </w:rPr>
      </w:pPr>
      <w:r>
        <w:rPr>
          <w:b/>
          <w:color w:val="000000"/>
        </w:rPr>
        <w:t>图</w:t>
      </w:r>
      <w:r>
        <w:rPr>
          <w:b/>
          <w:color w:val="000000"/>
        </w:rPr>
        <w:t>3-</w:t>
      </w:r>
      <w:r>
        <w:rPr>
          <w:rFonts w:hint="eastAsia"/>
          <w:b/>
          <w:color w:val="000000"/>
        </w:rPr>
        <w:t xml:space="preserve">2 </w:t>
      </w:r>
      <w:r>
        <w:rPr>
          <w:rFonts w:hint="eastAsia"/>
          <w:b/>
          <w:color w:val="000000"/>
        </w:rPr>
        <w:t>采集端数据库关系图</w:t>
      </w:r>
    </w:p>
    <w:p w14:paraId="4E736160" w14:textId="77777777" w:rsidR="00E2530E" w:rsidRDefault="009835AA">
      <w:pPr>
        <w:rPr>
          <w:rFonts w:ascii="宋体" w:hAnsi="宋体"/>
          <w:color w:val="000000"/>
          <w:sz w:val="24"/>
        </w:rPr>
      </w:pPr>
      <w:r>
        <w:rPr>
          <w:rFonts w:ascii="宋体" w:hAnsi="宋体" w:hint="eastAsia"/>
          <w:color w:val="000000"/>
          <w:sz w:val="24"/>
        </w:rPr>
        <w:t>2、应用端数据库关系图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3</w:t>
      </w:r>
      <w:r>
        <w:rPr>
          <w:rFonts w:ascii="宋体" w:hAnsi="宋体"/>
          <w:color w:val="000000"/>
          <w:sz w:val="24"/>
        </w:rPr>
        <w:t>所示:</w:t>
      </w:r>
    </w:p>
    <w:p w14:paraId="3B6B7512" w14:textId="77777777" w:rsidR="00E2530E" w:rsidRDefault="009835AA">
      <w:pPr>
        <w:jc w:val="center"/>
        <w:rPr>
          <w:rFonts w:ascii="宋体" w:hAnsi="宋体"/>
          <w:color w:val="000000"/>
          <w:sz w:val="24"/>
        </w:rPr>
      </w:pPr>
      <w:r>
        <w:lastRenderedPageBreak/>
        <w:pict w14:anchorId="6E424642">
          <v:shape id="图片 89" o:spid="_x0000_i1033" type="#_x0000_t75" style="width:439.5pt;height:420.75pt">
            <v:imagedata r:id="rId16" o:title=""/>
          </v:shape>
        </w:pict>
      </w:r>
    </w:p>
    <w:p w14:paraId="2476FB2C" w14:textId="77777777" w:rsidR="00E2530E" w:rsidRDefault="009835AA">
      <w:pPr>
        <w:pStyle w:val="p0"/>
        <w:spacing w:line="400" w:lineRule="exact"/>
        <w:jc w:val="center"/>
        <w:rPr>
          <w:b/>
          <w:color w:val="000000"/>
        </w:rPr>
      </w:pPr>
      <w:r>
        <w:rPr>
          <w:b/>
          <w:color w:val="000000"/>
        </w:rPr>
        <w:t>图</w:t>
      </w:r>
      <w:r>
        <w:rPr>
          <w:b/>
          <w:color w:val="000000"/>
        </w:rPr>
        <w:t>3-</w:t>
      </w:r>
      <w:r>
        <w:rPr>
          <w:rFonts w:hint="eastAsia"/>
          <w:b/>
          <w:color w:val="000000"/>
        </w:rPr>
        <w:t xml:space="preserve">3 </w:t>
      </w:r>
      <w:r>
        <w:rPr>
          <w:rFonts w:hint="eastAsia"/>
          <w:b/>
          <w:color w:val="000000"/>
        </w:rPr>
        <w:t>应用端数据库关系图</w:t>
      </w:r>
    </w:p>
    <w:p w14:paraId="038E9357" w14:textId="77777777" w:rsidR="00E2530E" w:rsidRDefault="009835AA">
      <w:pPr>
        <w:pStyle w:val="2"/>
        <w:rPr>
          <w:rFonts w:ascii="黑体" w:eastAsia="黑体" w:hAnsi="黑体"/>
          <w:b w:val="0"/>
          <w:color w:val="000000"/>
          <w:sz w:val="28"/>
          <w:szCs w:val="28"/>
        </w:rPr>
      </w:pPr>
      <w:bookmarkStart w:id="2448" w:name="_Toc356381703"/>
      <w:bookmarkStart w:id="2449" w:name="_Toc356337275"/>
      <w:bookmarkStart w:id="2450" w:name="_Toc356990822"/>
      <w:bookmarkStart w:id="2451" w:name="_Toc420932627"/>
      <w:bookmarkStart w:id="2452" w:name="_Toc420933126"/>
      <w:bookmarkStart w:id="2453" w:name="_Toc356336389"/>
      <w:bookmarkStart w:id="2454" w:name="_Toc332181937"/>
      <w:bookmarkStart w:id="2455" w:name="_Toc421645262"/>
      <w:r>
        <w:rPr>
          <w:rFonts w:ascii="黑体" w:eastAsia="黑体" w:hAnsi="黑体" w:hint="eastAsia"/>
          <w:b w:val="0"/>
          <w:color w:val="000000"/>
          <w:sz w:val="28"/>
          <w:szCs w:val="28"/>
        </w:rPr>
        <w:t>3.3 用户界面设计</w:t>
      </w:r>
      <w:bookmarkEnd w:id="2448"/>
      <w:bookmarkEnd w:id="2449"/>
      <w:bookmarkEnd w:id="2450"/>
      <w:bookmarkEnd w:id="2451"/>
      <w:bookmarkEnd w:id="2452"/>
      <w:bookmarkEnd w:id="2453"/>
      <w:bookmarkEnd w:id="2455"/>
    </w:p>
    <w:p w14:paraId="0FB7279B" w14:textId="77777777" w:rsidR="00E2530E" w:rsidRDefault="009835AA">
      <w:pPr>
        <w:pStyle w:val="3"/>
        <w:spacing w:line="416" w:lineRule="auto"/>
        <w:rPr>
          <w:rFonts w:ascii="黑体" w:eastAsia="黑体" w:hAnsi="黑体"/>
          <w:b w:val="0"/>
          <w:color w:val="000000"/>
          <w:sz w:val="24"/>
          <w:szCs w:val="24"/>
        </w:rPr>
      </w:pPr>
      <w:bookmarkStart w:id="2456" w:name="_Toc420933128"/>
      <w:bookmarkStart w:id="2457" w:name="_Toc420932629"/>
      <w:bookmarkStart w:id="2458" w:name="_Toc421645263"/>
      <w:r>
        <w:rPr>
          <w:rFonts w:ascii="黑体" w:eastAsia="黑体" w:hAnsi="黑体" w:hint="eastAsia"/>
          <w:b w:val="0"/>
          <w:color w:val="000000"/>
          <w:sz w:val="24"/>
          <w:szCs w:val="24"/>
        </w:rPr>
        <w:t>3.3.1用户界面视觉设计</w:t>
      </w:r>
      <w:bookmarkEnd w:id="2456"/>
      <w:bookmarkEnd w:id="2457"/>
      <w:bookmarkEnd w:id="2458"/>
    </w:p>
    <w:p w14:paraId="0077253A" w14:textId="77777777" w:rsidR="00E2530E" w:rsidRDefault="009835AA">
      <w:pPr>
        <w:rPr>
          <w:rFonts w:ascii="宋体" w:hAnsi="宋体"/>
          <w:color w:val="000000"/>
          <w:sz w:val="24"/>
        </w:rPr>
      </w:pPr>
      <w:r>
        <w:rPr>
          <w:rFonts w:hint="eastAsia"/>
          <w:color w:val="000000"/>
          <w:sz w:val="24"/>
        </w:rPr>
        <w:t>1</w:t>
      </w:r>
      <w:r>
        <w:rPr>
          <w:rFonts w:ascii="宋体" w:hAnsi="宋体" w:hint="eastAsia"/>
          <w:color w:val="000000"/>
          <w:sz w:val="24"/>
        </w:rPr>
        <w:t>、页面基本</w:t>
      </w:r>
      <w:r>
        <w:rPr>
          <w:rFonts w:ascii="宋体" w:hAnsi="宋体"/>
          <w:color w:val="000000"/>
          <w:sz w:val="24"/>
        </w:rPr>
        <w:t>框架结构</w:t>
      </w:r>
      <w:r>
        <w:rPr>
          <w:rFonts w:ascii="宋体" w:hAnsi="宋体" w:hint="eastAsia"/>
          <w:color w:val="000000"/>
          <w:sz w:val="24"/>
        </w:rPr>
        <w:t>如下：</w:t>
      </w:r>
    </w:p>
    <w:p w14:paraId="75DBD338" w14:textId="77777777" w:rsidR="00E2530E" w:rsidRDefault="009835AA">
      <w:pPr>
        <w:rPr>
          <w:rFonts w:ascii="宋体" w:hAnsi="宋体"/>
          <w:color w:val="000000"/>
          <w:sz w:val="24"/>
        </w:rPr>
      </w:pPr>
      <w:r>
        <w:lastRenderedPageBreak/>
        <w:pict w14:anchorId="7F8E4DFB">
          <v:shape id="图片 11" o:spid="_x0000_i1034" type="#_x0000_t75" style="width:439.5pt;height:207pt">
            <v:imagedata r:id="rId17" o:title=""/>
          </v:shape>
        </w:pict>
      </w:r>
    </w:p>
    <w:p w14:paraId="0D43118B" w14:textId="77777777" w:rsidR="00E2530E" w:rsidRDefault="009835AA">
      <w:pPr>
        <w:ind w:firstLine="420"/>
        <w:jc w:val="center"/>
        <w:rPr>
          <w:b/>
          <w:color w:val="000000"/>
        </w:rPr>
      </w:pPr>
      <w:r>
        <w:rPr>
          <w:rFonts w:hint="eastAsia"/>
          <w:b/>
          <w:color w:val="000000"/>
        </w:rPr>
        <w:t>图</w:t>
      </w:r>
      <w:r>
        <w:rPr>
          <w:rFonts w:hint="eastAsia"/>
          <w:b/>
          <w:color w:val="000000"/>
        </w:rPr>
        <w:t xml:space="preserve">3-4 </w:t>
      </w:r>
      <w:r>
        <w:rPr>
          <w:rFonts w:hint="eastAsia"/>
          <w:b/>
          <w:color w:val="000000"/>
        </w:rPr>
        <w:t>页面布局框架</w:t>
      </w:r>
      <w:r>
        <w:rPr>
          <w:b/>
          <w:color w:val="000000"/>
        </w:rPr>
        <w:t>结构</w:t>
      </w:r>
      <w:r>
        <w:rPr>
          <w:rFonts w:hint="eastAsia"/>
          <w:b/>
          <w:color w:val="000000"/>
        </w:rPr>
        <w:t>图</w:t>
      </w:r>
    </w:p>
    <w:p w14:paraId="6104CCCC" w14:textId="77777777" w:rsidR="00E2530E" w:rsidRDefault="009835AA">
      <w:pPr>
        <w:pStyle w:val="11"/>
        <w:numPr>
          <w:ilvl w:val="0"/>
          <w:numId w:val="3"/>
        </w:numPr>
        <w:ind w:firstLineChars="0"/>
        <w:rPr>
          <w:rFonts w:ascii="宋体" w:hAnsi="宋体" w:cs="Times New Roman"/>
          <w:iCs/>
          <w:color w:val="000000"/>
          <w:sz w:val="24"/>
          <w:szCs w:val="24"/>
        </w:rPr>
      </w:pPr>
      <w:r>
        <w:rPr>
          <w:rFonts w:ascii="Times New Roman" w:hAnsi="Times New Roman" w:cs="Times New Roman"/>
          <w:iCs/>
          <w:color w:val="000000"/>
          <w:sz w:val="24"/>
          <w:szCs w:val="24"/>
        </w:rPr>
        <w:t>Container</w:t>
      </w:r>
      <w:r>
        <w:rPr>
          <w:rFonts w:ascii="宋体" w:hAnsi="宋体" w:cs="Times New Roman" w:hint="eastAsia"/>
          <w:iCs/>
          <w:color w:val="000000"/>
          <w:sz w:val="24"/>
          <w:szCs w:val="24"/>
        </w:rPr>
        <w:t>：就是将页面中的所有元素包在一起的部分</w:t>
      </w:r>
    </w:p>
    <w:p w14:paraId="10319D02" w14:textId="77777777" w:rsidR="00E2530E" w:rsidRDefault="009835AA">
      <w:pPr>
        <w:pStyle w:val="11"/>
        <w:numPr>
          <w:ilvl w:val="0"/>
          <w:numId w:val="3"/>
        </w:numPr>
        <w:ind w:firstLineChars="0"/>
        <w:rPr>
          <w:rFonts w:ascii="宋体" w:hAnsi="宋体" w:cs="Times New Roman"/>
          <w:iCs/>
          <w:color w:val="000000"/>
          <w:sz w:val="24"/>
          <w:szCs w:val="24"/>
        </w:rPr>
      </w:pPr>
      <w:r>
        <w:rPr>
          <w:rFonts w:ascii="Times New Roman" w:hAnsi="Times New Roman" w:cs="Times New Roman"/>
          <w:iCs/>
          <w:color w:val="000000"/>
          <w:sz w:val="24"/>
          <w:szCs w:val="24"/>
        </w:rPr>
        <w:t>Header</w:t>
      </w:r>
      <w:r>
        <w:rPr>
          <w:rFonts w:ascii="宋体" w:hAnsi="宋体" w:cs="Times New Roman" w:hint="eastAsia"/>
          <w:iCs/>
          <w:color w:val="000000"/>
          <w:sz w:val="24"/>
          <w:szCs w:val="24"/>
        </w:rPr>
        <w:t>：是页面的头部区域，一般来讲，它包含网站的</w:t>
      </w:r>
      <w:r>
        <w:rPr>
          <w:rFonts w:ascii="Times New Roman" w:hAnsi="Times New Roman" w:cs="Times New Roman"/>
          <w:iCs/>
          <w:color w:val="000000"/>
          <w:sz w:val="24"/>
          <w:szCs w:val="24"/>
        </w:rPr>
        <w:t>logo</w:t>
      </w:r>
      <w:r>
        <w:rPr>
          <w:rFonts w:ascii="宋体" w:hAnsi="宋体" w:cs="Times New Roman" w:hint="eastAsia"/>
          <w:iCs/>
          <w:color w:val="000000"/>
          <w:sz w:val="24"/>
          <w:szCs w:val="24"/>
        </w:rPr>
        <w:t>和其他一些元素</w:t>
      </w:r>
    </w:p>
    <w:p w14:paraId="5A61029B" w14:textId="77777777" w:rsidR="00E2530E" w:rsidRDefault="009835AA">
      <w:pPr>
        <w:pStyle w:val="11"/>
        <w:numPr>
          <w:ilvl w:val="0"/>
          <w:numId w:val="3"/>
        </w:numPr>
        <w:ind w:firstLineChars="0"/>
        <w:rPr>
          <w:rFonts w:ascii="宋体" w:hAnsi="宋体" w:cs="Times New Roman"/>
          <w:iCs/>
          <w:color w:val="000000"/>
          <w:sz w:val="24"/>
          <w:szCs w:val="24"/>
        </w:rPr>
      </w:pPr>
      <w:r>
        <w:rPr>
          <w:rFonts w:ascii="Times New Roman" w:hAnsi="Times New Roman" w:cs="Times New Roman"/>
          <w:iCs/>
          <w:color w:val="000000"/>
          <w:sz w:val="24"/>
          <w:szCs w:val="24"/>
        </w:rPr>
        <w:t>Menu</w:t>
      </w:r>
      <w:r>
        <w:rPr>
          <w:rFonts w:ascii="宋体" w:hAnsi="宋体" w:cs="Times New Roman" w:hint="eastAsia"/>
          <w:iCs/>
          <w:color w:val="000000"/>
          <w:sz w:val="24"/>
          <w:szCs w:val="24"/>
        </w:rPr>
        <w:t>：此</w:t>
      </w:r>
      <w:r>
        <w:rPr>
          <w:rFonts w:ascii="宋体" w:hAnsi="宋体" w:cs="Times New Roman"/>
          <w:iCs/>
          <w:color w:val="000000"/>
          <w:sz w:val="24"/>
          <w:szCs w:val="24"/>
        </w:rPr>
        <w:t>区域</w:t>
      </w:r>
      <w:r>
        <w:rPr>
          <w:rFonts w:ascii="宋体" w:hAnsi="宋体" w:cs="Times New Roman" w:hint="eastAsia"/>
          <w:iCs/>
          <w:color w:val="000000"/>
          <w:sz w:val="24"/>
          <w:szCs w:val="24"/>
        </w:rPr>
        <w:t>包含</w:t>
      </w:r>
      <w:r>
        <w:rPr>
          <w:rFonts w:ascii="宋体" w:hAnsi="宋体" w:cs="Times New Roman"/>
          <w:iCs/>
          <w:color w:val="000000"/>
          <w:sz w:val="24"/>
          <w:szCs w:val="24"/>
        </w:rPr>
        <w:t>查询条件</w:t>
      </w:r>
      <w:r>
        <w:rPr>
          <w:rFonts w:ascii="宋体" w:hAnsi="宋体" w:cs="Times New Roman" w:hint="eastAsia"/>
          <w:iCs/>
          <w:color w:val="000000"/>
          <w:sz w:val="24"/>
          <w:szCs w:val="24"/>
        </w:rPr>
        <w:t>，</w:t>
      </w:r>
      <w:r>
        <w:rPr>
          <w:rFonts w:ascii="宋体" w:hAnsi="宋体" w:cs="Times New Roman"/>
          <w:iCs/>
          <w:color w:val="000000"/>
          <w:sz w:val="24"/>
          <w:szCs w:val="24"/>
        </w:rPr>
        <w:t>和一些</w:t>
      </w:r>
      <w:r>
        <w:rPr>
          <w:rFonts w:ascii="宋体" w:hAnsi="宋体" w:cs="Times New Roman" w:hint="eastAsia"/>
          <w:iCs/>
          <w:color w:val="000000"/>
          <w:sz w:val="24"/>
          <w:szCs w:val="24"/>
        </w:rPr>
        <w:t>数据</w:t>
      </w:r>
      <w:r>
        <w:rPr>
          <w:rFonts w:ascii="宋体" w:hAnsi="宋体" w:cs="Times New Roman"/>
          <w:iCs/>
          <w:color w:val="000000"/>
          <w:sz w:val="24"/>
          <w:szCs w:val="24"/>
        </w:rPr>
        <w:t>交互功能，并展示对象列表</w:t>
      </w:r>
    </w:p>
    <w:p w14:paraId="56ADECF1" w14:textId="77777777" w:rsidR="00E2530E" w:rsidRDefault="009835AA">
      <w:pPr>
        <w:pStyle w:val="11"/>
        <w:numPr>
          <w:ilvl w:val="0"/>
          <w:numId w:val="3"/>
        </w:numPr>
        <w:ind w:firstLineChars="0"/>
        <w:rPr>
          <w:rFonts w:ascii="宋体" w:hAnsi="宋体" w:cs="Times New Roman"/>
          <w:iCs/>
          <w:color w:val="000000"/>
          <w:sz w:val="24"/>
          <w:szCs w:val="24"/>
        </w:rPr>
      </w:pPr>
      <w:r>
        <w:rPr>
          <w:rFonts w:ascii="Times New Roman" w:hAnsi="Times New Roman" w:cs="Times New Roman"/>
          <w:iCs/>
          <w:color w:val="000000"/>
          <w:sz w:val="24"/>
          <w:szCs w:val="24"/>
        </w:rPr>
        <w:t>Main</w:t>
      </w:r>
      <w:r>
        <w:rPr>
          <w:rFonts w:ascii="宋体" w:hAnsi="宋体" w:cs="Times New Roman" w:hint="eastAsia"/>
          <w:iCs/>
          <w:color w:val="000000"/>
          <w:sz w:val="24"/>
          <w:szCs w:val="24"/>
        </w:rPr>
        <w:t>：</w:t>
      </w:r>
      <w:r>
        <w:rPr>
          <w:rFonts w:ascii="宋体" w:hAnsi="宋体" w:cs="Times New Roman"/>
          <w:iCs/>
          <w:color w:val="000000"/>
          <w:sz w:val="24"/>
          <w:szCs w:val="24"/>
        </w:rPr>
        <w:t>此区域是整个页面的重点，</w:t>
      </w:r>
      <w:r>
        <w:rPr>
          <w:rFonts w:ascii="宋体" w:hAnsi="宋体" w:cs="Times New Roman" w:hint="eastAsia"/>
          <w:iCs/>
          <w:color w:val="000000"/>
          <w:sz w:val="24"/>
          <w:szCs w:val="24"/>
        </w:rPr>
        <w:t>包含</w:t>
      </w:r>
      <w:r>
        <w:rPr>
          <w:rFonts w:ascii="宋体" w:hAnsi="宋体" w:cs="Times New Roman"/>
          <w:iCs/>
          <w:color w:val="000000"/>
          <w:sz w:val="24"/>
          <w:szCs w:val="24"/>
        </w:rPr>
        <w:t>地图页面</w:t>
      </w:r>
      <w:r>
        <w:rPr>
          <w:rFonts w:ascii="宋体" w:hAnsi="宋体" w:cs="Times New Roman" w:hint="eastAsia"/>
          <w:iCs/>
          <w:color w:val="000000"/>
          <w:sz w:val="24"/>
          <w:szCs w:val="24"/>
        </w:rPr>
        <w:t>和对象</w:t>
      </w:r>
      <w:r>
        <w:rPr>
          <w:rFonts w:ascii="宋体" w:hAnsi="宋体" w:cs="Times New Roman"/>
          <w:iCs/>
          <w:color w:val="000000"/>
          <w:sz w:val="24"/>
          <w:szCs w:val="24"/>
        </w:rPr>
        <w:t>二级查询浮层</w:t>
      </w:r>
    </w:p>
    <w:p w14:paraId="6967C452" w14:textId="77777777" w:rsidR="00E2530E" w:rsidRDefault="009835AA">
      <w:pPr>
        <w:pStyle w:val="11"/>
        <w:numPr>
          <w:ilvl w:val="0"/>
          <w:numId w:val="3"/>
        </w:numPr>
        <w:ind w:firstLineChars="0"/>
        <w:rPr>
          <w:rFonts w:ascii="宋体" w:hAnsi="宋体" w:cs="Times New Roman"/>
          <w:iCs/>
          <w:color w:val="000000"/>
          <w:sz w:val="24"/>
          <w:szCs w:val="24"/>
        </w:rPr>
      </w:pPr>
      <w:r>
        <w:rPr>
          <w:rFonts w:ascii="Times New Roman" w:hAnsi="Times New Roman" w:cs="Times New Roman"/>
          <w:iCs/>
          <w:color w:val="000000"/>
          <w:sz w:val="24"/>
          <w:szCs w:val="24"/>
        </w:rPr>
        <w:t>Footer</w:t>
      </w:r>
      <w:r>
        <w:rPr>
          <w:rFonts w:ascii="宋体" w:hAnsi="宋体" w:cs="Times New Roman" w:hint="eastAsia"/>
          <w:iCs/>
          <w:color w:val="000000"/>
          <w:sz w:val="24"/>
          <w:szCs w:val="24"/>
        </w:rPr>
        <w:t>：包含一些附加信息，也可以命名为</w:t>
      </w:r>
      <w:r>
        <w:rPr>
          <w:rFonts w:ascii="Times New Roman" w:hAnsi="Times New Roman" w:cs="Times New Roman"/>
          <w:iCs/>
          <w:color w:val="000000"/>
          <w:sz w:val="24"/>
          <w:szCs w:val="24"/>
        </w:rPr>
        <w:t>copyright</w:t>
      </w:r>
      <w:r>
        <w:rPr>
          <w:rFonts w:ascii="宋体" w:hAnsi="宋体" w:cs="Times New Roman" w:hint="eastAsia"/>
          <w:iCs/>
          <w:color w:val="000000"/>
          <w:sz w:val="24"/>
          <w:szCs w:val="24"/>
        </w:rPr>
        <w:t> </w:t>
      </w:r>
    </w:p>
    <w:p w14:paraId="4CE377C6" w14:textId="77777777" w:rsidR="00E2530E" w:rsidRDefault="009835AA">
      <w:pPr>
        <w:rPr>
          <w:rFonts w:ascii="宋体" w:hAnsi="宋体"/>
          <w:color w:val="000000"/>
          <w:sz w:val="24"/>
        </w:rPr>
      </w:pPr>
      <w:r>
        <w:rPr>
          <w:rFonts w:ascii="宋体" w:hAnsi="宋体" w:hint="eastAsia"/>
          <w:iCs/>
          <w:color w:val="000000"/>
          <w:sz w:val="24"/>
        </w:rPr>
        <w:t>2</w:t>
      </w:r>
      <w:r>
        <w:rPr>
          <w:rFonts w:ascii="宋体" w:hAnsi="宋体" w:hint="eastAsia"/>
          <w:color w:val="000000"/>
          <w:sz w:val="24"/>
        </w:rPr>
        <w:t>、</w:t>
      </w:r>
      <w:r>
        <w:rPr>
          <w:rFonts w:ascii="宋体" w:hAnsi="宋体" w:hint="eastAsia"/>
          <w:color w:val="000000"/>
          <w:sz w:val="24"/>
        </w:rPr>
        <w:tab/>
        <w:t>页面</w:t>
      </w:r>
      <w:r>
        <w:rPr>
          <w:rFonts w:ascii="宋体" w:hAnsi="宋体"/>
          <w:color w:val="000000"/>
          <w:sz w:val="24"/>
        </w:rPr>
        <w:t>宽度</w:t>
      </w:r>
      <w:r>
        <w:rPr>
          <w:rFonts w:ascii="宋体" w:hAnsi="宋体" w:hint="eastAsia"/>
          <w:color w:val="000000"/>
          <w:sz w:val="24"/>
        </w:rPr>
        <w:t>规范</w:t>
      </w:r>
    </w:p>
    <w:p w14:paraId="4D76B5AE" w14:textId="77777777" w:rsidR="00E2530E" w:rsidRDefault="009835AA">
      <w:pPr>
        <w:widowControl/>
        <w:shd w:val="clear" w:color="auto" w:fill="FFFFFF"/>
        <w:spacing w:before="100" w:beforeAutospacing="1" w:after="100" w:afterAutospacing="1" w:line="390" w:lineRule="atLeast"/>
        <w:rPr>
          <w:iCs/>
          <w:color w:val="000000"/>
          <w:sz w:val="24"/>
        </w:rPr>
      </w:pPr>
      <w:r>
        <w:pict w14:anchorId="115287B4">
          <v:shape id="图片 1" o:spid="_x0000_i1035" type="#_x0000_t75" style="width:439.5pt;height:222.75pt">
            <v:imagedata r:id="rId18" o:title=""/>
          </v:shape>
        </w:pict>
      </w:r>
    </w:p>
    <w:p w14:paraId="5E24AA61" w14:textId="77777777" w:rsidR="00E2530E" w:rsidRDefault="009835AA">
      <w:pPr>
        <w:widowControl/>
        <w:shd w:val="clear" w:color="auto" w:fill="FFFFFF"/>
        <w:spacing w:before="100" w:beforeAutospacing="1" w:after="100" w:afterAutospacing="1" w:line="390" w:lineRule="atLeast"/>
        <w:jc w:val="center"/>
        <w:rPr>
          <w:iCs/>
          <w:color w:val="000000"/>
          <w:sz w:val="24"/>
        </w:rPr>
      </w:pPr>
      <w:r>
        <w:rPr>
          <w:rFonts w:hint="eastAsia"/>
          <w:b/>
          <w:color w:val="000000"/>
        </w:rPr>
        <w:t>图</w:t>
      </w:r>
      <w:r>
        <w:rPr>
          <w:rFonts w:hint="eastAsia"/>
          <w:b/>
          <w:color w:val="000000"/>
        </w:rPr>
        <w:t xml:space="preserve">3-5 </w:t>
      </w:r>
      <w:r>
        <w:rPr>
          <w:rFonts w:hint="eastAsia"/>
          <w:b/>
          <w:color w:val="000000"/>
        </w:rPr>
        <w:t>系统页面宽度</w:t>
      </w:r>
      <w:r>
        <w:rPr>
          <w:b/>
          <w:color w:val="000000"/>
        </w:rPr>
        <w:t>规范</w:t>
      </w:r>
      <w:r>
        <w:rPr>
          <w:rFonts w:hint="eastAsia"/>
          <w:b/>
          <w:color w:val="000000"/>
        </w:rPr>
        <w:t>示意图</w:t>
      </w:r>
    </w:p>
    <w:p w14:paraId="3FA920BB" w14:textId="77777777" w:rsidR="00E2530E" w:rsidRDefault="009835AA">
      <w:pPr>
        <w:spacing w:before="100" w:after="50" w:line="440" w:lineRule="exact"/>
        <w:ind w:firstLine="420"/>
        <w:rPr>
          <w:rFonts w:ascii="宋体" w:hAnsi="宋体"/>
          <w:iCs/>
          <w:color w:val="000000"/>
          <w:sz w:val="24"/>
        </w:rPr>
      </w:pPr>
      <w:r>
        <w:rPr>
          <w:rFonts w:ascii="宋体" w:hAnsi="宋体"/>
          <w:iCs/>
          <w:color w:val="000000"/>
          <w:sz w:val="24"/>
        </w:rPr>
        <w:lastRenderedPageBreak/>
        <w:t>目前，常见的屏幕分辨率宽度大概有6种：800</w:t>
      </w:r>
      <w:r>
        <w:rPr>
          <w:iCs/>
          <w:color w:val="000000"/>
          <w:sz w:val="24"/>
        </w:rPr>
        <w:t>px</w:t>
      </w:r>
      <w:r>
        <w:rPr>
          <w:rFonts w:ascii="宋体" w:hAnsi="宋体"/>
          <w:iCs/>
          <w:color w:val="000000"/>
          <w:sz w:val="24"/>
        </w:rPr>
        <w:t>，1024</w:t>
      </w:r>
      <w:r>
        <w:rPr>
          <w:iCs/>
          <w:color w:val="000000"/>
          <w:sz w:val="24"/>
        </w:rPr>
        <w:t>px</w:t>
      </w:r>
      <w:r>
        <w:rPr>
          <w:rFonts w:ascii="宋体" w:hAnsi="宋体"/>
          <w:iCs/>
          <w:color w:val="000000"/>
          <w:sz w:val="24"/>
        </w:rPr>
        <w:t>，1280</w:t>
      </w:r>
      <w:r>
        <w:rPr>
          <w:iCs/>
          <w:color w:val="000000"/>
          <w:sz w:val="24"/>
        </w:rPr>
        <w:t>px</w:t>
      </w:r>
      <w:r>
        <w:rPr>
          <w:rFonts w:ascii="宋体" w:hAnsi="宋体"/>
          <w:iCs/>
          <w:color w:val="000000"/>
          <w:sz w:val="24"/>
        </w:rPr>
        <w:t>，1440</w:t>
      </w:r>
      <w:r>
        <w:rPr>
          <w:iCs/>
          <w:color w:val="000000"/>
          <w:sz w:val="24"/>
        </w:rPr>
        <w:t>px</w:t>
      </w:r>
      <w:r>
        <w:rPr>
          <w:rFonts w:ascii="宋体" w:hAnsi="宋体"/>
          <w:iCs/>
          <w:color w:val="000000"/>
          <w:sz w:val="24"/>
        </w:rPr>
        <w:t>，1680</w:t>
      </w:r>
      <w:r>
        <w:rPr>
          <w:iCs/>
          <w:color w:val="000000"/>
          <w:sz w:val="24"/>
        </w:rPr>
        <w:t>px</w:t>
      </w:r>
      <w:r>
        <w:rPr>
          <w:rFonts w:ascii="宋体" w:hAnsi="宋体"/>
          <w:iCs/>
          <w:color w:val="000000"/>
          <w:sz w:val="24"/>
        </w:rPr>
        <w:t>和1920</w:t>
      </w:r>
      <w:r>
        <w:rPr>
          <w:iCs/>
          <w:color w:val="000000"/>
          <w:sz w:val="24"/>
        </w:rPr>
        <w:t>px</w:t>
      </w:r>
      <w:r>
        <w:rPr>
          <w:rFonts w:ascii="宋体" w:hAnsi="宋体"/>
          <w:iCs/>
          <w:color w:val="000000"/>
          <w:sz w:val="24"/>
        </w:rPr>
        <w:t>。其中，1024</w:t>
      </w:r>
      <w:r>
        <w:rPr>
          <w:iCs/>
          <w:color w:val="000000"/>
          <w:sz w:val="24"/>
        </w:rPr>
        <w:t>px</w:t>
      </w:r>
      <w:r>
        <w:rPr>
          <w:rFonts w:ascii="宋体" w:hAnsi="宋体"/>
          <w:iCs/>
          <w:color w:val="000000"/>
          <w:sz w:val="24"/>
        </w:rPr>
        <w:t>最常见，但是随着大屏幕显示器的流行，更高的分辨率正变得越来越多</w:t>
      </w:r>
      <w:r>
        <w:rPr>
          <w:rFonts w:ascii="宋体" w:hAnsi="宋体" w:hint="eastAsia"/>
          <w:iCs/>
          <w:color w:val="000000"/>
          <w:sz w:val="24"/>
        </w:rPr>
        <w:t>。</w:t>
      </w:r>
    </w:p>
    <w:p w14:paraId="56598970" w14:textId="77777777" w:rsidR="00E2530E" w:rsidRDefault="009835AA">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43FA6FEB" w14:textId="77777777" w:rsidR="00E2530E" w:rsidRDefault="009835AA">
      <w:pPr>
        <w:pStyle w:val="11"/>
        <w:widowControl/>
        <w:numPr>
          <w:ilvl w:val="0"/>
          <w:numId w:val="4"/>
        </w:numPr>
        <w:shd w:val="clear" w:color="auto" w:fill="FFFFFF"/>
        <w:spacing w:before="100" w:beforeAutospacing="1" w:after="100" w:afterAutospacing="1" w:line="390" w:lineRule="atLeast"/>
        <w:ind w:firstLineChars="0"/>
        <w:jc w:val="left"/>
        <w:rPr>
          <w:rFonts w:ascii="宋体" w:hAnsi="宋体" w:cs="Arial"/>
          <w:kern w:val="0"/>
          <w:sz w:val="24"/>
          <w:szCs w:val="24"/>
        </w:rPr>
      </w:pPr>
      <w:r>
        <w:rPr>
          <w:rFonts w:ascii="宋体" w:hAnsi="宋体" w:cs="Arial"/>
          <w:kern w:val="0"/>
          <w:sz w:val="24"/>
          <w:szCs w:val="24"/>
        </w:rPr>
        <w:t>第一种：用</w:t>
      </w:r>
      <w:r>
        <w:rPr>
          <w:rFonts w:ascii="Times New Roman" w:hAnsi="Times New Roman" w:cs="Times New Roman"/>
          <w:kern w:val="0"/>
          <w:sz w:val="24"/>
          <w:szCs w:val="24"/>
        </w:rPr>
        <w:t>javascript</w:t>
      </w:r>
      <w:r>
        <w:rPr>
          <w:rFonts w:ascii="宋体" w:hAnsi="宋体" w:cs="Arial"/>
          <w:kern w:val="0"/>
          <w:sz w:val="24"/>
          <w:szCs w:val="24"/>
        </w:rPr>
        <w:t>根据不同的客户端分辨率，选择</w:t>
      </w:r>
      <w:r>
        <w:rPr>
          <w:rFonts w:ascii="Times New Roman" w:hAnsi="Times New Roman" w:cs="Times New Roman"/>
          <w:kern w:val="0"/>
          <w:sz w:val="24"/>
          <w:szCs w:val="24"/>
        </w:rPr>
        <w:t>css</w:t>
      </w:r>
      <w:r>
        <w:rPr>
          <w:rFonts w:ascii="宋体" w:hAnsi="宋体" w:cs="Arial"/>
          <w:kern w:val="0"/>
          <w:sz w:val="24"/>
          <w:szCs w:val="24"/>
        </w:rPr>
        <w:t>样式表文件</w:t>
      </w:r>
      <w:r>
        <w:rPr>
          <w:rFonts w:ascii="宋体" w:hAnsi="宋体" w:cs="Arial" w:hint="eastAsia"/>
          <w:kern w:val="0"/>
          <w:sz w:val="24"/>
          <w:szCs w:val="24"/>
        </w:rPr>
        <w:t>。</w:t>
      </w:r>
    </w:p>
    <w:p w14:paraId="79A4693A" w14:textId="77777777" w:rsidR="00E2530E" w:rsidRDefault="009835AA">
      <w:pPr>
        <w:pStyle w:val="11"/>
        <w:widowControl/>
        <w:numPr>
          <w:ilvl w:val="0"/>
          <w:numId w:val="4"/>
        </w:numPr>
        <w:shd w:val="clear" w:color="auto" w:fill="FFFFFF"/>
        <w:spacing w:before="100" w:beforeAutospacing="1" w:after="100" w:afterAutospacing="1" w:line="390" w:lineRule="atLeast"/>
        <w:ind w:firstLineChars="0"/>
        <w:jc w:val="left"/>
        <w:rPr>
          <w:rFonts w:ascii="宋体" w:hAnsi="宋体" w:cs="Arial"/>
          <w:kern w:val="0"/>
          <w:sz w:val="24"/>
          <w:szCs w:val="24"/>
        </w:rPr>
      </w:pPr>
      <w:r>
        <w:rPr>
          <w:rFonts w:ascii="宋体" w:hAnsi="宋体" w:cs="Arial"/>
          <w:kern w:val="0"/>
          <w:sz w:val="24"/>
          <w:szCs w:val="24"/>
        </w:rPr>
        <w:t>第二种：采用弹性布局（</w:t>
      </w:r>
      <w:r>
        <w:rPr>
          <w:rFonts w:ascii="Times New Roman" w:hAnsi="Times New Roman" w:cs="Times New Roman"/>
          <w:kern w:val="0"/>
          <w:sz w:val="24"/>
          <w:szCs w:val="24"/>
        </w:rPr>
        <w:t>Fluid</w:t>
      </w:r>
      <w:r>
        <w:rPr>
          <w:rFonts w:ascii="宋体" w:hAnsi="宋体" w:cs="Arial"/>
          <w:kern w:val="0"/>
          <w:sz w:val="24"/>
          <w:szCs w:val="24"/>
        </w:rPr>
        <w:t xml:space="preserve"> </w:t>
      </w:r>
      <w:r>
        <w:rPr>
          <w:rFonts w:ascii="Times New Roman" w:hAnsi="Times New Roman" w:cs="Times New Roman"/>
          <w:kern w:val="0"/>
          <w:sz w:val="24"/>
          <w:szCs w:val="24"/>
        </w:rPr>
        <w:t>Width</w:t>
      </w:r>
      <w:r>
        <w:rPr>
          <w:rFonts w:ascii="宋体" w:hAnsi="宋体" w:cs="Arial"/>
          <w:kern w:val="0"/>
          <w:sz w:val="24"/>
          <w:szCs w:val="24"/>
        </w:rPr>
        <w:t xml:space="preserve"> </w:t>
      </w:r>
      <w:r>
        <w:rPr>
          <w:rFonts w:ascii="Times New Roman" w:hAnsi="Times New Roman" w:cs="Times New Roman"/>
          <w:kern w:val="0"/>
          <w:sz w:val="24"/>
          <w:szCs w:val="24"/>
        </w:rPr>
        <w:t>Layout</w:t>
      </w:r>
      <w:r>
        <w:rPr>
          <w:rFonts w:ascii="宋体" w:hAnsi="宋体" w:cs="Arial"/>
          <w:kern w:val="0"/>
          <w:sz w:val="24"/>
          <w:szCs w:val="24"/>
        </w:rPr>
        <w:t>），实现网页宽度的自适应。</w:t>
      </w:r>
    </w:p>
    <w:p w14:paraId="3365D4A0" w14:textId="77777777" w:rsidR="00E2530E" w:rsidRDefault="009835AA">
      <w:pPr>
        <w:widowControl/>
        <w:shd w:val="clear" w:color="auto" w:fill="FFFFFF"/>
        <w:spacing w:before="100" w:beforeAutospacing="1" w:after="100" w:afterAutospacing="1" w:line="390" w:lineRule="atLeast"/>
        <w:rPr>
          <w:iCs/>
          <w:color w:val="000000"/>
          <w:sz w:val="24"/>
        </w:rPr>
      </w:pPr>
      <w:r>
        <w:rPr>
          <w:rFonts w:hint="eastAsia"/>
          <w:iCs/>
          <w:color w:val="000000"/>
          <w:sz w:val="24"/>
        </w:rPr>
        <w:t>指挥</w:t>
      </w:r>
      <w:r>
        <w:rPr>
          <w:iCs/>
          <w:color w:val="000000"/>
          <w:sz w:val="24"/>
        </w:rPr>
        <w:t>系统采用第二种方案，在任何分辨率的电脑下都不会有空白展示</w:t>
      </w:r>
      <w:r>
        <w:rPr>
          <w:rFonts w:hint="eastAsia"/>
          <w:iCs/>
          <w:color w:val="000000"/>
          <w:sz w:val="24"/>
        </w:rPr>
        <w:t>，都</w:t>
      </w:r>
      <w:r>
        <w:rPr>
          <w:iCs/>
          <w:color w:val="000000"/>
          <w:sz w:val="24"/>
        </w:rPr>
        <w:t>会平铺</w:t>
      </w:r>
      <w:r>
        <w:rPr>
          <w:rFonts w:hint="eastAsia"/>
          <w:iCs/>
          <w:color w:val="000000"/>
          <w:sz w:val="24"/>
        </w:rPr>
        <w:t>整个</w:t>
      </w:r>
      <w:r>
        <w:rPr>
          <w:iCs/>
          <w:color w:val="000000"/>
          <w:sz w:val="24"/>
        </w:rPr>
        <w:t>屏幕，达到最大的显示效果</w:t>
      </w:r>
      <w:r>
        <w:rPr>
          <w:rFonts w:hint="eastAsia"/>
          <w:iCs/>
          <w:color w:val="000000"/>
          <w:sz w:val="24"/>
        </w:rPr>
        <w:t>，整体宽度</w:t>
      </w:r>
      <w:r>
        <w:rPr>
          <w:iCs/>
          <w:color w:val="000000"/>
          <w:sz w:val="24"/>
        </w:rPr>
        <w:t>规范如</w:t>
      </w:r>
      <w:r>
        <w:rPr>
          <w:rFonts w:hint="eastAsia"/>
          <w:iCs/>
          <w:color w:val="000000"/>
          <w:sz w:val="24"/>
        </w:rPr>
        <w:t>下</w:t>
      </w:r>
      <w:r>
        <w:rPr>
          <w:iCs/>
          <w:color w:val="000000"/>
          <w:sz w:val="24"/>
        </w:rPr>
        <w:t>图</w:t>
      </w:r>
      <w:r>
        <w:rPr>
          <w:rFonts w:hint="eastAsia"/>
          <w:iCs/>
          <w:color w:val="000000"/>
          <w:sz w:val="24"/>
        </w:rPr>
        <w:t>所示</w:t>
      </w:r>
      <w:r>
        <w:rPr>
          <w:iCs/>
          <w:color w:val="000000"/>
          <w:sz w:val="24"/>
        </w:rPr>
        <w:t>：</w:t>
      </w:r>
    </w:p>
    <w:p w14:paraId="649AD005" w14:textId="77777777" w:rsidR="00E2530E" w:rsidRDefault="009835AA">
      <w:pPr>
        <w:rPr>
          <w:rFonts w:ascii="宋体" w:hAnsi="宋体"/>
          <w:color w:val="000000"/>
          <w:sz w:val="24"/>
        </w:rPr>
      </w:pPr>
      <w:r>
        <w:rPr>
          <w:rFonts w:ascii="宋体" w:hAnsi="宋体" w:hint="eastAsia"/>
          <w:iCs/>
          <w:color w:val="000000"/>
          <w:sz w:val="24"/>
        </w:rPr>
        <w:t>3</w:t>
      </w:r>
      <w:r>
        <w:rPr>
          <w:rFonts w:ascii="宋体" w:hAnsi="宋体" w:hint="eastAsia"/>
          <w:color w:val="000000"/>
          <w:sz w:val="24"/>
        </w:rPr>
        <w:t>、</w:t>
      </w:r>
      <w:r>
        <w:rPr>
          <w:rFonts w:ascii="宋体" w:hAnsi="宋体" w:hint="eastAsia"/>
          <w:color w:val="000000"/>
          <w:sz w:val="24"/>
        </w:rPr>
        <w:tab/>
        <w:t>页面配色规范</w:t>
      </w:r>
    </w:p>
    <w:p w14:paraId="222B3E1D" w14:textId="77777777" w:rsidR="00E2530E" w:rsidRDefault="009835AA">
      <w:pPr>
        <w:spacing w:before="100" w:after="50" w:line="440" w:lineRule="exact"/>
        <w:rPr>
          <w:rFonts w:ascii="宋体" w:hAnsi="宋体"/>
          <w:iCs/>
          <w:color w:val="000000"/>
          <w:sz w:val="24"/>
        </w:rPr>
      </w:pPr>
      <w:r>
        <w:rPr>
          <w:rFonts w:ascii="宋体" w:hAnsi="宋体" w:hint="eastAsia"/>
          <w:iCs/>
          <w:color w:val="000000"/>
          <w:sz w:val="24"/>
        </w:rPr>
        <w:t>常见的网页配色方案如下：</w:t>
      </w:r>
    </w:p>
    <w:tbl>
      <w:tblPr>
        <w:tblW w:w="8522" w:type="dxa"/>
        <w:tblCellSpacing w:w="15" w:type="dxa"/>
        <w:shd w:val="clear" w:color="auto" w:fill="FFFFFF"/>
        <w:tblLayout w:type="fixed"/>
        <w:tblLook w:val="04A0" w:firstRow="1" w:lastRow="0" w:firstColumn="1" w:lastColumn="0" w:noHBand="0" w:noVBand="1"/>
      </w:tblPr>
      <w:tblGrid>
        <w:gridCol w:w="3887"/>
        <w:gridCol w:w="4635"/>
      </w:tblGrid>
      <w:tr w:rsidR="00E2530E" w14:paraId="3FE14107" w14:textId="77777777">
        <w:trPr>
          <w:trHeight w:val="2175"/>
          <w:tblCellSpacing w:w="15" w:type="dxa"/>
        </w:trPr>
        <w:tc>
          <w:tcPr>
            <w:tcW w:w="3842" w:type="dxa"/>
            <w:shd w:val="clear" w:color="auto" w:fill="FFFFFF"/>
            <w:tcMar>
              <w:top w:w="15" w:type="dxa"/>
              <w:left w:w="15" w:type="dxa"/>
              <w:bottom w:w="15" w:type="dxa"/>
              <w:right w:w="15" w:type="dxa"/>
            </w:tcMar>
            <w:vAlign w:val="center"/>
          </w:tcPr>
          <w:p w14:paraId="6FFAA065" w14:textId="77777777" w:rsidR="00E2530E" w:rsidRDefault="009835AA">
            <w:pPr>
              <w:jc w:val="left"/>
              <w:rPr>
                <w:rFonts w:ascii="宋体" w:hAnsi="宋体"/>
                <w:color w:val="000000"/>
                <w:sz w:val="24"/>
              </w:rPr>
            </w:pPr>
            <w:r>
              <w:rPr>
                <w:rFonts w:ascii="宋体" w:hAnsi="宋体" w:hint="eastAsia"/>
                <w:color w:val="000000"/>
                <w:sz w:val="24"/>
              </w:rPr>
              <w:t>（1）相似色方案</w:t>
            </w:r>
          </w:p>
          <w:p w14:paraId="7CE835EE" w14:textId="77777777" w:rsidR="00E2530E" w:rsidRDefault="009835AA">
            <w:pPr>
              <w:widowControl/>
              <w:spacing w:after="150" w:line="420" w:lineRule="atLeast"/>
              <w:jc w:val="left"/>
              <w:rPr>
                <w:rFonts w:ascii="Arial" w:hAnsi="Arial" w:cs="Arial"/>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4590" w:type="dxa"/>
            <w:shd w:val="clear" w:color="auto" w:fill="FFFFFF"/>
            <w:tcMar>
              <w:top w:w="15" w:type="dxa"/>
              <w:left w:w="15" w:type="dxa"/>
              <w:bottom w:w="15" w:type="dxa"/>
              <w:right w:w="15" w:type="dxa"/>
            </w:tcMar>
            <w:vAlign w:val="center"/>
          </w:tcPr>
          <w:p w14:paraId="7369D362" w14:textId="77777777" w:rsidR="00E2530E" w:rsidRDefault="009835AA">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3DDF5468" w14:textId="77777777" w:rsidR="00E2530E" w:rsidRDefault="009835AA">
            <w:pPr>
              <w:widowControl/>
              <w:spacing w:line="375" w:lineRule="atLeast"/>
              <w:jc w:val="left"/>
              <w:rPr>
                <w:rFonts w:ascii="Arial" w:hAnsi="Arial" w:cs="Arial"/>
                <w:color w:val="737373"/>
                <w:kern w:val="0"/>
                <w:sz w:val="24"/>
              </w:rPr>
            </w:pPr>
            <w:r>
              <w:rPr>
                <w:rFonts w:ascii="Arial" w:hAnsi="Arial" w:cs="Arial"/>
                <w:color w:val="737373"/>
                <w:kern w:val="0"/>
                <w:sz w:val="24"/>
              </w:rPr>
              <w:pict w14:anchorId="262CBF10">
                <v:shape id="图片 9" o:spid="_x0000_i1036" type="#_x0000_t75" style="width:228pt;height:105pt">
                  <v:imagedata r:id="rId19" o:title=""/>
                </v:shape>
              </w:pict>
            </w:r>
          </w:p>
          <w:p w14:paraId="3BB5F2B9" w14:textId="77777777" w:rsidR="00E2530E" w:rsidRDefault="009835AA">
            <w:pPr>
              <w:widowControl/>
              <w:shd w:val="clear" w:color="auto" w:fill="FFFFFF"/>
              <w:spacing w:before="100" w:beforeAutospacing="1" w:after="100" w:afterAutospacing="1" w:line="390" w:lineRule="atLeast"/>
              <w:rPr>
                <w:iCs/>
                <w:color w:val="000000"/>
                <w:sz w:val="24"/>
              </w:rPr>
            </w:pPr>
            <w:r>
              <w:rPr>
                <w:rFonts w:ascii="Arial" w:hAnsi="Arial" w:cs="Arial"/>
                <w:color w:val="737373"/>
                <w:kern w:val="0"/>
                <w:sz w:val="24"/>
              </w:rPr>
              <w:t xml:space="preserve">         </w:t>
            </w:r>
            <w:r>
              <w:rPr>
                <w:rFonts w:hint="eastAsia"/>
                <w:b/>
                <w:color w:val="000000"/>
              </w:rPr>
              <w:t>图</w:t>
            </w:r>
            <w:r>
              <w:rPr>
                <w:rFonts w:hint="eastAsia"/>
                <w:b/>
                <w:color w:val="000000"/>
              </w:rPr>
              <w:t xml:space="preserve">3-6 </w:t>
            </w:r>
            <w:r>
              <w:rPr>
                <w:rFonts w:hint="eastAsia"/>
                <w:b/>
                <w:color w:val="000000"/>
              </w:rPr>
              <w:t>相似色配色</w:t>
            </w:r>
            <w:r>
              <w:rPr>
                <w:b/>
                <w:color w:val="000000"/>
              </w:rPr>
              <w:t>方案图例</w:t>
            </w:r>
          </w:p>
          <w:p w14:paraId="4E2D6DFC" w14:textId="77777777" w:rsidR="00E2530E" w:rsidRDefault="00E2530E">
            <w:pPr>
              <w:widowControl/>
              <w:spacing w:after="150" w:line="420" w:lineRule="atLeast"/>
              <w:jc w:val="left"/>
              <w:rPr>
                <w:rFonts w:ascii="Arial" w:hAnsi="Arial" w:cs="Arial"/>
                <w:color w:val="737373"/>
                <w:kern w:val="0"/>
                <w:sz w:val="24"/>
              </w:rPr>
            </w:pPr>
          </w:p>
        </w:tc>
      </w:tr>
      <w:tr w:rsidR="00E2530E" w14:paraId="27D4DF1D" w14:textId="77777777">
        <w:trPr>
          <w:trHeight w:val="2175"/>
          <w:tblCellSpacing w:w="15" w:type="dxa"/>
        </w:trPr>
        <w:tc>
          <w:tcPr>
            <w:tcW w:w="3842" w:type="dxa"/>
            <w:shd w:val="clear" w:color="auto" w:fill="FFFFFF"/>
            <w:tcMar>
              <w:top w:w="15" w:type="dxa"/>
              <w:left w:w="15" w:type="dxa"/>
              <w:bottom w:w="15" w:type="dxa"/>
              <w:right w:w="15" w:type="dxa"/>
            </w:tcMar>
            <w:vAlign w:val="center"/>
          </w:tcPr>
          <w:p w14:paraId="3F887346" w14:textId="77777777" w:rsidR="00E2530E" w:rsidRDefault="009835AA">
            <w:pPr>
              <w:jc w:val="left"/>
              <w:rPr>
                <w:rFonts w:ascii="宋体" w:hAnsi="宋体"/>
                <w:color w:val="000000"/>
                <w:sz w:val="24"/>
              </w:rPr>
            </w:pPr>
            <w:r>
              <w:rPr>
                <w:rFonts w:ascii="宋体" w:hAnsi="宋体" w:hint="eastAsia"/>
                <w:color w:val="000000"/>
                <w:sz w:val="24"/>
              </w:rPr>
              <w:lastRenderedPageBreak/>
              <w:t>（2）互补色方案</w:t>
            </w:r>
          </w:p>
          <w:p w14:paraId="70BB1413" w14:textId="77777777" w:rsidR="00E2530E" w:rsidRDefault="009835AA">
            <w:pPr>
              <w:ind w:firstLine="480"/>
              <w:jc w:val="left"/>
              <w:rPr>
                <w:rFonts w:ascii="宋体" w:hAnsi="宋体"/>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4590" w:type="dxa"/>
            <w:shd w:val="clear" w:color="auto" w:fill="FFFFFF"/>
            <w:tcMar>
              <w:top w:w="15" w:type="dxa"/>
              <w:left w:w="15" w:type="dxa"/>
              <w:bottom w:w="15" w:type="dxa"/>
              <w:right w:w="15" w:type="dxa"/>
            </w:tcMar>
            <w:vAlign w:val="center"/>
          </w:tcPr>
          <w:p w14:paraId="53FE2053" w14:textId="77777777" w:rsidR="00E2530E" w:rsidRDefault="009835AA">
            <w:pPr>
              <w:widowControl/>
              <w:spacing w:line="375" w:lineRule="atLeast"/>
              <w:jc w:val="left"/>
              <w:rPr>
                <w:rFonts w:ascii="Arial" w:hAnsi="Arial" w:cs="Arial"/>
                <w:color w:val="737373"/>
                <w:kern w:val="0"/>
                <w:sz w:val="24"/>
              </w:rPr>
            </w:pPr>
            <w:r>
              <w:rPr>
                <w:rFonts w:ascii="Arial" w:hAnsi="Arial" w:cs="Arial"/>
                <w:color w:val="737373"/>
                <w:kern w:val="0"/>
                <w:sz w:val="24"/>
              </w:rPr>
              <w:pict w14:anchorId="1DAA84E8">
                <v:shape id="图片 8" o:spid="_x0000_i1037" type="#_x0000_t75" style="width:228pt;height:105pt">
                  <v:imagedata r:id="rId20" o:title=""/>
                </v:shape>
              </w:pict>
            </w:r>
          </w:p>
          <w:p w14:paraId="572B0111" w14:textId="77777777" w:rsidR="00E2530E" w:rsidRDefault="009835AA">
            <w:pPr>
              <w:widowControl/>
              <w:spacing w:line="420" w:lineRule="atLeast"/>
              <w:jc w:val="center"/>
              <w:rPr>
                <w:rFonts w:ascii="Arial" w:hAnsi="Arial" w:cs="Arial"/>
                <w:color w:val="737373"/>
                <w:kern w:val="0"/>
                <w:sz w:val="24"/>
              </w:rPr>
            </w:pPr>
            <w:r>
              <w:rPr>
                <w:rFonts w:hint="eastAsia"/>
                <w:b/>
                <w:color w:val="000000"/>
              </w:rPr>
              <w:t>图</w:t>
            </w:r>
            <w:r>
              <w:rPr>
                <w:rFonts w:hint="eastAsia"/>
                <w:b/>
                <w:color w:val="000000"/>
              </w:rPr>
              <w:t xml:space="preserve">3-7 </w:t>
            </w:r>
            <w:r>
              <w:rPr>
                <w:rFonts w:hint="eastAsia"/>
                <w:b/>
                <w:color w:val="000000"/>
              </w:rPr>
              <w:t>互补色配色</w:t>
            </w:r>
            <w:r>
              <w:rPr>
                <w:b/>
                <w:color w:val="000000"/>
              </w:rPr>
              <w:t>方案图例</w:t>
            </w:r>
          </w:p>
        </w:tc>
      </w:tr>
      <w:tr w:rsidR="00E2530E" w14:paraId="3A86CD8F" w14:textId="77777777">
        <w:trPr>
          <w:trHeight w:val="2175"/>
          <w:tblCellSpacing w:w="15" w:type="dxa"/>
        </w:trPr>
        <w:tc>
          <w:tcPr>
            <w:tcW w:w="3842" w:type="dxa"/>
            <w:shd w:val="clear" w:color="auto" w:fill="FFFFFF"/>
            <w:tcMar>
              <w:top w:w="15" w:type="dxa"/>
              <w:left w:w="15" w:type="dxa"/>
              <w:bottom w:w="15" w:type="dxa"/>
              <w:right w:w="15" w:type="dxa"/>
            </w:tcMar>
            <w:vAlign w:val="center"/>
          </w:tcPr>
          <w:p w14:paraId="2C8031A1" w14:textId="77777777" w:rsidR="00E2530E" w:rsidRDefault="009835AA">
            <w:pPr>
              <w:jc w:val="left"/>
              <w:rPr>
                <w:rFonts w:ascii="宋体" w:hAnsi="宋体"/>
                <w:color w:val="000000"/>
                <w:sz w:val="24"/>
              </w:rPr>
            </w:pPr>
            <w:r>
              <w:rPr>
                <w:rFonts w:ascii="宋体" w:hAnsi="宋体" w:hint="eastAsia"/>
                <w:color w:val="000000"/>
                <w:sz w:val="24"/>
              </w:rPr>
              <w:t>（3）三色方案</w:t>
            </w:r>
          </w:p>
          <w:p w14:paraId="4CFCBC03" w14:textId="77777777" w:rsidR="00E2530E" w:rsidRDefault="009835AA">
            <w:pPr>
              <w:widowControl/>
              <w:spacing w:after="150" w:line="420" w:lineRule="atLeast"/>
              <w:jc w:val="left"/>
              <w:rPr>
                <w:rFonts w:ascii="宋体" w:hAnsi="宋体"/>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三色方案是指在色彩圆环中选择一个等边三角形三个顶点上的颜色构成的配色方案。在</w:t>
            </w:r>
            <w:r>
              <w:rPr>
                <w:color w:val="000000"/>
                <w:sz w:val="24"/>
              </w:rPr>
              <w:t>Photoshop</w:t>
            </w:r>
            <w:r>
              <w:rPr>
                <w:rFonts w:ascii="宋体" w:hAnsi="宋体" w:hint="eastAsia"/>
                <w:color w:val="000000"/>
                <w:sz w:val="24"/>
              </w:rPr>
              <w:t>中，要想构造一个三色方案是非常容易。首先选中一种颜色，记下他的</w:t>
            </w:r>
            <w:r>
              <w:rPr>
                <w:color w:val="000000"/>
                <w:sz w:val="24"/>
              </w:rPr>
              <w:t>H</w:t>
            </w:r>
            <w:r>
              <w:rPr>
                <w:rFonts w:ascii="宋体" w:hAnsi="宋体" w:hint="eastAsia"/>
                <w:color w:val="000000"/>
                <w:sz w:val="24"/>
              </w:rPr>
              <w:t>（</w:t>
            </w:r>
            <w:r>
              <w:rPr>
                <w:color w:val="000000"/>
                <w:sz w:val="24"/>
              </w:rPr>
              <w:t>Hue</w:t>
            </w:r>
            <w:r>
              <w:rPr>
                <w:rFonts w:ascii="宋体" w:hAnsi="宋体" w:hint="eastAsia"/>
                <w:color w:val="000000"/>
                <w:sz w:val="24"/>
              </w:rPr>
              <w:t>）值，然后为这个值加120（记住，</w:t>
            </w:r>
            <w:r>
              <w:rPr>
                <w:color w:val="000000"/>
                <w:sz w:val="24"/>
              </w:rPr>
              <w:t>H</w:t>
            </w:r>
            <w:r>
              <w:rPr>
                <w:rFonts w:ascii="宋体" w:hAnsi="宋体" w:hint="eastAsia"/>
                <w:color w:val="000000"/>
                <w:sz w:val="24"/>
              </w:rPr>
              <w:t>的单位是“度”，也就是沿色彩圆环旋转120度），以此类推得到第三种颜色，构成一个三色方案。</w:t>
            </w:r>
          </w:p>
          <w:p w14:paraId="16C5A6B8" w14:textId="77777777" w:rsidR="00E2530E" w:rsidRDefault="009835AA">
            <w:pPr>
              <w:widowControl/>
              <w:spacing w:after="150" w:line="420" w:lineRule="atLeast"/>
              <w:ind w:firstLine="420"/>
              <w:jc w:val="left"/>
              <w:rPr>
                <w:rFonts w:ascii="Arial" w:hAnsi="Arial" w:cs="Arial"/>
                <w:color w:val="737373"/>
                <w:kern w:val="0"/>
                <w:sz w:val="24"/>
              </w:rPr>
            </w:pPr>
            <w:r>
              <w:rPr>
                <w:rFonts w:ascii="宋体" w:hAnsi="宋体" w:hint="eastAsia"/>
                <w:color w:val="000000"/>
                <w:sz w:val="24"/>
              </w:rPr>
              <w:t xml:space="preserve">三色方案中使用了三种彼此之间差别明显的颜色，因此页面显得相当不稳定，是一种可以带来比较另类的感觉的配色方案，将给予浏览者某种紧张感，这是因为这三种颜色均对比强烈。　</w:t>
            </w:r>
          </w:p>
        </w:tc>
        <w:tc>
          <w:tcPr>
            <w:tcW w:w="4590" w:type="dxa"/>
            <w:shd w:val="clear" w:color="auto" w:fill="FFFFFF"/>
            <w:tcMar>
              <w:top w:w="15" w:type="dxa"/>
              <w:left w:w="15" w:type="dxa"/>
              <w:bottom w:w="15" w:type="dxa"/>
              <w:right w:w="15" w:type="dxa"/>
            </w:tcMar>
            <w:vAlign w:val="center"/>
          </w:tcPr>
          <w:p w14:paraId="37999C56" w14:textId="77777777" w:rsidR="00E2530E" w:rsidRDefault="009835AA">
            <w:pPr>
              <w:widowControl/>
              <w:spacing w:line="375" w:lineRule="atLeast"/>
              <w:jc w:val="left"/>
              <w:rPr>
                <w:rFonts w:ascii="Arial" w:hAnsi="Arial" w:cs="Arial"/>
                <w:color w:val="737373"/>
                <w:kern w:val="0"/>
                <w:sz w:val="24"/>
              </w:rPr>
            </w:pPr>
            <w:r>
              <w:rPr>
                <w:rFonts w:ascii="Arial" w:hAnsi="Arial" w:cs="Arial"/>
                <w:color w:val="737373"/>
                <w:kern w:val="0"/>
                <w:sz w:val="24"/>
              </w:rPr>
              <w:pict w14:anchorId="31B985AF">
                <v:shape id="图片 7" o:spid="_x0000_i1038" type="#_x0000_t75" style="width:228pt;height:105pt">
                  <v:imagedata r:id="rId21" o:title=""/>
                </v:shape>
              </w:pict>
            </w:r>
          </w:p>
          <w:p w14:paraId="1B0F71A0" w14:textId="77777777" w:rsidR="00E2530E" w:rsidRDefault="009835AA">
            <w:pPr>
              <w:widowControl/>
              <w:spacing w:line="420" w:lineRule="atLeast"/>
              <w:jc w:val="center"/>
              <w:rPr>
                <w:rFonts w:ascii="Arial" w:hAnsi="Arial" w:cs="Arial"/>
                <w:color w:val="737373"/>
                <w:kern w:val="0"/>
                <w:sz w:val="24"/>
              </w:rPr>
            </w:pPr>
            <w:r>
              <w:rPr>
                <w:rFonts w:hint="eastAsia"/>
                <w:b/>
                <w:color w:val="000000"/>
              </w:rPr>
              <w:t>图</w:t>
            </w:r>
            <w:r>
              <w:rPr>
                <w:rFonts w:hint="eastAsia"/>
                <w:b/>
                <w:color w:val="000000"/>
              </w:rPr>
              <w:t xml:space="preserve">3-8 </w:t>
            </w:r>
            <w:r>
              <w:rPr>
                <w:rFonts w:hint="eastAsia"/>
                <w:b/>
                <w:color w:val="000000"/>
              </w:rPr>
              <w:t>三色配色</w:t>
            </w:r>
            <w:r>
              <w:rPr>
                <w:b/>
                <w:color w:val="000000"/>
              </w:rPr>
              <w:t>方案图例</w:t>
            </w:r>
          </w:p>
        </w:tc>
      </w:tr>
    </w:tbl>
    <w:p w14:paraId="6088B6E5" w14:textId="77777777" w:rsidR="00E2530E" w:rsidRDefault="00E2530E">
      <w:pPr>
        <w:spacing w:before="100" w:after="50" w:line="440" w:lineRule="exact"/>
        <w:rPr>
          <w:iCs/>
          <w:color w:val="000000"/>
          <w:sz w:val="24"/>
        </w:rPr>
      </w:pPr>
    </w:p>
    <w:p w14:paraId="77DD681F" w14:textId="77777777" w:rsidR="00E2530E" w:rsidRDefault="009835AA">
      <w:pPr>
        <w:ind w:firstLine="420"/>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lastRenderedPageBreak/>
        <w:t>采用</w:t>
      </w:r>
      <w:r>
        <w:rPr>
          <w:rFonts w:ascii="宋体" w:hAnsi="宋体" w:hint="eastAsia"/>
          <w:color w:val="000000"/>
          <w:sz w:val="24"/>
        </w:rPr>
        <w:t>深沉</w:t>
      </w:r>
      <w:r>
        <w:rPr>
          <w:rFonts w:ascii="宋体" w:hAnsi="宋体"/>
          <w:color w:val="000000"/>
          <w:sz w:val="24"/>
        </w:rPr>
        <w:t>的警察蓝</w:t>
      </w:r>
      <w:r>
        <w:rPr>
          <w:rFonts w:ascii="宋体" w:hAnsi="宋体" w:hint="eastAsia"/>
          <w:color w:val="000000"/>
          <w:sz w:val="24"/>
        </w:rPr>
        <w:t>，</w:t>
      </w:r>
      <w:r>
        <w:rPr>
          <w:rFonts w:ascii="宋体" w:hAnsi="宋体"/>
          <w:color w:val="000000"/>
          <w:sz w:val="24"/>
        </w:rPr>
        <w:t>主要配色</w:t>
      </w:r>
      <w:r>
        <w:rPr>
          <w:rFonts w:ascii="宋体" w:hAnsi="宋体" w:hint="eastAsia"/>
          <w:color w:val="000000"/>
          <w:sz w:val="24"/>
        </w:rPr>
        <w:t>规则</w:t>
      </w:r>
      <w:r>
        <w:rPr>
          <w:rFonts w:ascii="宋体" w:hAnsi="宋体"/>
          <w:color w:val="000000"/>
          <w:sz w:val="24"/>
        </w:rPr>
        <w:t>如下</w:t>
      </w:r>
      <w:r>
        <w:rPr>
          <w:rFonts w:ascii="宋体" w:hAnsi="宋体" w:hint="eastAsia"/>
          <w:color w:val="000000"/>
          <w:sz w:val="24"/>
        </w:rPr>
        <w:t>图</w:t>
      </w:r>
      <w:r>
        <w:rPr>
          <w:rFonts w:ascii="宋体" w:hAnsi="宋体"/>
          <w:color w:val="000000"/>
          <w:sz w:val="24"/>
        </w:rPr>
        <w:t>：</w:t>
      </w:r>
    </w:p>
    <w:p w14:paraId="03F073E9" w14:textId="77777777" w:rsidR="00E2530E" w:rsidRDefault="009835AA">
      <w:pPr>
        <w:jc w:val="center"/>
        <w:rPr>
          <w:rFonts w:ascii="宋体" w:hAnsi="宋体"/>
          <w:color w:val="000000"/>
          <w:sz w:val="24"/>
        </w:rPr>
      </w:pPr>
      <w:r>
        <w:rPr>
          <w:rFonts w:ascii="宋体" w:hAnsi="宋体"/>
          <w:color w:val="000000"/>
          <w:sz w:val="24"/>
        </w:rPr>
      </w:r>
      <w:r>
        <w:rPr>
          <w:rFonts w:ascii="宋体" w:hAnsi="宋体"/>
          <w:color w:val="000000"/>
          <w:sz w:val="24"/>
        </w:rPr>
        <w:pict w14:anchorId="7FE1805C">
          <v:rect id="矩形 4" o:spid="_x0000_s1111" style="width:39.75pt;height:33.75pt;mso-left-percent:-10001;mso-top-percent:-10001;mso-position-horizontal:absolute;mso-position-horizontal-relative:char;mso-position-vertical:absolute;mso-position-vertical-relative:line;mso-left-percent:-10001;mso-top-percent:-10001" o:preferrelative="t" fillcolor="#428bca" stroked="f">
            <w10:anchorlock/>
          </v:rect>
        </w:pict>
      </w:r>
      <w:r>
        <w:rPr>
          <w:rFonts w:ascii="宋体" w:hAnsi="宋体"/>
          <w:color w:val="000000"/>
          <w:sz w:val="24"/>
        </w:rPr>
      </w:r>
      <w:r>
        <w:rPr>
          <w:rFonts w:ascii="宋体" w:hAnsi="宋体"/>
          <w:color w:val="000000"/>
          <w:sz w:val="24"/>
        </w:rPr>
        <w:pict w14:anchorId="51B36BE7">
          <v:rect id="矩形 3" o:spid="_x0000_s1110" style="width:39.75pt;height:33.75pt;mso-left-percent:-10001;mso-top-percent:-10001;mso-position-horizontal:absolute;mso-position-horizontal-relative:char;mso-position-vertical:absolute;mso-position-vertical-relative:line;mso-left-percent:-10001;mso-top-percent:-10001" o:preferrelative="t" fillcolor="#2c3e50" stroked="f">
            <w10:anchorlock/>
          </v:rect>
        </w:pict>
      </w:r>
      <w:r>
        <w:rPr>
          <w:rFonts w:ascii="宋体" w:hAnsi="宋体"/>
          <w:color w:val="000000"/>
          <w:sz w:val="24"/>
        </w:rPr>
      </w:r>
      <w:r>
        <w:rPr>
          <w:rFonts w:ascii="宋体" w:hAnsi="宋体"/>
          <w:color w:val="000000"/>
          <w:sz w:val="24"/>
        </w:rPr>
        <w:pict w14:anchorId="78DEB769">
          <v:rect id="矩形 2" o:spid="_x0000_s1109" style="width:39.75pt;height:33.75pt;mso-left-percent:-10001;mso-top-percent:-10001;mso-position-horizontal:absolute;mso-position-horizontal-relative:char;mso-position-vertical:absolute;mso-position-vertical-relative:line;mso-left-percent:-10001;mso-top-percent:-10001" o:preferrelative="t" fillcolor="#036" stroked="f">
            <w10:anchorlock/>
          </v:rect>
        </w:pict>
      </w:r>
    </w:p>
    <w:p w14:paraId="3A9B74DB" w14:textId="77777777" w:rsidR="00E2530E" w:rsidRDefault="009835AA">
      <w:pPr>
        <w:widowControl/>
        <w:shd w:val="clear" w:color="auto" w:fill="FFFFFF"/>
        <w:spacing w:before="100" w:beforeAutospacing="1" w:after="100" w:afterAutospacing="1" w:line="390" w:lineRule="atLeast"/>
        <w:jc w:val="center"/>
        <w:rPr>
          <w:iCs/>
          <w:color w:val="000000"/>
          <w:sz w:val="24"/>
        </w:rPr>
      </w:pPr>
      <w:r>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78DECCC6" w14:textId="77777777" w:rsidR="00E2530E" w:rsidRDefault="009835AA">
      <w:pPr>
        <w:rPr>
          <w:rFonts w:ascii="宋体" w:hAnsi="宋体"/>
          <w:color w:val="000000"/>
          <w:sz w:val="24"/>
        </w:rPr>
      </w:pPr>
      <w:r>
        <w:rPr>
          <w:rFonts w:ascii="宋体" w:hAnsi="宋体" w:hint="eastAsia"/>
          <w:iCs/>
          <w:color w:val="000000"/>
          <w:sz w:val="24"/>
        </w:rPr>
        <w:t>4</w:t>
      </w:r>
      <w:r>
        <w:rPr>
          <w:rFonts w:ascii="宋体" w:hAnsi="宋体" w:hint="eastAsia"/>
          <w:color w:val="000000"/>
          <w:sz w:val="24"/>
        </w:rPr>
        <w:t>、</w:t>
      </w:r>
      <w:r>
        <w:rPr>
          <w:rFonts w:ascii="宋体" w:hAnsi="宋体" w:hint="eastAsia"/>
          <w:color w:val="000000"/>
          <w:sz w:val="24"/>
        </w:rPr>
        <w:tab/>
        <w:t>文字</w:t>
      </w:r>
      <w:r>
        <w:rPr>
          <w:rFonts w:ascii="宋体" w:hAnsi="宋体"/>
          <w:color w:val="000000"/>
          <w:sz w:val="24"/>
        </w:rPr>
        <w:t>的编排</w:t>
      </w:r>
      <w:r>
        <w:rPr>
          <w:rFonts w:ascii="宋体" w:hAnsi="宋体" w:hint="eastAsia"/>
          <w:color w:val="000000"/>
          <w:sz w:val="24"/>
        </w:rPr>
        <w:t>与</w:t>
      </w:r>
      <w:r>
        <w:rPr>
          <w:rFonts w:ascii="宋体" w:hAnsi="宋体"/>
          <w:color w:val="000000"/>
          <w:sz w:val="24"/>
        </w:rPr>
        <w:t>设计</w:t>
      </w:r>
    </w:p>
    <w:p w14:paraId="1662B241" w14:textId="77777777" w:rsidR="00E2530E" w:rsidRDefault="009835AA">
      <w:pPr>
        <w:rPr>
          <w:rFonts w:ascii="宋体" w:hAnsi="宋体"/>
          <w:color w:val="000000"/>
          <w:sz w:val="24"/>
        </w:rPr>
      </w:pPr>
      <w:r>
        <w:rPr>
          <w:rFonts w:ascii="宋体" w:hAnsi="宋体" w:hint="eastAsia"/>
          <w:color w:val="000000"/>
          <w:sz w:val="24"/>
        </w:rPr>
        <w:t>总体</w:t>
      </w:r>
      <w:r>
        <w:rPr>
          <w:rFonts w:ascii="宋体" w:hAnsi="宋体"/>
          <w:color w:val="000000"/>
          <w:sz w:val="24"/>
        </w:rPr>
        <w:t>原则</w:t>
      </w:r>
      <w:r>
        <w:rPr>
          <w:rFonts w:ascii="宋体" w:hAnsi="宋体" w:hint="eastAsia"/>
          <w:color w:val="000000"/>
          <w:sz w:val="24"/>
        </w:rPr>
        <w:t>：</w:t>
      </w:r>
      <w:r>
        <w:rPr>
          <w:rFonts w:ascii="宋体" w:hAnsi="宋体"/>
          <w:color w:val="000000"/>
          <w:sz w:val="24"/>
        </w:rPr>
        <w:t>提高文字的</w:t>
      </w:r>
      <w:r>
        <w:rPr>
          <w:rFonts w:ascii="宋体" w:hAnsi="宋体" w:hint="eastAsia"/>
          <w:color w:val="000000"/>
          <w:sz w:val="24"/>
        </w:rPr>
        <w:t>辨识性和</w:t>
      </w:r>
      <w:r>
        <w:rPr>
          <w:rFonts w:ascii="宋体" w:hAnsi="宋体"/>
          <w:color w:val="000000"/>
          <w:sz w:val="24"/>
        </w:rPr>
        <w:t>页面的</w:t>
      </w:r>
      <w:r>
        <w:rPr>
          <w:rFonts w:ascii="宋体" w:hAnsi="宋体" w:hint="eastAsia"/>
          <w:color w:val="000000"/>
          <w:sz w:val="24"/>
        </w:rPr>
        <w:t>易读性。</w:t>
      </w:r>
    </w:p>
    <w:p w14:paraId="635D37DC" w14:textId="77777777" w:rsidR="00E2530E" w:rsidRDefault="009835AA">
      <w:pPr>
        <w:rPr>
          <w:rFonts w:ascii="宋体" w:hAnsi="宋体"/>
          <w:color w:val="000000"/>
          <w:sz w:val="24"/>
        </w:rPr>
      </w:pPr>
      <w:r>
        <w:rPr>
          <w:rFonts w:ascii="宋体" w:hAnsi="宋体" w:hint="eastAsia"/>
          <w:color w:val="000000"/>
          <w:sz w:val="24"/>
        </w:rPr>
        <w:t>文字</w:t>
      </w:r>
      <w:r>
        <w:rPr>
          <w:rFonts w:ascii="宋体" w:hAnsi="宋体"/>
          <w:color w:val="000000"/>
          <w:sz w:val="24"/>
        </w:rPr>
        <w:t>大小</w:t>
      </w:r>
      <w:r>
        <w:rPr>
          <w:rFonts w:ascii="宋体" w:hAnsi="宋体" w:hint="eastAsia"/>
          <w:color w:val="000000"/>
          <w:sz w:val="24"/>
        </w:rPr>
        <w:t>采用12号</w:t>
      </w:r>
      <w:r>
        <w:rPr>
          <w:rFonts w:ascii="宋体" w:hAnsi="宋体"/>
          <w:color w:val="000000"/>
          <w:sz w:val="24"/>
        </w:rPr>
        <w:t>和</w:t>
      </w:r>
      <w:r>
        <w:rPr>
          <w:rFonts w:ascii="宋体" w:hAnsi="宋体" w:hint="eastAsia"/>
          <w:color w:val="000000"/>
          <w:sz w:val="24"/>
        </w:rPr>
        <w:t>14号字体的</w:t>
      </w:r>
      <w:r>
        <w:rPr>
          <w:rFonts w:ascii="宋体" w:hAnsi="宋体"/>
          <w:color w:val="000000"/>
          <w:sz w:val="24"/>
        </w:rPr>
        <w:t>混合搭配</w:t>
      </w:r>
      <w:r>
        <w:rPr>
          <w:rFonts w:ascii="宋体" w:hAnsi="宋体" w:hint="eastAsia"/>
          <w:color w:val="000000"/>
          <w:sz w:val="24"/>
        </w:rPr>
        <w:t>，13号字体</w:t>
      </w:r>
      <w:r>
        <w:rPr>
          <w:rFonts w:ascii="宋体" w:hAnsi="宋体"/>
          <w:color w:val="000000"/>
          <w:sz w:val="24"/>
        </w:rPr>
        <w:t>由于不对称性，暂且不考虑</w:t>
      </w:r>
      <w:r>
        <w:rPr>
          <w:rFonts w:ascii="宋体" w:hAnsi="宋体" w:hint="eastAsia"/>
          <w:color w:val="000000"/>
          <w:sz w:val="24"/>
        </w:rPr>
        <w:t>。</w:t>
      </w:r>
    </w:p>
    <w:p w14:paraId="0A34E15F" w14:textId="77777777" w:rsidR="00E2530E" w:rsidRDefault="009835AA">
      <w:pPr>
        <w:pStyle w:val="11"/>
        <w:numPr>
          <w:ilvl w:val="0"/>
          <w:numId w:val="5"/>
        </w:numPr>
        <w:ind w:firstLineChars="0"/>
        <w:rPr>
          <w:rFonts w:ascii="宋体" w:hAnsi="宋体"/>
          <w:color w:val="000000"/>
          <w:sz w:val="24"/>
        </w:rPr>
      </w:pPr>
      <w:r>
        <w:rPr>
          <w:rFonts w:ascii="宋体" w:hAnsi="宋体" w:hint="eastAsia"/>
          <w:color w:val="000000"/>
          <w:sz w:val="24"/>
        </w:rPr>
        <w:t>需突出</w:t>
      </w:r>
      <w:r>
        <w:rPr>
          <w:rFonts w:ascii="宋体" w:hAnsi="宋体"/>
          <w:color w:val="000000"/>
          <w:sz w:val="24"/>
        </w:rPr>
        <w:t>的</w:t>
      </w:r>
      <w:r>
        <w:rPr>
          <w:rFonts w:ascii="宋体" w:hAnsi="宋体" w:hint="eastAsia"/>
          <w:color w:val="000000"/>
          <w:sz w:val="24"/>
        </w:rPr>
        <w:t>内容</w:t>
      </w:r>
      <w:r>
        <w:rPr>
          <w:rFonts w:ascii="宋体" w:hAnsi="宋体"/>
          <w:color w:val="000000"/>
          <w:sz w:val="24"/>
        </w:rPr>
        <w:t>部分</w:t>
      </w:r>
      <w:r>
        <w:rPr>
          <w:rFonts w:ascii="宋体" w:hAnsi="宋体" w:hint="eastAsia"/>
          <w:color w:val="000000"/>
          <w:sz w:val="24"/>
        </w:rPr>
        <w:t>、页面标题、</w:t>
      </w:r>
      <w:r>
        <w:rPr>
          <w:rFonts w:ascii="宋体" w:hAnsi="宋体"/>
          <w:color w:val="000000"/>
          <w:sz w:val="24"/>
        </w:rPr>
        <w:t>栏目标题</w:t>
      </w:r>
      <w:r>
        <w:rPr>
          <w:rFonts w:ascii="宋体" w:hAnsi="宋体" w:hint="eastAsia"/>
          <w:color w:val="000000"/>
          <w:sz w:val="24"/>
        </w:rPr>
        <w:t>多</w:t>
      </w:r>
      <w:r>
        <w:rPr>
          <w:rFonts w:ascii="宋体" w:hAnsi="宋体"/>
          <w:color w:val="000000"/>
          <w:sz w:val="24"/>
        </w:rPr>
        <w:t>使用</w:t>
      </w:r>
      <w:r>
        <w:rPr>
          <w:rFonts w:ascii="宋体" w:hAnsi="宋体" w:hint="eastAsia"/>
          <w:color w:val="000000"/>
          <w:sz w:val="24"/>
        </w:rPr>
        <w:t>14号</w:t>
      </w:r>
      <w:r>
        <w:rPr>
          <w:rFonts w:ascii="宋体" w:hAnsi="宋体"/>
          <w:color w:val="000000"/>
          <w:sz w:val="24"/>
        </w:rPr>
        <w:t>字体</w:t>
      </w:r>
    </w:p>
    <w:p w14:paraId="29B6A2F3" w14:textId="77777777" w:rsidR="00E2530E" w:rsidRDefault="009835AA">
      <w:pPr>
        <w:pStyle w:val="11"/>
        <w:numPr>
          <w:ilvl w:val="0"/>
          <w:numId w:val="5"/>
        </w:numPr>
        <w:ind w:firstLineChars="0"/>
        <w:rPr>
          <w:rFonts w:ascii="宋体" w:hAnsi="宋体"/>
          <w:color w:val="000000"/>
          <w:sz w:val="24"/>
        </w:rPr>
      </w:pPr>
      <w:r>
        <w:rPr>
          <w:rFonts w:ascii="宋体" w:hAnsi="宋体" w:hint="eastAsia"/>
          <w:color w:val="000000"/>
          <w:sz w:val="24"/>
        </w:rPr>
        <w:t>介绍性</w:t>
      </w:r>
      <w:r>
        <w:rPr>
          <w:rFonts w:ascii="宋体" w:hAnsi="宋体"/>
          <w:color w:val="000000"/>
          <w:sz w:val="24"/>
        </w:rPr>
        <w:t>文字</w:t>
      </w:r>
      <w:r>
        <w:rPr>
          <w:rFonts w:ascii="宋体" w:hAnsi="宋体" w:hint="eastAsia"/>
          <w:color w:val="000000"/>
          <w:sz w:val="24"/>
        </w:rPr>
        <w:t>等</w:t>
      </w:r>
      <w:r>
        <w:rPr>
          <w:rFonts w:ascii="宋体" w:hAnsi="宋体"/>
          <w:color w:val="000000"/>
          <w:sz w:val="24"/>
        </w:rPr>
        <w:t>多使用</w:t>
      </w:r>
      <w:r>
        <w:rPr>
          <w:rFonts w:ascii="宋体" w:hAnsi="宋体" w:hint="eastAsia"/>
          <w:color w:val="000000"/>
          <w:sz w:val="24"/>
        </w:rPr>
        <w:t>12号</w:t>
      </w:r>
      <w:r>
        <w:rPr>
          <w:rFonts w:ascii="宋体" w:hAnsi="宋体"/>
          <w:color w:val="000000"/>
          <w:sz w:val="24"/>
        </w:rPr>
        <w:t>字体</w:t>
      </w:r>
    </w:p>
    <w:p w14:paraId="5E9608E9" w14:textId="77777777" w:rsidR="00E2530E" w:rsidRDefault="009835AA">
      <w:pPr>
        <w:pStyle w:val="11"/>
        <w:numPr>
          <w:ilvl w:val="0"/>
          <w:numId w:val="5"/>
        </w:numPr>
        <w:ind w:firstLineChars="0"/>
        <w:rPr>
          <w:rFonts w:ascii="宋体" w:hAnsi="宋体"/>
          <w:color w:val="000000"/>
          <w:sz w:val="24"/>
        </w:rPr>
      </w:pPr>
      <w:r>
        <w:rPr>
          <w:rFonts w:ascii="宋体" w:hAnsi="宋体" w:hint="eastAsia"/>
          <w:color w:val="000000"/>
          <w:sz w:val="24"/>
        </w:rPr>
        <w:t>避免</w:t>
      </w:r>
      <w:r>
        <w:rPr>
          <w:rFonts w:ascii="宋体" w:hAnsi="宋体"/>
          <w:color w:val="000000"/>
          <w:sz w:val="24"/>
        </w:rPr>
        <w:t>大规模使用加粗字体</w:t>
      </w:r>
      <w:r>
        <w:rPr>
          <w:rFonts w:ascii="宋体" w:hAnsi="宋体" w:hint="eastAsia"/>
          <w:color w:val="000000"/>
          <w:sz w:val="24"/>
        </w:rPr>
        <w:t>（12号</w:t>
      </w:r>
      <w:r>
        <w:rPr>
          <w:rFonts w:ascii="宋体" w:hAnsi="宋体"/>
          <w:color w:val="000000"/>
          <w:sz w:val="24"/>
        </w:rPr>
        <w:t>字体</w:t>
      </w:r>
      <w:r>
        <w:rPr>
          <w:rFonts w:ascii="宋体" w:hAnsi="宋体" w:hint="eastAsia"/>
          <w:color w:val="000000"/>
          <w:sz w:val="24"/>
        </w:rPr>
        <w:t>加粗会</w:t>
      </w:r>
      <w:r>
        <w:rPr>
          <w:rFonts w:ascii="宋体" w:hAnsi="宋体"/>
          <w:color w:val="000000"/>
          <w:sz w:val="24"/>
        </w:rPr>
        <w:t>导致复杂的文字</w:t>
      </w:r>
      <w:r>
        <w:rPr>
          <w:rFonts w:ascii="宋体" w:hAnsi="宋体" w:hint="eastAsia"/>
          <w:color w:val="000000"/>
          <w:sz w:val="24"/>
        </w:rPr>
        <w:t>难以</w:t>
      </w:r>
      <w:r>
        <w:rPr>
          <w:rFonts w:ascii="宋体" w:hAnsi="宋体"/>
          <w:color w:val="000000"/>
          <w:sz w:val="24"/>
        </w:rPr>
        <w:t>辨认）</w:t>
      </w:r>
    </w:p>
    <w:p w14:paraId="3CE0BB2C" w14:textId="77777777" w:rsidR="00E2530E" w:rsidRDefault="009835AA">
      <w:pPr>
        <w:pStyle w:val="11"/>
        <w:numPr>
          <w:ilvl w:val="0"/>
          <w:numId w:val="5"/>
        </w:numPr>
        <w:ind w:firstLineChars="0"/>
        <w:rPr>
          <w:rFonts w:ascii="宋体" w:hAnsi="宋体"/>
          <w:color w:val="000000"/>
          <w:sz w:val="24"/>
        </w:rPr>
      </w:pPr>
      <w:r>
        <w:rPr>
          <w:rFonts w:ascii="宋体" w:hAnsi="宋体" w:hint="eastAsia"/>
          <w:color w:val="000000"/>
          <w:sz w:val="24"/>
        </w:rPr>
        <w:t>采用字体</w:t>
      </w:r>
      <w:r>
        <w:rPr>
          <w:rFonts w:ascii="宋体" w:hAnsi="宋体"/>
          <w:color w:val="000000"/>
          <w:sz w:val="24"/>
        </w:rPr>
        <w:t>大小</w:t>
      </w:r>
      <w:r>
        <w:rPr>
          <w:rFonts w:ascii="宋体" w:hAnsi="宋体" w:hint="eastAsia"/>
          <w:color w:val="000000"/>
          <w:sz w:val="24"/>
        </w:rPr>
        <w:t>1.5倍</w:t>
      </w:r>
      <w:r>
        <w:rPr>
          <w:rFonts w:ascii="宋体" w:hAnsi="宋体"/>
          <w:color w:val="000000"/>
          <w:sz w:val="24"/>
        </w:rPr>
        <w:t>行距</w:t>
      </w:r>
      <w:r>
        <w:rPr>
          <w:rFonts w:ascii="宋体" w:hAnsi="宋体" w:hint="eastAsia"/>
          <w:color w:val="000000"/>
          <w:sz w:val="24"/>
        </w:rPr>
        <w:t>（视觉最佳行距</w:t>
      </w:r>
      <w:r>
        <w:rPr>
          <w:rFonts w:ascii="宋体" w:hAnsi="宋体"/>
          <w:color w:val="000000"/>
          <w:sz w:val="24"/>
        </w:rPr>
        <w:t>是字体大小的</w:t>
      </w:r>
      <w:r>
        <w:rPr>
          <w:rFonts w:ascii="宋体" w:hAnsi="宋体" w:hint="eastAsia"/>
          <w:color w:val="000000"/>
          <w:sz w:val="24"/>
        </w:rPr>
        <w:t>1.3</w:t>
      </w:r>
      <w:r>
        <w:rPr>
          <w:rFonts w:ascii="宋体" w:hAnsi="宋体"/>
          <w:color w:val="000000"/>
          <w:sz w:val="24"/>
        </w:rPr>
        <w:t>-1.6</w:t>
      </w:r>
      <w:r>
        <w:rPr>
          <w:rFonts w:ascii="宋体" w:hAnsi="宋体" w:hint="eastAsia"/>
          <w:color w:val="000000"/>
          <w:sz w:val="24"/>
        </w:rPr>
        <w:t>倍</w:t>
      </w:r>
      <w:r>
        <w:rPr>
          <w:rFonts w:ascii="宋体" w:hAnsi="宋体"/>
          <w:color w:val="000000"/>
          <w:sz w:val="24"/>
        </w:rPr>
        <w:t>）</w:t>
      </w:r>
    </w:p>
    <w:p w14:paraId="14794960" w14:textId="77777777" w:rsidR="00E2530E" w:rsidRDefault="009835AA">
      <w:pPr>
        <w:pStyle w:val="3"/>
        <w:spacing w:line="416" w:lineRule="auto"/>
        <w:rPr>
          <w:rFonts w:ascii="黑体" w:eastAsia="黑体" w:hAnsi="黑体"/>
          <w:b w:val="0"/>
          <w:color w:val="000000"/>
          <w:sz w:val="24"/>
          <w:szCs w:val="24"/>
        </w:rPr>
      </w:pPr>
      <w:bookmarkStart w:id="2459" w:name="_Toc420933129"/>
      <w:bookmarkStart w:id="2460" w:name="_Toc420932630"/>
      <w:bookmarkStart w:id="2461" w:name="_Toc421645264"/>
      <w:r>
        <w:rPr>
          <w:rFonts w:ascii="黑体" w:eastAsia="黑体" w:hAnsi="黑体" w:hint="eastAsia"/>
          <w:b w:val="0"/>
          <w:color w:val="000000"/>
          <w:sz w:val="24"/>
          <w:szCs w:val="24"/>
        </w:rPr>
        <w:t>3.3.2用户界面交互设计</w:t>
      </w:r>
      <w:bookmarkEnd w:id="2459"/>
      <w:bookmarkEnd w:id="2460"/>
      <w:bookmarkEnd w:id="2461"/>
    </w:p>
    <w:p w14:paraId="0C0098CF" w14:textId="77777777" w:rsidR="00E2530E" w:rsidRDefault="009835AA">
      <w:pPr>
        <w:pStyle w:val="11"/>
        <w:ind w:firstLineChars="0" w:firstLine="0"/>
        <w:jc w:val="left"/>
        <w:rPr>
          <w:rFonts w:ascii="宋体" w:hAnsi="宋体" w:cs="Times New Roman"/>
          <w:color w:val="000000"/>
          <w:sz w:val="24"/>
          <w:szCs w:val="24"/>
        </w:rPr>
      </w:pPr>
      <w:r>
        <w:rPr>
          <w:rFonts w:ascii="宋体" w:hAnsi="宋体" w:cs="Times New Roman" w:hint="eastAsia"/>
          <w:color w:val="000000"/>
          <w:sz w:val="24"/>
          <w:szCs w:val="24"/>
        </w:rPr>
        <w:t>整个</w:t>
      </w:r>
      <w:r>
        <w:rPr>
          <w:rFonts w:ascii="宋体" w:hAnsi="宋体" w:cs="Times New Roman"/>
          <w:color w:val="000000"/>
          <w:sz w:val="24"/>
          <w:szCs w:val="24"/>
        </w:rPr>
        <w:t>指挥系统都是围绕</w:t>
      </w:r>
      <w:r>
        <w:rPr>
          <w:rFonts w:ascii="宋体" w:hAnsi="宋体" w:cs="Times New Roman" w:hint="eastAsia"/>
          <w:color w:val="000000"/>
          <w:sz w:val="24"/>
          <w:szCs w:val="24"/>
        </w:rPr>
        <w:t>地图</w:t>
      </w:r>
      <w:r>
        <w:rPr>
          <w:rFonts w:ascii="宋体" w:hAnsi="宋体" w:cs="Times New Roman"/>
          <w:color w:val="000000"/>
          <w:sz w:val="24"/>
          <w:szCs w:val="24"/>
        </w:rPr>
        <w:t>来进行的，所以主要的</w:t>
      </w:r>
      <w:r>
        <w:rPr>
          <w:rFonts w:ascii="宋体" w:hAnsi="宋体" w:cs="Times New Roman" w:hint="eastAsia"/>
          <w:color w:val="000000"/>
          <w:sz w:val="24"/>
          <w:szCs w:val="24"/>
        </w:rPr>
        <w:t>人机</w:t>
      </w:r>
      <w:r>
        <w:rPr>
          <w:rFonts w:ascii="宋体" w:hAnsi="宋体" w:cs="Times New Roman"/>
          <w:color w:val="000000"/>
          <w:sz w:val="24"/>
          <w:szCs w:val="24"/>
        </w:rPr>
        <w:t>交互</w:t>
      </w:r>
      <w:r>
        <w:rPr>
          <w:rFonts w:ascii="宋体" w:hAnsi="宋体" w:cs="Times New Roman" w:hint="eastAsia"/>
          <w:color w:val="000000"/>
          <w:sz w:val="24"/>
          <w:szCs w:val="24"/>
        </w:rPr>
        <w:t>都和</w:t>
      </w:r>
      <w:r>
        <w:rPr>
          <w:rFonts w:ascii="宋体" w:hAnsi="宋体" w:cs="Times New Roman"/>
          <w:color w:val="000000"/>
          <w:sz w:val="24"/>
          <w:szCs w:val="24"/>
        </w:rPr>
        <w:t>地图界面</w:t>
      </w:r>
      <w:r>
        <w:rPr>
          <w:rFonts w:ascii="宋体" w:hAnsi="宋体" w:cs="Times New Roman" w:hint="eastAsia"/>
          <w:color w:val="000000"/>
          <w:sz w:val="24"/>
          <w:szCs w:val="24"/>
        </w:rPr>
        <w:t>相关</w:t>
      </w:r>
      <w:r>
        <w:rPr>
          <w:rFonts w:ascii="宋体" w:hAnsi="宋体" w:cs="Times New Roman"/>
          <w:color w:val="000000"/>
          <w:sz w:val="24"/>
          <w:szCs w:val="24"/>
        </w:rPr>
        <w:t>。</w:t>
      </w:r>
      <w:bookmarkEnd w:id="2454"/>
    </w:p>
    <w:p w14:paraId="0DF2E1C5" w14:textId="77777777" w:rsidR="00E2530E" w:rsidRDefault="009835AA">
      <w:pPr>
        <w:pStyle w:val="11"/>
        <w:ind w:firstLineChars="0" w:firstLine="0"/>
        <w:jc w:val="left"/>
        <w:rPr>
          <w:rFonts w:ascii="宋体" w:hAnsi="宋体" w:cs="Times New Roman"/>
          <w:color w:val="000000"/>
          <w:sz w:val="24"/>
          <w:szCs w:val="24"/>
        </w:rPr>
      </w:pPr>
      <w:r>
        <w:rPr>
          <w:rFonts w:ascii="宋体" w:hAnsi="宋体" w:cs="Times New Roman"/>
          <w:color w:val="000000"/>
          <w:sz w:val="24"/>
          <w:szCs w:val="24"/>
        </w:rPr>
        <w:pict w14:anchorId="132F3A32">
          <v:shape id="内容占位符 5" o:spid="_x0000_i1039" type="#_x0000_t75" style="width:439.5pt;height:187.5pt">
            <v:imagedata r:id="rId22" o:title="" croptop="2159f" cropbottom="2404f" cropleft="-3285f" cropright="-8809f"/>
          </v:shape>
        </w:pict>
      </w:r>
    </w:p>
    <w:p w14:paraId="39CBE842" w14:textId="77777777" w:rsidR="00E2530E" w:rsidRDefault="009835AA">
      <w:pPr>
        <w:widowControl/>
        <w:shd w:val="clear" w:color="auto" w:fill="FFFFFF"/>
        <w:spacing w:before="100" w:beforeAutospacing="1" w:after="100" w:afterAutospacing="1" w:line="390" w:lineRule="atLeast"/>
        <w:jc w:val="center"/>
        <w:rPr>
          <w:iCs/>
          <w:color w:val="000000"/>
          <w:sz w:val="24"/>
        </w:rPr>
      </w:pPr>
      <w:r>
        <w:rPr>
          <w:rFonts w:hint="eastAsia"/>
          <w:b/>
          <w:color w:val="000000"/>
        </w:rPr>
        <w:t>图</w:t>
      </w:r>
      <w:r>
        <w:rPr>
          <w:rFonts w:hint="eastAsia"/>
          <w:b/>
          <w:color w:val="000000"/>
        </w:rPr>
        <w:t xml:space="preserve">3-10 </w:t>
      </w:r>
      <w:r>
        <w:rPr>
          <w:rFonts w:hint="eastAsia"/>
          <w:b/>
          <w:color w:val="000000"/>
        </w:rPr>
        <w:t>界面交互</w:t>
      </w:r>
      <w:r>
        <w:rPr>
          <w:b/>
          <w:color w:val="000000"/>
        </w:rPr>
        <w:t>设计图</w:t>
      </w:r>
    </w:p>
    <w:p w14:paraId="5E99ED76"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Logo</w:t>
      </w:r>
      <w:r>
        <w:rPr>
          <w:rFonts w:ascii="宋体" w:hAnsi="宋体" w:cs="Times New Roman" w:hint="eastAsia"/>
          <w:color w:val="000000"/>
          <w:sz w:val="24"/>
          <w:szCs w:val="24"/>
        </w:rPr>
        <w:t>和</w:t>
      </w:r>
      <w:r>
        <w:rPr>
          <w:rFonts w:ascii="Times New Roman" w:hAnsi="Times New Roman" w:cs="Times New Roman"/>
          <w:color w:val="000000"/>
          <w:sz w:val="24"/>
          <w:szCs w:val="24"/>
        </w:rPr>
        <w:t>system</w:t>
      </w:r>
      <w:r>
        <w:rPr>
          <w:rFonts w:ascii="宋体" w:hAnsi="宋体" w:cs="Times New Roman" w:hint="eastAsia"/>
          <w:color w:val="000000"/>
          <w:sz w:val="24"/>
          <w:szCs w:val="24"/>
        </w:rPr>
        <w:t xml:space="preserve"> </w:t>
      </w:r>
      <w:r>
        <w:rPr>
          <w:rFonts w:ascii="Times New Roman" w:hAnsi="Times New Roman" w:cs="Times New Roman"/>
          <w:color w:val="000000"/>
          <w:sz w:val="24"/>
          <w:szCs w:val="24"/>
        </w:rPr>
        <w:t>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5237BEA1"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Pr>
          <w:rFonts w:ascii="宋体" w:hAnsi="宋体" w:cs="Times New Roman" w:hint="eastAsia"/>
          <w:color w:val="000000"/>
          <w:sz w:val="24"/>
          <w:szCs w:val="24"/>
        </w:rPr>
        <w:t>，</w:t>
      </w:r>
      <w:r>
        <w:rPr>
          <w:rFonts w:ascii="宋体" w:hAnsi="宋体" w:cs="Times New Roman"/>
          <w:color w:val="000000"/>
          <w:sz w:val="24"/>
          <w:szCs w:val="24"/>
        </w:rPr>
        <w:t>子选项为其他页面的超链接。</w:t>
      </w:r>
    </w:p>
    <w:p w14:paraId="3F98FC82"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lastRenderedPageBreak/>
        <w:t>form</w:t>
      </w:r>
      <w:r>
        <w:rPr>
          <w:rFonts w:ascii="宋体" w:hAnsi="宋体" w:cs="Times New Roman" w:hint="eastAsia"/>
          <w:color w:val="000000"/>
          <w:sz w:val="24"/>
          <w:szCs w:val="24"/>
        </w:rPr>
        <w:t>：</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B1BCEC8"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hide</w:t>
      </w:r>
      <w:r>
        <w:rPr>
          <w:rFonts w:ascii="宋体" w:hAnsi="宋体" w:cs="Times New Roman" w:hint="eastAsia"/>
          <w:color w:val="000000"/>
          <w:sz w:val="24"/>
          <w:szCs w:val="24"/>
        </w:rPr>
        <w:t xml:space="preserve"> </w:t>
      </w:r>
      <w:r>
        <w:rPr>
          <w:rFonts w:ascii="Times New Roman" w:hAnsi="Times New Roman" w:cs="Times New Roman"/>
          <w:color w:val="000000"/>
          <w:sz w:val="24"/>
          <w:szCs w:val="24"/>
        </w:rPr>
        <w:t>or</w:t>
      </w:r>
      <w:r>
        <w:rPr>
          <w:rFonts w:ascii="宋体" w:hAnsi="宋体" w:cs="Times New Roman"/>
          <w:color w:val="000000"/>
          <w:sz w:val="24"/>
          <w:szCs w:val="24"/>
        </w:rPr>
        <w:t xml:space="preserve"> </w:t>
      </w:r>
      <w:r>
        <w:rPr>
          <w:rFonts w:ascii="Times New Roman" w:hAnsi="Times New Roman" w:cs="Times New Roman"/>
          <w:color w:val="000000"/>
          <w:sz w:val="24"/>
          <w:szCs w:val="24"/>
        </w:rPr>
        <w:t>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列表栏主要是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在进行完它的功能后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24D8BA68"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ObjectItem</w:t>
      </w:r>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Pr>
          <w:rFonts w:ascii="Times New Roman" w:hAnsi="Times New Roman" w:cs="Times New Roman"/>
          <w:color w:val="000000"/>
          <w:sz w:val="24"/>
          <w:szCs w:val="24"/>
        </w:rPr>
        <w:t>func</w:t>
      </w:r>
      <w:r>
        <w:rPr>
          <w:rFonts w:ascii="宋体" w:hAnsi="宋体" w:cs="Times New Roman" w:hint="eastAsia"/>
          <w:color w:val="000000"/>
          <w:sz w:val="24"/>
          <w:szCs w:val="24"/>
        </w:rPr>
        <w:t>1与</w:t>
      </w:r>
      <w:r>
        <w:rPr>
          <w:rFonts w:ascii="Times New Roman" w:hAnsi="Times New Roman" w:cs="Times New Roman"/>
          <w:color w:val="000000"/>
          <w:sz w:val="24"/>
          <w:szCs w:val="24"/>
        </w:rPr>
        <w:t>func</w:t>
      </w:r>
      <w:r>
        <w:rPr>
          <w:rFonts w:ascii="宋体" w:hAnsi="宋体" w:cs="Times New Roman" w:hint="eastAsia"/>
          <w:color w:val="000000"/>
          <w:sz w:val="24"/>
          <w:szCs w:val="24"/>
        </w:rPr>
        <w:t>2。</w:t>
      </w:r>
      <w:r>
        <w:rPr>
          <w:rFonts w:ascii="宋体" w:hAnsi="宋体" w:cs="Times New Roman"/>
          <w:color w:val="000000"/>
          <w:sz w:val="24"/>
          <w:szCs w:val="24"/>
        </w:rPr>
        <w:t>点击此部分右侧</w:t>
      </w:r>
      <w:r>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2973E30D"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fun</w:t>
      </w:r>
      <w:r>
        <w:rPr>
          <w:rFonts w:ascii="宋体" w:hAnsi="宋体" w:cs="Times New Roman" w:hint="eastAsia"/>
          <w:color w:val="000000"/>
          <w:sz w:val="24"/>
          <w:szCs w:val="24"/>
        </w:rPr>
        <w:t>1：</w:t>
      </w:r>
      <w:r>
        <w:rPr>
          <w:rFonts w:ascii="宋体" w:hAnsi="宋体" w:cs="Times New Roman"/>
          <w:color w:val="000000"/>
          <w:sz w:val="24"/>
          <w:szCs w:val="24"/>
        </w:rPr>
        <w:t>此部分为</w:t>
      </w:r>
      <w:r>
        <w:rPr>
          <w:rFonts w:ascii="Times New Roman" w:hAnsi="Times New Roman" w:cs="Times New Roman"/>
          <w:color w:val="000000"/>
          <w:sz w:val="24"/>
          <w:szCs w:val="24"/>
        </w:rPr>
        <w:t>ObjectItem</w:t>
      </w:r>
      <w:r>
        <w:rPr>
          <w:rFonts w:ascii="宋体" w:hAnsi="宋体" w:cs="Times New Roman" w:hint="eastAsia"/>
          <w:color w:val="000000"/>
          <w:sz w:val="24"/>
          <w:szCs w:val="24"/>
        </w:rPr>
        <w:t>的</w:t>
      </w:r>
      <w:r>
        <w:rPr>
          <w:rFonts w:ascii="宋体" w:hAnsi="宋体" w:cs="Times New Roman"/>
          <w:color w:val="000000"/>
          <w:sz w:val="24"/>
          <w:szCs w:val="24"/>
        </w:rPr>
        <w:t>一部分，点击此部分右侧</w:t>
      </w:r>
      <w:r>
        <w:rPr>
          <w:rFonts w:ascii="Times New Roman" w:hAnsi="Times New Roman" w:cs="Times New Roman"/>
          <w:color w:val="000000"/>
          <w:sz w:val="24"/>
          <w:szCs w:val="24"/>
        </w:rPr>
        <w:t>map</w:t>
      </w:r>
      <w:r>
        <w:rPr>
          <w:rFonts w:ascii="宋体" w:hAnsi="宋体" w:cs="Times New Roman" w:hint="eastAsia"/>
          <w:color w:val="000000"/>
          <w:sz w:val="24"/>
          <w:szCs w:val="24"/>
        </w:rPr>
        <w:t>区域</w:t>
      </w:r>
      <w:r>
        <w:rPr>
          <w:rFonts w:ascii="宋体" w:hAnsi="宋体" w:cs="Times New Roman"/>
          <w:color w:val="000000"/>
          <w:sz w:val="24"/>
          <w:szCs w:val="24"/>
        </w:rPr>
        <w:t>会被表格覆盖</w:t>
      </w:r>
      <w:r>
        <w:rPr>
          <w:rFonts w:ascii="宋体" w:hAnsi="宋体" w:cs="Times New Roman" w:hint="eastAsia"/>
          <w:color w:val="000000"/>
          <w:sz w:val="24"/>
          <w:szCs w:val="24"/>
        </w:rPr>
        <w:t>，</w:t>
      </w:r>
      <w:r>
        <w:rPr>
          <w:rFonts w:ascii="宋体" w:hAnsi="宋体" w:cs="Times New Roman"/>
          <w:color w:val="000000"/>
          <w:sz w:val="24"/>
          <w:szCs w:val="24"/>
        </w:rPr>
        <w:t>表格数据</w:t>
      </w:r>
      <w:r>
        <w:rPr>
          <w:rFonts w:ascii="宋体" w:hAnsi="宋体" w:cs="Times New Roman" w:hint="eastAsia"/>
          <w:color w:val="000000"/>
          <w:sz w:val="24"/>
          <w:szCs w:val="24"/>
        </w:rPr>
        <w:t>为此</w:t>
      </w:r>
      <w:r>
        <w:rPr>
          <w:rFonts w:ascii="宋体" w:hAnsi="宋体" w:cs="Times New Roman"/>
          <w:color w:val="000000"/>
          <w:sz w:val="24"/>
          <w:szCs w:val="24"/>
        </w:rPr>
        <w:t>对象所对应的</w:t>
      </w:r>
      <w:r>
        <w:rPr>
          <w:rFonts w:ascii="宋体" w:hAnsi="宋体" w:cs="Times New Roman" w:hint="eastAsia"/>
          <w:color w:val="000000"/>
          <w:sz w:val="24"/>
          <w:szCs w:val="24"/>
        </w:rPr>
        <w:t>所有</w:t>
      </w:r>
      <w:r>
        <w:rPr>
          <w:rFonts w:ascii="宋体" w:hAnsi="宋体" w:cs="Times New Roman"/>
          <w:color w:val="000000"/>
          <w:sz w:val="24"/>
          <w:szCs w:val="24"/>
        </w:rPr>
        <w:t>地理数据。</w:t>
      </w:r>
    </w:p>
    <w:p w14:paraId="5DDA3732"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fun</w:t>
      </w:r>
      <w:r>
        <w:rPr>
          <w:rFonts w:ascii="宋体" w:hAnsi="宋体" w:cs="Times New Roman" w:hint="eastAsia"/>
          <w:color w:val="000000"/>
          <w:sz w:val="24"/>
          <w:szCs w:val="24"/>
        </w:rPr>
        <w:t>2：</w:t>
      </w:r>
      <w:r>
        <w:rPr>
          <w:rFonts w:ascii="宋体" w:hAnsi="宋体" w:cs="Times New Roman"/>
          <w:color w:val="000000"/>
          <w:sz w:val="24"/>
          <w:szCs w:val="24"/>
        </w:rPr>
        <w:t>此部分为</w:t>
      </w:r>
      <w:r>
        <w:rPr>
          <w:rFonts w:ascii="Times New Roman" w:hAnsi="Times New Roman" w:cs="Times New Roman"/>
          <w:color w:val="000000"/>
          <w:sz w:val="24"/>
          <w:szCs w:val="24"/>
        </w:rPr>
        <w:t>ObjectItem</w:t>
      </w:r>
      <w:r>
        <w:rPr>
          <w:rFonts w:ascii="宋体" w:hAnsi="宋体" w:cs="Times New Roman" w:hint="eastAsia"/>
          <w:color w:val="000000"/>
          <w:sz w:val="24"/>
          <w:szCs w:val="24"/>
        </w:rPr>
        <w:t>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展示本对象的数据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17847253"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MAP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为地图部分，负责所有对地理信息的形象化展示，展整个页面的大部分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4F22A8FA" w14:textId="77777777" w:rsidR="00E2530E" w:rsidRDefault="009835AA">
      <w:pPr>
        <w:pStyle w:val="11"/>
        <w:numPr>
          <w:ilvl w:val="0"/>
          <w:numId w:val="6"/>
        </w:numPr>
        <w:ind w:firstLineChars="0"/>
        <w:jc w:val="left"/>
        <w:rPr>
          <w:rFonts w:ascii="宋体" w:hAnsi="宋体" w:cs="Times New Roman"/>
          <w:color w:val="000000"/>
          <w:sz w:val="24"/>
          <w:szCs w:val="24"/>
        </w:rPr>
      </w:pPr>
      <w:r>
        <w:rPr>
          <w:rFonts w:ascii="Times New Roman" w:hAnsi="Times New Roman" w:cs="Times New Roman"/>
          <w:color w:val="000000"/>
          <w:sz w:val="24"/>
          <w:szCs w:val="24"/>
        </w:rPr>
        <w:t>Table</w:t>
      </w:r>
      <w:r>
        <w:rPr>
          <w:rFonts w:ascii="宋体" w:hAnsi="宋体" w:cs="Times New Roman" w:hint="eastAsia"/>
          <w:color w:val="000000"/>
          <w:sz w:val="24"/>
          <w:szCs w:val="24"/>
        </w:rPr>
        <w:t>：</w:t>
      </w:r>
      <w:r>
        <w:rPr>
          <w:rFonts w:ascii="宋体" w:hAnsi="宋体" w:cs="Times New Roman"/>
          <w:color w:val="000000"/>
          <w:sz w:val="24"/>
          <w:szCs w:val="24"/>
        </w:rPr>
        <w:t>此部分为对象的所有地理位置信息表格详情，默认是隐藏的，在点击</w:t>
      </w:r>
      <w:r>
        <w:rPr>
          <w:rFonts w:ascii="Times New Roman" w:hAnsi="Times New Roman" w:cs="Times New Roman"/>
          <w:color w:val="000000"/>
          <w:sz w:val="24"/>
          <w:szCs w:val="24"/>
        </w:rPr>
        <w:t>fun</w:t>
      </w:r>
      <w:r>
        <w:rPr>
          <w:rFonts w:ascii="宋体" w:hAnsi="宋体" w:cs="Times New Roman" w:hint="eastAsia"/>
          <w:color w:val="000000"/>
          <w:sz w:val="24"/>
          <w:szCs w:val="24"/>
        </w:rPr>
        <w:t>1之后</w:t>
      </w:r>
      <w:r>
        <w:rPr>
          <w:rFonts w:ascii="宋体" w:hAnsi="宋体" w:cs="Times New Roman"/>
          <w:color w:val="000000"/>
          <w:sz w:val="24"/>
          <w:szCs w:val="24"/>
        </w:rPr>
        <w:t>会覆盖</w:t>
      </w:r>
      <w:r>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7FB95BF4" w14:textId="77777777" w:rsidR="00E2530E" w:rsidRDefault="009835AA">
      <w:pPr>
        <w:pStyle w:val="1"/>
        <w:jc w:val="center"/>
        <w:rPr>
          <w:rFonts w:ascii="黑体" w:eastAsia="黑体" w:hAnsi="黑体"/>
          <w:b w:val="0"/>
          <w:color w:val="000000"/>
          <w:sz w:val="36"/>
          <w:szCs w:val="36"/>
        </w:rPr>
      </w:pPr>
      <w:bookmarkStart w:id="2462" w:name="_Toc420933132"/>
      <w:bookmarkStart w:id="2463" w:name="_Toc356990826"/>
      <w:bookmarkStart w:id="2464" w:name="_Toc356381707"/>
      <w:bookmarkStart w:id="2465" w:name="_Toc420932633"/>
      <w:bookmarkStart w:id="2466" w:name="_Toc356378579"/>
      <w:bookmarkStart w:id="2467" w:name="_Toc326931557"/>
      <w:bookmarkStart w:id="2468" w:name="_Toc263610212"/>
      <w:bookmarkStart w:id="2469" w:name="_Toc421645265"/>
      <w:r>
        <w:rPr>
          <w:rFonts w:ascii="黑体" w:eastAsia="黑体" w:hAnsi="黑体" w:hint="eastAsia"/>
          <w:b w:val="0"/>
          <w:color w:val="000000"/>
          <w:sz w:val="36"/>
          <w:szCs w:val="36"/>
        </w:rPr>
        <w:t>第四章 地理位置</w:t>
      </w:r>
      <w:r>
        <w:rPr>
          <w:rFonts w:ascii="黑体" w:eastAsia="黑体" w:hAnsi="黑体"/>
          <w:b w:val="0"/>
          <w:color w:val="000000"/>
          <w:sz w:val="36"/>
          <w:szCs w:val="36"/>
        </w:rPr>
        <w:t>数据展示</w:t>
      </w:r>
      <w:r>
        <w:rPr>
          <w:rFonts w:ascii="黑体" w:eastAsia="黑体" w:hAnsi="黑体" w:hint="eastAsia"/>
          <w:b w:val="0"/>
          <w:color w:val="000000"/>
          <w:sz w:val="36"/>
          <w:szCs w:val="36"/>
        </w:rPr>
        <w:t>系统详细设计与实现</w:t>
      </w:r>
      <w:bookmarkEnd w:id="2462"/>
      <w:bookmarkEnd w:id="2463"/>
      <w:bookmarkEnd w:id="2464"/>
      <w:bookmarkEnd w:id="2465"/>
      <w:bookmarkEnd w:id="2466"/>
      <w:bookmarkEnd w:id="2467"/>
      <w:bookmarkEnd w:id="2468"/>
      <w:bookmarkEnd w:id="2469"/>
    </w:p>
    <w:p w14:paraId="05099761" w14:textId="77777777" w:rsidR="00E2530E" w:rsidRDefault="009835AA">
      <w:pPr>
        <w:pStyle w:val="2"/>
        <w:rPr>
          <w:rFonts w:ascii="黑体" w:eastAsia="黑体" w:hAnsi="黑体"/>
          <w:b w:val="0"/>
          <w:color w:val="000000"/>
          <w:sz w:val="28"/>
          <w:szCs w:val="28"/>
        </w:rPr>
      </w:pPr>
      <w:bookmarkStart w:id="2470" w:name="_Toc356381708"/>
      <w:bookmarkStart w:id="2471" w:name="_Toc326931558"/>
      <w:bookmarkStart w:id="2472" w:name="_Toc356990827"/>
      <w:bookmarkStart w:id="2473" w:name="_Toc420932634"/>
      <w:bookmarkStart w:id="2474" w:name="_Toc420933133"/>
      <w:bookmarkStart w:id="2475" w:name="_Toc421645266"/>
      <w:r>
        <w:rPr>
          <w:rFonts w:ascii="黑体" w:eastAsia="黑体" w:hAnsi="黑体" w:hint="eastAsia"/>
          <w:b w:val="0"/>
          <w:color w:val="000000"/>
          <w:sz w:val="28"/>
          <w:szCs w:val="28"/>
        </w:rPr>
        <w:t xml:space="preserve">4.1 </w:t>
      </w:r>
      <w:bookmarkEnd w:id="2470"/>
      <w:bookmarkEnd w:id="2471"/>
      <w:bookmarkEnd w:id="2472"/>
      <w:r>
        <w:rPr>
          <w:rFonts w:ascii="Times New Roman" w:hAnsi="Times New Roman" w:hint="eastAsia"/>
          <w:b w:val="0"/>
          <w:bCs w:val="0"/>
          <w:color w:val="000000"/>
          <w:sz w:val="28"/>
          <w:szCs w:val="28"/>
        </w:rPr>
        <w:t>前端框架搭建</w:t>
      </w:r>
      <w:bookmarkEnd w:id="2473"/>
      <w:bookmarkEnd w:id="2474"/>
      <w:bookmarkEnd w:id="2475"/>
    </w:p>
    <w:p w14:paraId="5C0121E7" w14:textId="70519740" w:rsidR="00E2530E" w:rsidRDefault="009835AA">
      <w:pPr>
        <w:pStyle w:val="3"/>
        <w:spacing w:line="416" w:lineRule="auto"/>
        <w:rPr>
          <w:rFonts w:ascii="黑体" w:eastAsia="黑体" w:hAnsi="黑体"/>
          <w:b w:val="0"/>
          <w:color w:val="000000"/>
          <w:sz w:val="24"/>
          <w:szCs w:val="24"/>
        </w:rPr>
      </w:pPr>
      <w:bookmarkStart w:id="2476" w:name="_Toc420933134"/>
      <w:bookmarkStart w:id="2477" w:name="_Toc420932635"/>
      <w:bookmarkStart w:id="2478" w:name="_Toc356990828"/>
      <w:bookmarkStart w:id="2479" w:name="_Toc421645267"/>
      <w:r>
        <w:rPr>
          <w:rFonts w:ascii="黑体" w:eastAsia="黑体" w:hAnsi="黑体" w:hint="eastAsia"/>
          <w:b w:val="0"/>
          <w:color w:val="000000"/>
          <w:sz w:val="24"/>
          <w:szCs w:val="24"/>
        </w:rPr>
        <w:t>4.1.1框架搭建</w:t>
      </w:r>
      <w:bookmarkEnd w:id="2479"/>
      <w:del w:id="2480" w:author="Administrator" w:date="2015-06-09T19:30:00Z">
        <w:r w:rsidDel="001E5967">
          <w:rPr>
            <w:rFonts w:ascii="黑体" w:eastAsia="黑体" w:hAnsi="黑体" w:hint="eastAsia"/>
            <w:b w:val="0"/>
            <w:color w:val="000000"/>
            <w:sz w:val="24"/>
            <w:szCs w:val="24"/>
          </w:rPr>
          <w:delText>的</w:delText>
        </w:r>
        <w:commentRangeStart w:id="2481"/>
        <w:r w:rsidDel="001E5967">
          <w:rPr>
            <w:rFonts w:ascii="黑体" w:eastAsia="黑体" w:hAnsi="黑体" w:hint="eastAsia"/>
            <w:b w:val="0"/>
            <w:color w:val="000000"/>
            <w:sz w:val="24"/>
            <w:szCs w:val="24"/>
          </w:rPr>
          <w:delText>步骤</w:delText>
        </w:r>
        <w:bookmarkEnd w:id="2476"/>
        <w:bookmarkEnd w:id="2477"/>
        <w:bookmarkEnd w:id="2478"/>
        <w:commentRangeEnd w:id="2481"/>
        <w:r w:rsidDel="001E5967">
          <w:rPr>
            <w:rStyle w:val="afc"/>
            <w:rFonts w:cs="黑体"/>
            <w:b w:val="0"/>
            <w:bCs w:val="0"/>
          </w:rPr>
          <w:commentReference w:id="2481"/>
        </w:r>
      </w:del>
    </w:p>
    <w:p w14:paraId="327E8791" w14:textId="77777777" w:rsidR="00E2530E" w:rsidRDefault="009835AA">
      <w:pPr>
        <w:ind w:firstLine="480"/>
        <w:rPr>
          <w:rFonts w:ascii="宋体" w:hAnsi="宋体"/>
          <w:color w:val="000000"/>
          <w:sz w:val="24"/>
        </w:rPr>
      </w:pPr>
      <w:r>
        <w:rPr>
          <w:rFonts w:ascii="宋体" w:hAnsi="宋体" w:hint="eastAsia"/>
          <w:color w:val="000000"/>
          <w:sz w:val="24"/>
        </w:rPr>
        <w:t>第一步：在</w:t>
      </w:r>
      <w:r>
        <w:rPr>
          <w:rFonts w:ascii="宋体" w:hAnsi="宋体"/>
          <w:color w:val="000000"/>
          <w:sz w:val="24"/>
        </w:rPr>
        <w:t>百度</w:t>
      </w:r>
      <w:r>
        <w:rPr>
          <w:rFonts w:ascii="宋体" w:hAnsi="宋体" w:hint="eastAsia"/>
          <w:color w:val="000000"/>
          <w:sz w:val="24"/>
        </w:rPr>
        <w:t>地图</w:t>
      </w:r>
      <w:r>
        <w:rPr>
          <w:color w:val="000000"/>
          <w:sz w:val="24"/>
        </w:rPr>
        <w:t>LBS</w:t>
      </w:r>
      <w:r>
        <w:rPr>
          <w:rFonts w:ascii="宋体" w:hAnsi="宋体" w:hint="eastAsia"/>
          <w:color w:val="000000"/>
          <w:sz w:val="24"/>
        </w:rPr>
        <w:t>开发</w:t>
      </w:r>
      <w:r>
        <w:rPr>
          <w:rFonts w:ascii="宋体" w:hAnsi="宋体"/>
          <w:color w:val="000000"/>
          <w:sz w:val="24"/>
        </w:rPr>
        <w:t>者平台</w:t>
      </w:r>
      <w:r>
        <w:rPr>
          <w:rFonts w:ascii="宋体" w:hAnsi="宋体" w:hint="eastAsia"/>
          <w:color w:val="000000"/>
          <w:sz w:val="24"/>
        </w:rPr>
        <w:t>申请</w:t>
      </w:r>
      <w:r>
        <w:rPr>
          <w:rFonts w:ascii="宋体" w:hAnsi="宋体"/>
          <w:color w:val="000000"/>
          <w:sz w:val="24"/>
        </w:rPr>
        <w:t>一个</w:t>
      </w:r>
      <w:r>
        <w:rPr>
          <w:rFonts w:ascii="宋体" w:hAnsi="宋体" w:hint="eastAsia"/>
          <w:color w:val="000000"/>
          <w:sz w:val="24"/>
        </w:rPr>
        <w:t>使用秘钥，将</w:t>
      </w:r>
      <w:r>
        <w:rPr>
          <w:rFonts w:ascii="宋体" w:hAnsi="宋体"/>
          <w:color w:val="000000"/>
          <w:sz w:val="24"/>
        </w:rPr>
        <w:t>所有服务启用</w:t>
      </w:r>
      <w:r>
        <w:rPr>
          <w:rFonts w:ascii="宋体" w:hAnsi="宋体" w:hint="eastAsia"/>
          <w:color w:val="000000"/>
          <w:sz w:val="24"/>
        </w:rPr>
        <w:t>，如图4</w:t>
      </w:r>
      <w:r>
        <w:rPr>
          <w:rFonts w:ascii="宋体" w:hAnsi="宋体"/>
          <w:color w:val="000000"/>
          <w:sz w:val="24"/>
        </w:rPr>
        <w:t>-1</w:t>
      </w:r>
      <w:r>
        <w:rPr>
          <w:rFonts w:ascii="宋体" w:hAnsi="宋体" w:hint="eastAsia"/>
          <w:color w:val="000000"/>
          <w:sz w:val="24"/>
        </w:rPr>
        <w:t>与</w:t>
      </w:r>
      <w:r>
        <w:rPr>
          <w:rFonts w:ascii="宋体" w:hAnsi="宋体"/>
          <w:color w:val="000000"/>
          <w:sz w:val="24"/>
        </w:rPr>
        <w:t>图</w:t>
      </w:r>
      <w:r>
        <w:rPr>
          <w:rFonts w:ascii="宋体" w:hAnsi="宋体" w:hint="eastAsia"/>
          <w:color w:val="000000"/>
          <w:sz w:val="24"/>
        </w:rPr>
        <w:t>4</w:t>
      </w:r>
      <w:r>
        <w:rPr>
          <w:rFonts w:ascii="宋体" w:hAnsi="宋体"/>
          <w:color w:val="000000"/>
          <w:sz w:val="24"/>
        </w:rPr>
        <w:t>-2所示</w:t>
      </w:r>
      <w:r>
        <w:rPr>
          <w:rFonts w:ascii="宋体" w:hAnsi="宋体" w:hint="eastAsia"/>
          <w:color w:val="000000"/>
          <w:sz w:val="24"/>
        </w:rPr>
        <w:t>。</w:t>
      </w:r>
    </w:p>
    <w:p w14:paraId="3B2387B0" w14:textId="77777777" w:rsidR="00E2530E" w:rsidRDefault="009835AA">
      <w:pPr>
        <w:ind w:firstLine="480"/>
        <w:jc w:val="center"/>
        <w:rPr>
          <w:rFonts w:ascii="宋体" w:hAnsi="宋体"/>
          <w:color w:val="000000"/>
          <w:sz w:val="24"/>
        </w:rPr>
      </w:pPr>
      <w:r>
        <w:pict w14:anchorId="15D85E2B">
          <v:shape id="图片 45" o:spid="_x0000_i1040" type="#_x0000_t75" style="width:365.25pt;height:124.5pt">
            <v:imagedata r:id="rId23" o:title=""/>
          </v:shape>
        </w:pict>
      </w:r>
    </w:p>
    <w:p w14:paraId="5D1945C0" w14:textId="77777777" w:rsidR="00E2530E" w:rsidRDefault="009835AA">
      <w:pPr>
        <w:pStyle w:val="11"/>
        <w:ind w:leftChars="200" w:left="420" w:firstLineChars="0" w:firstLine="0"/>
        <w:jc w:val="center"/>
        <w:rPr>
          <w:b/>
          <w:color w:val="000000"/>
        </w:rPr>
      </w:pPr>
      <w:r>
        <w:rPr>
          <w:rFonts w:hint="eastAsia"/>
          <w:b/>
          <w:color w:val="000000"/>
        </w:rPr>
        <w:lastRenderedPageBreak/>
        <w:t>图</w:t>
      </w:r>
      <w:r>
        <w:rPr>
          <w:rFonts w:hint="eastAsia"/>
          <w:b/>
          <w:color w:val="000000"/>
        </w:rPr>
        <w:t>4-1</w:t>
      </w:r>
      <w:r>
        <w:rPr>
          <w:rFonts w:hint="eastAsia"/>
          <w:b/>
          <w:color w:val="000000"/>
        </w:rPr>
        <w:t>申请秘钥</w:t>
      </w:r>
    </w:p>
    <w:p w14:paraId="2D95B649" w14:textId="77777777" w:rsidR="00E2530E" w:rsidRDefault="009835AA">
      <w:pPr>
        <w:pStyle w:val="11"/>
        <w:ind w:leftChars="200" w:left="420" w:firstLineChars="0" w:firstLine="0"/>
        <w:jc w:val="center"/>
        <w:rPr>
          <w:b/>
          <w:color w:val="000000"/>
        </w:rPr>
      </w:pPr>
      <w:r>
        <w:pict w14:anchorId="28A14E78">
          <v:shape id="图片 46" o:spid="_x0000_i1041" type="#_x0000_t75" style="width:439.5pt;height:322.5pt">
            <v:imagedata r:id="rId24" o:title=""/>
          </v:shape>
        </w:pict>
      </w:r>
    </w:p>
    <w:p w14:paraId="637ED8B2" w14:textId="77777777" w:rsidR="00E2530E" w:rsidRDefault="009835AA">
      <w:pPr>
        <w:pStyle w:val="11"/>
        <w:ind w:leftChars="200" w:left="420" w:firstLineChars="0" w:firstLine="0"/>
        <w:jc w:val="center"/>
        <w:rPr>
          <w:b/>
          <w:color w:val="000000"/>
        </w:rPr>
      </w:pPr>
      <w:r>
        <w:rPr>
          <w:rFonts w:hint="eastAsia"/>
          <w:b/>
          <w:color w:val="000000"/>
        </w:rPr>
        <w:t>图</w:t>
      </w:r>
      <w:r>
        <w:rPr>
          <w:rFonts w:hint="eastAsia"/>
          <w:b/>
          <w:color w:val="000000"/>
        </w:rPr>
        <w:t>4-2</w:t>
      </w:r>
      <w:r>
        <w:rPr>
          <w:rFonts w:hint="eastAsia"/>
          <w:b/>
          <w:color w:val="000000"/>
        </w:rPr>
        <w:t>启用服务</w:t>
      </w:r>
    </w:p>
    <w:p w14:paraId="144C1E20" w14:textId="77777777" w:rsidR="00E2530E" w:rsidRDefault="00E2530E">
      <w:pPr>
        <w:rPr>
          <w:rFonts w:ascii="宋体" w:hAnsi="宋体"/>
          <w:color w:val="000000"/>
          <w:sz w:val="24"/>
        </w:rPr>
      </w:pPr>
    </w:p>
    <w:p w14:paraId="472C75F6" w14:textId="77777777" w:rsidR="00E2530E" w:rsidRDefault="009835AA">
      <w:pPr>
        <w:pStyle w:val="HTML"/>
        <w:shd w:val="clear" w:color="auto" w:fill="FAFAFA"/>
        <w:wordWrap w:val="0"/>
        <w:spacing w:before="150" w:after="150" w:line="360" w:lineRule="atLeast"/>
        <w:ind w:left="225" w:right="225"/>
        <w:rPr>
          <w:rFonts w:ascii="宋体" w:hAnsi="宋体"/>
          <w:color w:val="0A8021"/>
          <w:kern w:val="0"/>
          <w:sz w:val="24"/>
          <w:szCs w:val="24"/>
        </w:rPr>
      </w:pPr>
      <w:r>
        <w:rPr>
          <w:rFonts w:ascii="宋体" w:hAnsi="宋体" w:hint="eastAsia"/>
          <w:color w:val="000000"/>
          <w:sz w:val="24"/>
          <w:szCs w:val="24"/>
        </w:rPr>
        <w:t>第二步：在</w:t>
      </w:r>
      <w:r>
        <w:rPr>
          <w:rFonts w:ascii="宋体" w:hAnsi="宋体"/>
          <w:color w:val="000000"/>
          <w:sz w:val="24"/>
          <w:szCs w:val="24"/>
        </w:rPr>
        <w:t>使用到百度地图服务的页面加入</w:t>
      </w:r>
      <w:r>
        <w:rPr>
          <w:rFonts w:ascii="宋体" w:hAnsi="宋体" w:hint="eastAsia"/>
          <w:color w:val="000000"/>
          <w:sz w:val="24"/>
          <w:szCs w:val="24"/>
        </w:rPr>
        <w:t>&lt;</w:t>
      </w:r>
      <w:r>
        <w:rPr>
          <w:rFonts w:ascii="Times New Roman" w:hAnsi="Times New Roman" w:cs="Times New Roman"/>
          <w:color w:val="000000"/>
          <w:sz w:val="24"/>
          <w:szCs w:val="24"/>
        </w:rPr>
        <w:t>script</w:t>
      </w:r>
      <w:r>
        <w:rPr>
          <w:rFonts w:ascii="宋体" w:hAnsi="宋体"/>
          <w:color w:val="000000"/>
          <w:sz w:val="24"/>
          <w:szCs w:val="24"/>
        </w:rPr>
        <w:t xml:space="preserve"> </w:t>
      </w:r>
      <w:r>
        <w:rPr>
          <w:rFonts w:ascii="Times New Roman" w:hAnsi="Times New Roman" w:cs="Times New Roman"/>
          <w:color w:val="000000"/>
          <w:sz w:val="24"/>
          <w:szCs w:val="24"/>
        </w:rPr>
        <w:t>src</w:t>
      </w:r>
      <w:r>
        <w:rPr>
          <w:rFonts w:ascii="宋体" w:hAnsi="宋体"/>
          <w:color w:val="000000"/>
          <w:sz w:val="24"/>
          <w:szCs w:val="24"/>
        </w:rPr>
        <w:t>=”</w:t>
      </w:r>
      <w:r>
        <w:rPr>
          <w:rFonts w:ascii="宋体" w:hAnsi="宋体"/>
          <w:color w:val="0A8021"/>
          <w:sz w:val="24"/>
          <w:szCs w:val="24"/>
        </w:rPr>
        <w:t xml:space="preserve"> </w:t>
      </w:r>
      <w:r>
        <w:rPr>
          <w:rFonts w:ascii="Times New Roman" w:hAnsi="Times New Roman" w:cs="Times New Roman"/>
          <w:color w:val="0A8021"/>
          <w:kern w:val="0"/>
          <w:sz w:val="24"/>
          <w:szCs w:val="24"/>
        </w:rPr>
        <w:t>http</w:t>
      </w:r>
      <w:r>
        <w:rPr>
          <w:rFonts w:ascii="宋体" w:hAnsi="宋体"/>
          <w:color w:val="0A8021"/>
          <w:kern w:val="0"/>
          <w:sz w:val="24"/>
          <w:szCs w:val="24"/>
        </w:rPr>
        <w:t>://</w:t>
      </w:r>
      <w:r>
        <w:rPr>
          <w:rFonts w:ascii="Times New Roman" w:hAnsi="Times New Roman" w:cs="Times New Roman"/>
          <w:color w:val="0A8021"/>
          <w:kern w:val="0"/>
          <w:sz w:val="24"/>
          <w:szCs w:val="24"/>
        </w:rPr>
        <w:t>api</w:t>
      </w:r>
      <w:r>
        <w:rPr>
          <w:rFonts w:ascii="宋体" w:hAnsi="宋体"/>
          <w:color w:val="0A8021"/>
          <w:kern w:val="0"/>
          <w:sz w:val="24"/>
          <w:szCs w:val="24"/>
        </w:rPr>
        <w:t>.</w:t>
      </w:r>
      <w:r>
        <w:rPr>
          <w:rFonts w:ascii="Times New Roman" w:hAnsi="Times New Roman" w:cs="Times New Roman"/>
          <w:color w:val="0A8021"/>
          <w:kern w:val="0"/>
          <w:sz w:val="24"/>
          <w:szCs w:val="24"/>
        </w:rPr>
        <w:t>map</w:t>
      </w:r>
      <w:r>
        <w:rPr>
          <w:rFonts w:ascii="宋体" w:hAnsi="宋体"/>
          <w:color w:val="0A8021"/>
          <w:kern w:val="0"/>
          <w:sz w:val="24"/>
          <w:szCs w:val="24"/>
        </w:rPr>
        <w:t>.</w:t>
      </w:r>
      <w:r>
        <w:rPr>
          <w:rFonts w:ascii="Times New Roman" w:hAnsi="Times New Roman" w:cs="Times New Roman"/>
          <w:color w:val="0A8021"/>
          <w:kern w:val="0"/>
          <w:sz w:val="24"/>
          <w:szCs w:val="24"/>
        </w:rPr>
        <w:t>baidu</w:t>
      </w:r>
      <w:r>
        <w:rPr>
          <w:rFonts w:ascii="宋体" w:hAnsi="宋体"/>
          <w:color w:val="0A8021"/>
          <w:kern w:val="0"/>
          <w:sz w:val="24"/>
          <w:szCs w:val="24"/>
        </w:rPr>
        <w:t>.</w:t>
      </w:r>
      <w:r>
        <w:rPr>
          <w:rFonts w:ascii="Times New Roman" w:hAnsi="Times New Roman" w:cs="Times New Roman"/>
          <w:color w:val="0A8021"/>
          <w:kern w:val="0"/>
          <w:sz w:val="24"/>
          <w:szCs w:val="24"/>
        </w:rPr>
        <w:t>com</w:t>
      </w:r>
      <w:r>
        <w:rPr>
          <w:rFonts w:ascii="宋体" w:hAnsi="宋体"/>
          <w:color w:val="0A8021"/>
          <w:kern w:val="0"/>
          <w:sz w:val="24"/>
          <w:szCs w:val="24"/>
        </w:rPr>
        <w:t>/</w:t>
      </w:r>
      <w:r>
        <w:rPr>
          <w:rFonts w:ascii="Times New Roman" w:hAnsi="Times New Roman" w:cs="Times New Roman"/>
          <w:color w:val="0A8021"/>
          <w:kern w:val="0"/>
          <w:sz w:val="24"/>
          <w:szCs w:val="24"/>
        </w:rPr>
        <w:t>api</w:t>
      </w:r>
      <w:r>
        <w:rPr>
          <w:rFonts w:ascii="宋体" w:hAnsi="宋体"/>
          <w:color w:val="0A8021"/>
          <w:kern w:val="0"/>
          <w:sz w:val="24"/>
          <w:szCs w:val="24"/>
        </w:rPr>
        <w:t>?</w:t>
      </w:r>
      <w:r>
        <w:rPr>
          <w:rFonts w:ascii="Times New Roman" w:hAnsi="Times New Roman" w:cs="Times New Roman"/>
          <w:color w:val="0A8021"/>
          <w:kern w:val="0"/>
          <w:sz w:val="24"/>
          <w:szCs w:val="24"/>
        </w:rPr>
        <w:t>v</w:t>
      </w:r>
      <w:r>
        <w:rPr>
          <w:rFonts w:ascii="宋体" w:hAnsi="宋体"/>
          <w:color w:val="0A8021"/>
          <w:kern w:val="0"/>
          <w:sz w:val="24"/>
          <w:szCs w:val="24"/>
        </w:rPr>
        <w:t>=1.5&amp;</w:t>
      </w:r>
      <w:r>
        <w:rPr>
          <w:rFonts w:ascii="Times New Roman" w:hAnsi="Times New Roman" w:cs="Times New Roman"/>
          <w:color w:val="0A8021"/>
          <w:kern w:val="0"/>
          <w:sz w:val="24"/>
          <w:szCs w:val="24"/>
        </w:rPr>
        <w:t>ak</w:t>
      </w:r>
      <w:r>
        <w:rPr>
          <w:rFonts w:ascii="宋体" w:hAnsi="宋体"/>
          <w:color w:val="0A8021"/>
          <w:kern w:val="0"/>
          <w:sz w:val="24"/>
          <w:szCs w:val="24"/>
        </w:rPr>
        <w:t>=您的密钥</w:t>
      </w:r>
      <w:r>
        <w:rPr>
          <w:rFonts w:ascii="宋体" w:hAnsi="宋体"/>
          <w:color w:val="000000"/>
          <w:sz w:val="24"/>
          <w:szCs w:val="24"/>
        </w:rPr>
        <w:t>”</w:t>
      </w:r>
      <w:r>
        <w:rPr>
          <w:rFonts w:ascii="宋体" w:hAnsi="宋体" w:hint="eastAsia"/>
          <w:color w:val="000000"/>
          <w:sz w:val="24"/>
          <w:szCs w:val="24"/>
        </w:rPr>
        <w:t>&gt;&lt;/</w:t>
      </w:r>
      <w:r>
        <w:rPr>
          <w:rFonts w:ascii="Times New Roman" w:hAnsi="Times New Roman" w:cs="Times New Roman"/>
          <w:color w:val="000000"/>
          <w:sz w:val="24"/>
          <w:szCs w:val="24"/>
        </w:rPr>
        <w:t>script</w:t>
      </w:r>
      <w:r>
        <w:rPr>
          <w:rFonts w:ascii="宋体" w:hAnsi="宋体" w:hint="eastAsia"/>
          <w:color w:val="000000"/>
          <w:sz w:val="24"/>
          <w:szCs w:val="24"/>
        </w:rPr>
        <w:t>&gt;</w:t>
      </w:r>
      <w:r>
        <w:rPr>
          <w:rFonts w:ascii="宋体" w:hAnsi="宋体"/>
          <w:color w:val="000000"/>
          <w:sz w:val="24"/>
          <w:szCs w:val="24"/>
        </w:rPr>
        <w:t>。</w:t>
      </w:r>
    </w:p>
    <w:p w14:paraId="0FB62B06" w14:textId="77777777" w:rsidR="00E2530E" w:rsidRDefault="009835AA">
      <w:pPr>
        <w:ind w:firstLineChars="100" w:firstLine="240"/>
        <w:rPr>
          <w:rFonts w:ascii="宋体" w:hAnsi="宋体"/>
          <w:color w:val="000000"/>
          <w:sz w:val="24"/>
        </w:rPr>
      </w:pPr>
      <w:r>
        <w:rPr>
          <w:rFonts w:ascii="宋体" w:hAnsi="宋体" w:hint="eastAsia"/>
          <w:color w:val="000000"/>
          <w:sz w:val="24"/>
        </w:rPr>
        <w:t>第四步：在工程中的前端</w:t>
      </w:r>
      <w:r>
        <w:rPr>
          <w:rFonts w:ascii="宋体" w:hAnsi="宋体"/>
          <w:color w:val="000000"/>
          <w:sz w:val="24"/>
        </w:rPr>
        <w:t>目录中</w:t>
      </w:r>
      <w:r>
        <w:rPr>
          <w:rFonts w:ascii="宋体" w:hAnsi="宋体" w:hint="eastAsia"/>
          <w:color w:val="000000"/>
          <w:sz w:val="24"/>
        </w:rPr>
        <w:t>创建一个新的文件夹，命名为</w:t>
      </w:r>
      <w:r>
        <w:rPr>
          <w:color w:val="000000"/>
          <w:sz w:val="24"/>
        </w:rPr>
        <w:t>lib</w:t>
      </w:r>
      <w:r>
        <w:rPr>
          <w:rFonts w:ascii="宋体" w:hAnsi="宋体" w:hint="eastAsia"/>
          <w:color w:val="000000"/>
          <w:sz w:val="24"/>
        </w:rPr>
        <w:t>。</w:t>
      </w:r>
    </w:p>
    <w:p w14:paraId="5A9D31B0" w14:textId="77777777" w:rsidR="00E2530E" w:rsidRDefault="009835AA">
      <w:pPr>
        <w:ind w:firstLineChars="100" w:firstLine="240"/>
        <w:rPr>
          <w:rFonts w:ascii="宋体" w:hAnsi="宋体"/>
          <w:color w:val="000000"/>
          <w:sz w:val="24"/>
        </w:rPr>
      </w:pPr>
      <w:r>
        <w:rPr>
          <w:rFonts w:ascii="宋体" w:hAnsi="宋体" w:hint="eastAsia"/>
          <w:color w:val="000000"/>
          <w:sz w:val="24"/>
        </w:rPr>
        <w:t>第五步：引入</w:t>
      </w:r>
      <w:r>
        <w:rPr>
          <w:color w:val="000000"/>
          <w:sz w:val="24"/>
        </w:rPr>
        <w:t>Jquery</w:t>
      </w:r>
      <w:r>
        <w:rPr>
          <w:rFonts w:ascii="宋体" w:hAnsi="宋体" w:hint="eastAsia"/>
          <w:color w:val="000000"/>
          <w:sz w:val="24"/>
        </w:rPr>
        <w:t>.</w:t>
      </w:r>
      <w:r>
        <w:rPr>
          <w:color w:val="000000"/>
          <w:sz w:val="24"/>
        </w:rPr>
        <w:t>js</w:t>
      </w:r>
      <w:r>
        <w:rPr>
          <w:rFonts w:ascii="宋体" w:hAnsi="宋体"/>
          <w:color w:val="000000"/>
          <w:sz w:val="24"/>
        </w:rPr>
        <w:t>+</w:t>
      </w:r>
      <w:r>
        <w:rPr>
          <w:color w:val="000000"/>
          <w:sz w:val="24"/>
        </w:rPr>
        <w:t>sea</w:t>
      </w:r>
      <w:r>
        <w:rPr>
          <w:rFonts w:ascii="宋体" w:hAnsi="宋体"/>
          <w:color w:val="000000"/>
          <w:sz w:val="24"/>
        </w:rPr>
        <w:t>.</w:t>
      </w:r>
      <w:r>
        <w:rPr>
          <w:color w:val="000000"/>
          <w:sz w:val="24"/>
        </w:rPr>
        <w:t>js</w:t>
      </w:r>
      <w:r>
        <w:rPr>
          <w:rFonts w:ascii="宋体" w:hAnsi="宋体"/>
          <w:color w:val="000000"/>
          <w:sz w:val="24"/>
        </w:rPr>
        <w:t>+</w:t>
      </w:r>
      <w:r>
        <w:rPr>
          <w:color w:val="000000"/>
          <w:sz w:val="24"/>
        </w:rPr>
        <w:t>underscoce</w:t>
      </w:r>
      <w:r>
        <w:rPr>
          <w:rFonts w:ascii="宋体" w:hAnsi="宋体"/>
          <w:color w:val="000000"/>
          <w:sz w:val="24"/>
        </w:rPr>
        <w:t>.</w:t>
      </w:r>
      <w:r>
        <w:rPr>
          <w:color w:val="000000"/>
          <w:sz w:val="24"/>
        </w:rPr>
        <w:t>js</w:t>
      </w:r>
      <w:r>
        <w:rPr>
          <w:rFonts w:ascii="宋体" w:hAnsi="宋体"/>
          <w:color w:val="000000"/>
          <w:sz w:val="24"/>
        </w:rPr>
        <w:t>+</w:t>
      </w:r>
      <w:r>
        <w:rPr>
          <w:color w:val="000000"/>
          <w:sz w:val="24"/>
        </w:rPr>
        <w:t>backbone</w:t>
      </w:r>
      <w:r>
        <w:rPr>
          <w:rFonts w:ascii="宋体" w:hAnsi="宋体"/>
          <w:color w:val="000000"/>
          <w:sz w:val="24"/>
        </w:rPr>
        <w:t>.</w:t>
      </w:r>
      <w:r>
        <w:rPr>
          <w:color w:val="000000"/>
          <w:sz w:val="24"/>
        </w:rPr>
        <w:t>js</w:t>
      </w:r>
      <w:r>
        <w:rPr>
          <w:rFonts w:ascii="宋体" w:hAnsi="宋体"/>
          <w:color w:val="000000"/>
          <w:sz w:val="24"/>
        </w:rPr>
        <w:t>+</w:t>
      </w:r>
      <w:r>
        <w:rPr>
          <w:color w:val="000000"/>
          <w:sz w:val="24"/>
        </w:rPr>
        <w:t>artTeplate</w:t>
      </w:r>
      <w:r>
        <w:rPr>
          <w:rFonts w:ascii="宋体" w:hAnsi="宋体"/>
          <w:color w:val="000000"/>
          <w:sz w:val="24"/>
        </w:rPr>
        <w:t>.</w:t>
      </w:r>
      <w:r>
        <w:rPr>
          <w:color w:val="000000"/>
          <w:sz w:val="24"/>
        </w:rPr>
        <w:t>js</w:t>
      </w:r>
      <w:r>
        <w:rPr>
          <w:rFonts w:ascii="宋体" w:hAnsi="宋体" w:hint="eastAsia"/>
          <w:color w:val="000000"/>
          <w:sz w:val="24"/>
        </w:rPr>
        <w:t>库</w:t>
      </w:r>
      <w:r>
        <w:rPr>
          <w:rFonts w:ascii="宋体" w:hAnsi="宋体"/>
          <w:color w:val="000000"/>
          <w:sz w:val="24"/>
        </w:rPr>
        <w:t>文件。</w:t>
      </w:r>
    </w:p>
    <w:p w14:paraId="5B8802BB" w14:textId="77777777" w:rsidR="00E2530E" w:rsidRDefault="009835AA">
      <w:pPr>
        <w:pStyle w:val="3"/>
        <w:spacing w:line="416" w:lineRule="auto"/>
        <w:rPr>
          <w:rFonts w:ascii="黑体" w:eastAsia="黑体" w:hAnsi="黑体"/>
          <w:b w:val="0"/>
          <w:color w:val="000000"/>
          <w:sz w:val="24"/>
          <w:szCs w:val="24"/>
        </w:rPr>
      </w:pPr>
      <w:bookmarkStart w:id="2482" w:name="_Toc356990829"/>
      <w:bookmarkStart w:id="2483" w:name="_Toc420932636"/>
      <w:bookmarkStart w:id="2484" w:name="_Toc420933135"/>
      <w:bookmarkStart w:id="2485" w:name="_Toc421645268"/>
      <w:r>
        <w:rPr>
          <w:rFonts w:ascii="黑体" w:eastAsia="黑体" w:hAnsi="黑体" w:hint="eastAsia"/>
          <w:b w:val="0"/>
          <w:color w:val="000000"/>
          <w:sz w:val="24"/>
          <w:szCs w:val="24"/>
        </w:rPr>
        <w:t xml:space="preserve">4.1.2 </w:t>
      </w:r>
      <w:bookmarkEnd w:id="2482"/>
      <w:r>
        <w:rPr>
          <w:rFonts w:ascii="Times New Roman" w:eastAsia="黑体" w:hAnsi="Times New Roman"/>
          <w:b w:val="0"/>
          <w:color w:val="000000"/>
          <w:sz w:val="24"/>
          <w:szCs w:val="24"/>
        </w:rPr>
        <w:t>seaJs</w:t>
      </w:r>
      <w:r>
        <w:rPr>
          <w:rFonts w:ascii="黑体" w:eastAsia="黑体" w:hAnsi="黑体" w:hint="eastAsia"/>
          <w:b w:val="0"/>
          <w:color w:val="000000"/>
          <w:sz w:val="24"/>
          <w:szCs w:val="24"/>
        </w:rPr>
        <w:t>整合</w:t>
      </w:r>
      <w:r>
        <w:rPr>
          <w:rFonts w:ascii="Times New Roman" w:eastAsia="黑体" w:hAnsi="Times New Roman"/>
          <w:b w:val="0"/>
          <w:color w:val="000000"/>
          <w:sz w:val="24"/>
          <w:szCs w:val="24"/>
        </w:rPr>
        <w:t>Js</w:t>
      </w:r>
      <w:r>
        <w:rPr>
          <w:rFonts w:ascii="黑体" w:eastAsia="黑体" w:hAnsi="黑体" w:hint="eastAsia"/>
          <w:b w:val="0"/>
          <w:color w:val="000000"/>
          <w:sz w:val="24"/>
          <w:szCs w:val="24"/>
        </w:rPr>
        <w:t>资源库</w:t>
      </w:r>
      <w:bookmarkEnd w:id="2483"/>
      <w:bookmarkEnd w:id="2484"/>
      <w:bookmarkEnd w:id="2485"/>
    </w:p>
    <w:p w14:paraId="0BDD98F4" w14:textId="77777777" w:rsidR="00E2530E" w:rsidRDefault="009835AA">
      <w:pPr>
        <w:ind w:firstLine="420"/>
        <w:rPr>
          <w:rFonts w:ascii="宋体" w:hAnsi="宋体"/>
          <w:color w:val="000000"/>
          <w:sz w:val="24"/>
          <w:shd w:val="clear" w:color="auto" w:fill="FFFFFF"/>
        </w:rPr>
      </w:pPr>
      <w:r>
        <w:rPr>
          <w:rFonts w:ascii="宋体" w:hAnsi="宋体" w:hint="eastAsia"/>
          <w:color w:val="000000"/>
          <w:sz w:val="24"/>
        </w:rPr>
        <w:t>第一步：</w:t>
      </w:r>
      <w:r>
        <w:rPr>
          <w:rFonts w:ascii="宋体" w:hAnsi="宋体" w:hint="eastAsia"/>
          <w:color w:val="000000"/>
          <w:sz w:val="24"/>
          <w:shd w:val="clear" w:color="auto" w:fill="FFFFFF"/>
        </w:rPr>
        <w:t>引入</w:t>
      </w:r>
      <w:r>
        <w:rPr>
          <w:color w:val="000000"/>
          <w:sz w:val="24"/>
          <w:shd w:val="clear" w:color="auto" w:fill="FFFFFF"/>
        </w:rPr>
        <w:t>seajs</w:t>
      </w:r>
      <w:r>
        <w:rPr>
          <w:rFonts w:ascii="宋体" w:hAnsi="宋体" w:hint="eastAsia"/>
          <w:color w:val="000000"/>
          <w:sz w:val="24"/>
          <w:shd w:val="clear" w:color="auto" w:fill="FFFFFF"/>
        </w:rPr>
        <w:t>库</w:t>
      </w:r>
      <w:r>
        <w:rPr>
          <w:rFonts w:ascii="宋体" w:hAnsi="宋体"/>
          <w:color w:val="000000"/>
          <w:sz w:val="24"/>
          <w:shd w:val="clear" w:color="auto" w:fill="FFFFFF"/>
        </w:rPr>
        <w:t>文件，</w:t>
      </w:r>
      <w:r>
        <w:rPr>
          <w:rFonts w:ascii="宋体" w:hAnsi="宋体" w:hint="eastAsia"/>
          <w:color w:val="000000"/>
          <w:sz w:val="24"/>
          <w:shd w:val="clear" w:color="auto" w:fill="FFFFFF"/>
        </w:rPr>
        <w:t>完成所用</w:t>
      </w:r>
      <w:r>
        <w:rPr>
          <w:rFonts w:ascii="宋体" w:hAnsi="宋体"/>
          <w:color w:val="000000"/>
          <w:sz w:val="24"/>
          <w:shd w:val="clear" w:color="auto" w:fill="FFFFFF"/>
        </w:rPr>
        <w:t>库的配置。</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2530E" w14:paraId="2620E127" w14:textId="77777777">
        <w:tc>
          <w:tcPr>
            <w:tcW w:w="8505" w:type="dxa"/>
          </w:tcPr>
          <w:p w14:paraId="4F417406" w14:textId="77777777" w:rsidR="00E2530E" w:rsidRDefault="009835AA">
            <w:pPr>
              <w:autoSpaceDE w:val="0"/>
              <w:autoSpaceDN w:val="0"/>
              <w:adjustRightInd w:val="0"/>
              <w:ind w:firstLine="400"/>
              <w:jc w:val="left"/>
              <w:rPr>
                <w:color w:val="000000"/>
                <w:kern w:val="0"/>
                <w:sz w:val="24"/>
              </w:rPr>
            </w:pPr>
            <w:r>
              <w:rPr>
                <w:color w:val="000000"/>
                <w:kern w:val="0"/>
                <w:sz w:val="24"/>
              </w:rPr>
              <w:t>&lt;script src="../lib/seajs/sea-debug.js"&gt;&lt;/script&gt;</w:t>
            </w:r>
          </w:p>
          <w:p w14:paraId="1D0CEA8A" w14:textId="77777777" w:rsidR="00E2530E" w:rsidRDefault="009835AA">
            <w:pPr>
              <w:autoSpaceDE w:val="0"/>
              <w:autoSpaceDN w:val="0"/>
              <w:adjustRightInd w:val="0"/>
              <w:ind w:firstLine="400"/>
              <w:jc w:val="left"/>
              <w:rPr>
                <w:color w:val="000000"/>
                <w:kern w:val="0"/>
                <w:sz w:val="24"/>
              </w:rPr>
            </w:pPr>
            <w:r>
              <w:rPr>
                <w:color w:val="000000"/>
                <w:kern w:val="0"/>
                <w:sz w:val="24"/>
              </w:rPr>
              <w:tab/>
              <w:t>&lt;script&gt;</w:t>
            </w:r>
          </w:p>
          <w:p w14:paraId="138E7A3D" w14:textId="15D71C95" w:rsidR="00E2530E" w:rsidDel="001E5967" w:rsidRDefault="009835AA" w:rsidP="001E5967">
            <w:pPr>
              <w:autoSpaceDE w:val="0"/>
              <w:autoSpaceDN w:val="0"/>
              <w:adjustRightInd w:val="0"/>
              <w:jc w:val="left"/>
              <w:rPr>
                <w:del w:id="2486" w:author="Administrator" w:date="2015-06-09T19:32:00Z"/>
                <w:color w:val="000000"/>
                <w:kern w:val="0"/>
                <w:sz w:val="24"/>
              </w:rPr>
              <w:pPrChange w:id="2487" w:author="Administrator" w:date="2015-06-09T19:32:00Z">
                <w:pPr>
                  <w:autoSpaceDE w:val="0"/>
                  <w:autoSpaceDN w:val="0"/>
                  <w:adjustRightInd w:val="0"/>
                  <w:ind w:firstLine="400"/>
                  <w:jc w:val="left"/>
                </w:pPr>
              </w:pPrChange>
            </w:pPr>
            <w:del w:id="2488" w:author="Administrator" w:date="2015-06-09T19:32:00Z">
              <w:r w:rsidDel="001E5967">
                <w:rPr>
                  <w:color w:val="000000"/>
                  <w:kern w:val="0"/>
                  <w:sz w:val="24"/>
                </w:rPr>
                <w:delText xml:space="preserve">    // Set configuration</w:delText>
              </w:r>
            </w:del>
          </w:p>
          <w:p w14:paraId="5BF44249"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seajs.config({</w:t>
            </w:r>
          </w:p>
          <w:p w14:paraId="449FD957" w14:textId="4A81378C" w:rsidR="00E2530E" w:rsidRDefault="009835AA">
            <w:pPr>
              <w:autoSpaceDE w:val="0"/>
              <w:autoSpaceDN w:val="0"/>
              <w:adjustRightInd w:val="0"/>
              <w:ind w:firstLine="400"/>
              <w:jc w:val="left"/>
              <w:rPr>
                <w:rFonts w:hint="eastAsia"/>
                <w:color w:val="000000"/>
                <w:kern w:val="0"/>
                <w:sz w:val="24"/>
              </w:rPr>
            </w:pPr>
            <w:r>
              <w:rPr>
                <w:color w:val="000000"/>
                <w:kern w:val="0"/>
                <w:sz w:val="24"/>
              </w:rPr>
              <w:lastRenderedPageBreak/>
              <w:t xml:space="preserve">        base: '../lib/',</w:t>
            </w:r>
            <w:ins w:id="2489" w:author="Administrator" w:date="2015-06-09T19:33:00Z">
              <w:r w:rsidR="001E5967">
                <w:rPr>
                  <w:rFonts w:hint="eastAsia"/>
                  <w:color w:val="000000"/>
                  <w:kern w:val="0"/>
                  <w:sz w:val="24"/>
                </w:rPr>
                <w:t xml:space="preserve">  // </w:t>
              </w:r>
              <w:r w:rsidR="001E5967">
                <w:rPr>
                  <w:rFonts w:hint="eastAsia"/>
                  <w:color w:val="000000"/>
                  <w:kern w:val="0"/>
                  <w:sz w:val="24"/>
                </w:rPr>
                <w:t>依赖</w:t>
              </w:r>
              <w:r w:rsidR="001E5967">
                <w:rPr>
                  <w:color w:val="000000"/>
                  <w:kern w:val="0"/>
                  <w:sz w:val="24"/>
                </w:rPr>
                <w:t>的路径</w:t>
              </w:r>
            </w:ins>
          </w:p>
          <w:p w14:paraId="4361AAE2" w14:textId="10A7FEC4" w:rsidR="00E2530E" w:rsidRDefault="009835AA">
            <w:pPr>
              <w:autoSpaceDE w:val="0"/>
              <w:autoSpaceDN w:val="0"/>
              <w:adjustRightInd w:val="0"/>
              <w:ind w:firstLine="400"/>
              <w:jc w:val="left"/>
              <w:rPr>
                <w:rFonts w:hint="eastAsia"/>
                <w:color w:val="000000"/>
                <w:kern w:val="0"/>
                <w:sz w:val="24"/>
              </w:rPr>
            </w:pPr>
            <w:r>
              <w:rPr>
                <w:color w:val="000000"/>
                <w:kern w:val="0"/>
                <w:sz w:val="24"/>
              </w:rPr>
              <w:t xml:space="preserve">        alias: {</w:t>
            </w:r>
            <w:ins w:id="2490" w:author="Administrator" w:date="2015-06-09T19:33:00Z">
              <w:r w:rsidR="001E5967">
                <w:rPr>
                  <w:color w:val="000000"/>
                  <w:kern w:val="0"/>
                  <w:sz w:val="24"/>
                </w:rPr>
                <w:t xml:space="preserve"> // </w:t>
              </w:r>
              <w:r w:rsidR="001E5967">
                <w:rPr>
                  <w:rFonts w:hint="eastAsia"/>
                  <w:color w:val="000000"/>
                  <w:kern w:val="0"/>
                  <w:sz w:val="24"/>
                </w:rPr>
                <w:t>配置</w:t>
              </w:r>
              <w:r w:rsidR="001E5967">
                <w:rPr>
                  <w:color w:val="000000"/>
                  <w:kern w:val="0"/>
                  <w:sz w:val="24"/>
                </w:rPr>
                <w:t>的库文件名称</w:t>
              </w:r>
            </w:ins>
            <w:ins w:id="2491" w:author="Administrator" w:date="2015-06-09T19:34:00Z">
              <w:r w:rsidR="001E5967">
                <w:rPr>
                  <w:color w:val="000000"/>
                  <w:kern w:val="0"/>
                  <w:sz w:val="24"/>
                </w:rPr>
                <w:t>，配置完成后直接</w:t>
              </w:r>
              <w:r w:rsidR="001E5967">
                <w:rPr>
                  <w:color w:val="000000"/>
                  <w:kern w:val="0"/>
                  <w:sz w:val="24"/>
                </w:rPr>
                <w:t>require(key)</w:t>
              </w:r>
            </w:ins>
          </w:p>
          <w:p w14:paraId="14E5767F"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jquery: 'jQuery/jquery.min.js',</w:t>
            </w:r>
          </w:p>
          <w:p w14:paraId="41FFAA2C"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drawManager: 'baiduMap/BMapLib_DrawingManager.js',</w:t>
            </w:r>
          </w:p>
          <w:p w14:paraId="08303121"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SearchInfoWindow: 'baiduMap/SearchInfoWindow.js',</w:t>
            </w:r>
          </w:p>
          <w:p w14:paraId="3BD97BFB"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bootstrap: 'bootstrap/bootstrap.min.js',</w:t>
            </w:r>
          </w:p>
          <w:p w14:paraId="2176207B"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moment: 'bootstrap/moment.min.js',</w:t>
            </w:r>
          </w:p>
          <w:p w14:paraId="4BC8CF6C"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daterangepicker: 'bootstrap/daterangepicker.js',</w:t>
            </w:r>
          </w:p>
          <w:p w14:paraId="71CA39AC"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underscore: 'underscore/underscore.js',</w:t>
            </w:r>
          </w:p>
          <w:p w14:paraId="76137AB6"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backbone: 'backbone/backbone.js',</w:t>
            </w:r>
          </w:p>
          <w:p w14:paraId="64578270"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artTemplate: 'artTemplate/artTemplate.js'</w:t>
            </w:r>
          </w:p>
          <w:p w14:paraId="0C33F94D"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w:t>
            </w:r>
          </w:p>
          <w:p w14:paraId="40EFC70E" w14:textId="77777777" w:rsidR="00E2530E" w:rsidRDefault="009835AA">
            <w:pPr>
              <w:autoSpaceDE w:val="0"/>
              <w:autoSpaceDN w:val="0"/>
              <w:adjustRightInd w:val="0"/>
              <w:ind w:firstLine="400"/>
              <w:jc w:val="left"/>
              <w:rPr>
                <w:color w:val="000000"/>
                <w:kern w:val="0"/>
                <w:sz w:val="24"/>
              </w:rPr>
            </w:pPr>
            <w:r>
              <w:rPr>
                <w:color w:val="000000"/>
                <w:kern w:val="0"/>
                <w:sz w:val="24"/>
              </w:rPr>
              <w:t xml:space="preserve">    });</w:t>
            </w:r>
          </w:p>
          <w:p w14:paraId="49B433E2" w14:textId="55487438" w:rsidR="00E2530E" w:rsidDel="001E5967" w:rsidRDefault="009835AA">
            <w:pPr>
              <w:autoSpaceDE w:val="0"/>
              <w:autoSpaceDN w:val="0"/>
              <w:adjustRightInd w:val="0"/>
              <w:ind w:firstLine="400"/>
              <w:jc w:val="left"/>
              <w:rPr>
                <w:del w:id="2492" w:author="Administrator" w:date="2015-06-09T19:34:00Z"/>
                <w:color w:val="000000"/>
                <w:kern w:val="0"/>
                <w:sz w:val="24"/>
              </w:rPr>
            </w:pPr>
            <w:del w:id="2493" w:author="Administrator" w:date="2015-06-09T19:34:00Z">
              <w:r w:rsidDel="001E5967">
                <w:rPr>
                  <w:color w:val="000000"/>
                  <w:kern w:val="0"/>
                  <w:sz w:val="24"/>
                </w:rPr>
                <w:delText xml:space="preserve">    seajs.use('underscore');</w:delText>
              </w:r>
            </w:del>
          </w:p>
          <w:p w14:paraId="2137501A" w14:textId="1752E496" w:rsidR="00E2530E" w:rsidDel="001E5967" w:rsidRDefault="009835AA">
            <w:pPr>
              <w:autoSpaceDE w:val="0"/>
              <w:autoSpaceDN w:val="0"/>
              <w:adjustRightInd w:val="0"/>
              <w:ind w:firstLine="400"/>
              <w:jc w:val="left"/>
              <w:rPr>
                <w:del w:id="2494" w:author="Administrator" w:date="2015-06-09T19:34:00Z"/>
                <w:color w:val="000000"/>
                <w:kern w:val="0"/>
                <w:sz w:val="24"/>
              </w:rPr>
            </w:pPr>
            <w:del w:id="2495" w:author="Administrator" w:date="2015-06-09T19:34:00Z">
              <w:r w:rsidDel="001E5967">
                <w:rPr>
                  <w:color w:val="000000"/>
                  <w:kern w:val="0"/>
                  <w:sz w:val="24"/>
                </w:rPr>
                <w:delText xml:space="preserve">    seajs.use('drawManager');</w:delText>
              </w:r>
            </w:del>
          </w:p>
          <w:p w14:paraId="6208B79B" w14:textId="50D658D2" w:rsidR="00E2530E" w:rsidDel="001E5967" w:rsidRDefault="009835AA">
            <w:pPr>
              <w:autoSpaceDE w:val="0"/>
              <w:autoSpaceDN w:val="0"/>
              <w:adjustRightInd w:val="0"/>
              <w:ind w:firstLine="400"/>
              <w:jc w:val="left"/>
              <w:rPr>
                <w:del w:id="2496" w:author="Administrator" w:date="2015-06-09T19:34:00Z"/>
                <w:color w:val="000000"/>
                <w:kern w:val="0"/>
                <w:sz w:val="24"/>
              </w:rPr>
            </w:pPr>
            <w:del w:id="2497" w:author="Administrator" w:date="2015-06-09T19:34:00Z">
              <w:r w:rsidDel="001E5967">
                <w:rPr>
                  <w:color w:val="000000"/>
                  <w:kern w:val="0"/>
                  <w:sz w:val="24"/>
                </w:rPr>
                <w:delText xml:space="preserve">    seajs.use('SearchInfoWindow');</w:delText>
              </w:r>
            </w:del>
          </w:p>
          <w:p w14:paraId="03789E10" w14:textId="3EE87E4F" w:rsidR="00E2530E" w:rsidDel="001E5967" w:rsidRDefault="009835AA">
            <w:pPr>
              <w:autoSpaceDE w:val="0"/>
              <w:autoSpaceDN w:val="0"/>
              <w:adjustRightInd w:val="0"/>
              <w:ind w:firstLine="400"/>
              <w:jc w:val="left"/>
              <w:rPr>
                <w:del w:id="2498" w:author="Administrator" w:date="2015-06-09T19:34:00Z"/>
                <w:color w:val="000000"/>
                <w:kern w:val="0"/>
                <w:sz w:val="24"/>
              </w:rPr>
            </w:pPr>
            <w:del w:id="2499" w:author="Administrator" w:date="2015-06-09T19:34:00Z">
              <w:r w:rsidDel="001E5967">
                <w:rPr>
                  <w:color w:val="000000"/>
                  <w:kern w:val="0"/>
                  <w:sz w:val="24"/>
                </w:rPr>
                <w:delText xml:space="preserve">    // </w:delText>
              </w:r>
              <w:r w:rsidDel="001E5967">
                <w:rPr>
                  <w:color w:val="000000"/>
                  <w:kern w:val="0"/>
                  <w:sz w:val="24"/>
                </w:rPr>
                <w:delText>入口</w:delText>
              </w:r>
            </w:del>
          </w:p>
          <w:p w14:paraId="45547CBE" w14:textId="4B308AB0" w:rsidR="00E2530E" w:rsidDel="001E5967" w:rsidRDefault="009835AA">
            <w:pPr>
              <w:autoSpaceDE w:val="0"/>
              <w:autoSpaceDN w:val="0"/>
              <w:adjustRightInd w:val="0"/>
              <w:ind w:firstLine="400"/>
              <w:jc w:val="left"/>
              <w:rPr>
                <w:del w:id="2500" w:author="Administrator" w:date="2015-06-09T19:34:00Z"/>
                <w:color w:val="000000"/>
                <w:kern w:val="0"/>
                <w:sz w:val="24"/>
              </w:rPr>
            </w:pPr>
            <w:del w:id="2501" w:author="Administrator" w:date="2015-06-09T19:34:00Z">
              <w:r w:rsidDel="001E5967">
                <w:rPr>
                  <w:color w:val="000000"/>
                  <w:kern w:val="0"/>
                  <w:sz w:val="24"/>
                </w:rPr>
                <w:delText xml:space="preserve">    seajs.use('../js/map_query/init.js');</w:delText>
              </w:r>
            </w:del>
          </w:p>
          <w:p w14:paraId="55424FF3" w14:textId="1F8B56B8" w:rsidR="00E2530E" w:rsidDel="001E5967" w:rsidRDefault="009835AA">
            <w:pPr>
              <w:autoSpaceDE w:val="0"/>
              <w:autoSpaceDN w:val="0"/>
              <w:adjustRightInd w:val="0"/>
              <w:ind w:firstLine="400"/>
              <w:jc w:val="left"/>
              <w:rPr>
                <w:del w:id="2502" w:author="Administrator" w:date="2015-06-09T19:34:00Z"/>
                <w:color w:val="000000"/>
                <w:kern w:val="0"/>
                <w:sz w:val="24"/>
              </w:rPr>
            </w:pPr>
            <w:del w:id="2503" w:author="Administrator" w:date="2015-06-09T19:34:00Z">
              <w:r w:rsidDel="001E5967">
                <w:rPr>
                  <w:color w:val="000000"/>
                  <w:kern w:val="0"/>
                  <w:sz w:val="24"/>
                </w:rPr>
                <w:delText xml:space="preserve">    seajs.use('../js/common.js');</w:delText>
              </w:r>
            </w:del>
          </w:p>
          <w:p w14:paraId="6C020FB1" w14:textId="77777777" w:rsidR="00E2530E" w:rsidRDefault="009835AA">
            <w:pPr>
              <w:ind w:firstLine="400"/>
              <w:rPr>
                <w:rFonts w:ascii="Courier New" w:hAnsi="Courier New" w:cs="Courier New"/>
                <w:color w:val="000000"/>
                <w:kern w:val="0"/>
                <w:sz w:val="20"/>
                <w:szCs w:val="20"/>
              </w:rPr>
            </w:pPr>
            <w:r>
              <w:rPr>
                <w:color w:val="000000"/>
                <w:kern w:val="0"/>
                <w:sz w:val="24"/>
              </w:rPr>
              <w:t>&lt;/script&gt;</w:t>
            </w:r>
          </w:p>
        </w:tc>
      </w:tr>
    </w:tbl>
    <w:p w14:paraId="566A65B7" w14:textId="77777777" w:rsidR="00E2530E" w:rsidRDefault="009835AA">
      <w:pPr>
        <w:ind w:firstLine="420"/>
        <w:rPr>
          <w:rFonts w:ascii="宋体" w:hAnsi="宋体"/>
          <w:color w:val="000000"/>
          <w:sz w:val="24"/>
        </w:rPr>
      </w:pPr>
      <w:r>
        <w:rPr>
          <w:rFonts w:ascii="宋体" w:hAnsi="宋体" w:hint="eastAsia"/>
          <w:color w:val="000000"/>
          <w:sz w:val="24"/>
        </w:rPr>
        <w:lastRenderedPageBreak/>
        <w:t>第二步：</w:t>
      </w:r>
      <w:r>
        <w:rPr>
          <w:rFonts w:ascii="宋体" w:hAnsi="宋体"/>
          <w:color w:val="000000"/>
          <w:sz w:val="24"/>
        </w:rPr>
        <w:t>在</w:t>
      </w:r>
      <w:r>
        <w:rPr>
          <w:color w:val="000000"/>
          <w:sz w:val="24"/>
        </w:rPr>
        <w:t>js</w:t>
      </w:r>
      <w:r>
        <w:rPr>
          <w:rFonts w:hint="eastAsia"/>
          <w:color w:val="000000"/>
          <w:sz w:val="24"/>
        </w:rPr>
        <w:t>文件</w:t>
      </w:r>
      <w:r>
        <w:rPr>
          <w:color w:val="000000"/>
          <w:sz w:val="24"/>
        </w:rPr>
        <w:t>中</w:t>
      </w:r>
      <w:r>
        <w:rPr>
          <w:rFonts w:hint="eastAsia"/>
          <w:color w:val="000000"/>
          <w:sz w:val="24"/>
        </w:rPr>
        <w:t>按需</w:t>
      </w:r>
      <w:r>
        <w:rPr>
          <w:color w:val="000000"/>
          <w:sz w:val="24"/>
        </w:rPr>
        <w:t>引用库文件</w:t>
      </w:r>
      <w:r>
        <w:rPr>
          <w:rFonts w:hint="eastAsia"/>
          <w:color w:val="000000"/>
          <w:sz w:val="24"/>
        </w:rPr>
        <w:t>，</w:t>
      </w:r>
      <w:r>
        <w:rPr>
          <w:color w:val="000000"/>
          <w:sz w:val="24"/>
        </w:rPr>
        <w:t>不</w:t>
      </w:r>
      <w:r>
        <w:rPr>
          <w:rFonts w:hint="eastAsia"/>
          <w:color w:val="000000"/>
          <w:sz w:val="24"/>
        </w:rPr>
        <w:t>用</w:t>
      </w:r>
      <w:r>
        <w:rPr>
          <w:color w:val="000000"/>
          <w:sz w:val="24"/>
        </w:rPr>
        <w:t>写难</w:t>
      </w:r>
      <w:r>
        <w:rPr>
          <w:rFonts w:hint="eastAsia"/>
          <w:color w:val="000000"/>
          <w:sz w:val="24"/>
        </w:rPr>
        <w:t>维护</w:t>
      </w:r>
      <w:r>
        <w:rPr>
          <w:color w:val="000000"/>
          <w:sz w:val="24"/>
        </w:rPr>
        <w:t>的</w:t>
      </w:r>
      <w:r>
        <w:rPr>
          <w:color w:val="000000"/>
          <w:sz w:val="24"/>
        </w:rPr>
        <w:t>script</w:t>
      </w:r>
      <w:r>
        <w:rPr>
          <w:rFonts w:hint="eastAsia"/>
          <w:color w:val="000000"/>
          <w:sz w:val="24"/>
        </w:rPr>
        <w:t>标签</w:t>
      </w:r>
      <w:r>
        <w:rPr>
          <w:rFonts w:ascii="宋体" w:hAnsi="宋体"/>
          <w:color w:val="000000"/>
          <w:sz w:val="24"/>
        </w:rPr>
        <w:t>：</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2530E" w14:paraId="72BE26F8" w14:textId="77777777">
        <w:tc>
          <w:tcPr>
            <w:tcW w:w="8505" w:type="dxa"/>
          </w:tcPr>
          <w:p w14:paraId="4ACD016F" w14:textId="77777777" w:rsidR="00E2530E" w:rsidRDefault="009835AA">
            <w:pPr>
              <w:ind w:firstLine="480"/>
              <w:rPr>
                <w:color w:val="000000"/>
                <w:kern w:val="0"/>
                <w:sz w:val="24"/>
              </w:rPr>
            </w:pPr>
            <w:r>
              <w:rPr>
                <w:color w:val="000000"/>
                <w:kern w:val="0"/>
                <w:sz w:val="24"/>
              </w:rPr>
              <w:t>define(function (require, exports, module) {</w:t>
            </w:r>
          </w:p>
          <w:p w14:paraId="35BCE501" w14:textId="77777777" w:rsidR="00E2530E" w:rsidRDefault="009835AA">
            <w:pPr>
              <w:ind w:firstLine="480"/>
              <w:rPr>
                <w:color w:val="000000"/>
                <w:kern w:val="0"/>
                <w:sz w:val="24"/>
              </w:rPr>
            </w:pPr>
            <w:r>
              <w:rPr>
                <w:color w:val="000000"/>
                <w:kern w:val="0"/>
                <w:sz w:val="24"/>
              </w:rPr>
              <w:t xml:space="preserve">    require('jquery');</w:t>
            </w:r>
          </w:p>
          <w:p w14:paraId="2AAA1D7F" w14:textId="77777777" w:rsidR="00E2530E" w:rsidRDefault="009835AA">
            <w:pPr>
              <w:ind w:firstLine="480"/>
              <w:rPr>
                <w:color w:val="000000"/>
                <w:kern w:val="0"/>
                <w:sz w:val="24"/>
              </w:rPr>
            </w:pPr>
            <w:r>
              <w:rPr>
                <w:color w:val="000000"/>
                <w:kern w:val="0"/>
                <w:sz w:val="24"/>
              </w:rPr>
              <w:t xml:space="preserve">    require('backbone');</w:t>
            </w:r>
          </w:p>
          <w:p w14:paraId="5B3A6B93" w14:textId="005EF223" w:rsidR="00E2530E" w:rsidDel="001E5967" w:rsidRDefault="009835AA" w:rsidP="001E5967">
            <w:pPr>
              <w:ind w:firstLine="480"/>
              <w:rPr>
                <w:del w:id="2504" w:author="Administrator" w:date="2015-06-09T19:35:00Z"/>
                <w:color w:val="000000"/>
                <w:kern w:val="0"/>
                <w:sz w:val="24"/>
              </w:rPr>
            </w:pPr>
            <w:r>
              <w:rPr>
                <w:color w:val="000000"/>
                <w:kern w:val="0"/>
                <w:sz w:val="24"/>
              </w:rPr>
              <w:t xml:space="preserve">    </w:t>
            </w:r>
            <w:del w:id="2505" w:author="Administrator" w:date="2015-06-09T19:35:00Z">
              <w:r w:rsidDel="001E5967">
                <w:rPr>
                  <w:color w:val="000000"/>
                  <w:kern w:val="0"/>
                  <w:sz w:val="24"/>
                </w:rPr>
                <w:delText xml:space="preserve">// </w:delText>
              </w:r>
              <w:r w:rsidDel="001E5967">
                <w:rPr>
                  <w:color w:val="000000"/>
                  <w:kern w:val="0"/>
                  <w:sz w:val="24"/>
                </w:rPr>
                <w:delText>地图部分</w:delText>
              </w:r>
            </w:del>
          </w:p>
          <w:p w14:paraId="6B3DC975" w14:textId="088D9A14" w:rsidR="00E2530E" w:rsidDel="001E5967" w:rsidRDefault="009835AA" w:rsidP="001E5967">
            <w:pPr>
              <w:ind w:firstLine="480"/>
              <w:rPr>
                <w:del w:id="2506" w:author="Administrator" w:date="2015-06-09T19:35:00Z"/>
                <w:color w:val="000000"/>
                <w:kern w:val="0"/>
                <w:sz w:val="24"/>
              </w:rPr>
            </w:pPr>
            <w:del w:id="2507" w:author="Administrator" w:date="2015-06-09T19:35:00Z">
              <w:r w:rsidDel="001E5967">
                <w:rPr>
                  <w:color w:val="000000"/>
                  <w:kern w:val="0"/>
                  <w:sz w:val="24"/>
                </w:rPr>
                <w:delText xml:space="preserve">    var map = require('../map_query/map');</w:delText>
              </w:r>
            </w:del>
          </w:p>
          <w:p w14:paraId="3C666C4A" w14:textId="57AC1F48" w:rsidR="00E2530E" w:rsidDel="001E5967" w:rsidRDefault="009835AA" w:rsidP="001E5967">
            <w:pPr>
              <w:ind w:firstLine="480"/>
              <w:rPr>
                <w:del w:id="2508" w:author="Administrator" w:date="2015-06-09T19:35:00Z"/>
                <w:color w:val="000000"/>
                <w:kern w:val="0"/>
                <w:sz w:val="24"/>
              </w:rPr>
            </w:pPr>
            <w:del w:id="2509" w:author="Administrator" w:date="2015-06-09T19:35:00Z">
              <w:r w:rsidDel="001E5967">
                <w:rPr>
                  <w:color w:val="000000"/>
                  <w:kern w:val="0"/>
                  <w:sz w:val="24"/>
                </w:rPr>
                <w:delText xml:space="preserve">    var template = require('artTemplate');</w:delText>
              </w:r>
            </w:del>
          </w:p>
          <w:p w14:paraId="4055242E" w14:textId="01F9742C" w:rsidR="00E2530E" w:rsidDel="001E5967" w:rsidRDefault="009835AA" w:rsidP="001E5967">
            <w:pPr>
              <w:ind w:firstLine="480"/>
              <w:rPr>
                <w:del w:id="2510" w:author="Administrator" w:date="2015-06-09T19:35:00Z"/>
                <w:color w:val="000000"/>
                <w:kern w:val="0"/>
                <w:sz w:val="24"/>
              </w:rPr>
            </w:pPr>
            <w:del w:id="2511" w:author="Administrator" w:date="2015-06-09T19:35:00Z">
              <w:r w:rsidDel="001E5967">
                <w:rPr>
                  <w:color w:val="000000"/>
                  <w:kern w:val="0"/>
                  <w:sz w:val="24"/>
                </w:rPr>
                <w:delText xml:space="preserve">    map.init();</w:delText>
              </w:r>
            </w:del>
          </w:p>
          <w:p w14:paraId="1D59D5A0" w14:textId="0FA0B79D" w:rsidR="00E2530E" w:rsidRDefault="009835AA" w:rsidP="001E5967">
            <w:pPr>
              <w:ind w:firstLine="480"/>
              <w:rPr>
                <w:color w:val="000000"/>
                <w:kern w:val="0"/>
                <w:sz w:val="24"/>
              </w:rPr>
            </w:pPr>
            <w:del w:id="2512" w:author="Administrator" w:date="2015-06-09T19:35:00Z">
              <w:r w:rsidDel="001E5967">
                <w:rPr>
                  <w:color w:val="000000"/>
                  <w:kern w:val="0"/>
                  <w:sz w:val="24"/>
                </w:rPr>
                <w:delText xml:space="preserve">    // </w:delText>
              </w:r>
              <w:r w:rsidDel="001E5967">
                <w:rPr>
                  <w:color w:val="000000"/>
                  <w:kern w:val="0"/>
                  <w:sz w:val="24"/>
                </w:rPr>
                <w:delText>日历控件</w:delText>
              </w:r>
            </w:del>
          </w:p>
          <w:p w14:paraId="1A651798" w14:textId="05BA797A" w:rsidR="00E2530E" w:rsidDel="001E5967" w:rsidRDefault="009835AA">
            <w:pPr>
              <w:ind w:firstLine="480"/>
              <w:rPr>
                <w:del w:id="2513" w:author="Administrator" w:date="2015-06-09T19:35:00Z"/>
                <w:color w:val="000000"/>
                <w:kern w:val="0"/>
                <w:sz w:val="24"/>
              </w:rPr>
            </w:pPr>
            <w:del w:id="2514" w:author="Administrator" w:date="2015-06-09T19:35:00Z">
              <w:r w:rsidDel="001E5967">
                <w:rPr>
                  <w:color w:val="000000"/>
                  <w:kern w:val="0"/>
                  <w:sz w:val="24"/>
                </w:rPr>
                <w:delText xml:space="preserve">    var datetimepicker = require('../map_query/datetimepicker');</w:delText>
              </w:r>
            </w:del>
          </w:p>
          <w:p w14:paraId="3346EC19" w14:textId="7F69DF6B" w:rsidR="00E2530E" w:rsidDel="001E5967" w:rsidRDefault="009835AA">
            <w:pPr>
              <w:ind w:firstLine="480"/>
              <w:rPr>
                <w:del w:id="2515" w:author="Administrator" w:date="2015-06-09T19:35:00Z"/>
                <w:color w:val="000000"/>
                <w:kern w:val="0"/>
                <w:sz w:val="24"/>
              </w:rPr>
            </w:pPr>
            <w:del w:id="2516" w:author="Administrator" w:date="2015-06-09T19:35:00Z">
              <w:r w:rsidDel="001E5967">
                <w:rPr>
                  <w:color w:val="000000"/>
                  <w:kern w:val="0"/>
                  <w:sz w:val="24"/>
                </w:rPr>
                <w:delText xml:space="preserve">    datetimepicker.init();</w:delText>
              </w:r>
            </w:del>
          </w:p>
          <w:p w14:paraId="42DC58AB" w14:textId="636421E7" w:rsidR="00E2530E" w:rsidDel="001E5967" w:rsidRDefault="009835AA">
            <w:pPr>
              <w:ind w:firstLine="480"/>
              <w:rPr>
                <w:del w:id="2517" w:author="Administrator" w:date="2015-06-09T19:35:00Z"/>
                <w:color w:val="000000"/>
                <w:kern w:val="0"/>
                <w:sz w:val="24"/>
              </w:rPr>
            </w:pPr>
            <w:del w:id="2518" w:author="Administrator" w:date="2015-06-09T19:35:00Z">
              <w:r w:rsidDel="001E5967">
                <w:rPr>
                  <w:color w:val="000000"/>
                  <w:kern w:val="0"/>
                  <w:sz w:val="24"/>
                </w:rPr>
                <w:delText xml:space="preserve">    // </w:delText>
              </w:r>
              <w:r w:rsidDel="001E5967">
                <w:rPr>
                  <w:color w:val="000000"/>
                  <w:kern w:val="0"/>
                  <w:sz w:val="24"/>
                </w:rPr>
                <w:delText>表单</w:delText>
              </w:r>
            </w:del>
          </w:p>
          <w:p w14:paraId="1A426CF1" w14:textId="210F0E79" w:rsidR="00E2530E" w:rsidDel="001E5967" w:rsidRDefault="009835AA">
            <w:pPr>
              <w:ind w:firstLine="480"/>
              <w:rPr>
                <w:del w:id="2519" w:author="Administrator" w:date="2015-06-09T19:35:00Z"/>
                <w:color w:val="000000"/>
                <w:kern w:val="0"/>
                <w:sz w:val="24"/>
              </w:rPr>
            </w:pPr>
            <w:del w:id="2520" w:author="Administrator" w:date="2015-06-09T19:35:00Z">
              <w:r w:rsidDel="001E5967">
                <w:rPr>
                  <w:color w:val="000000"/>
                  <w:kern w:val="0"/>
                  <w:sz w:val="24"/>
                </w:rPr>
                <w:delText xml:space="preserve">    var form = require('../form');</w:delText>
              </w:r>
            </w:del>
          </w:p>
          <w:p w14:paraId="015A24B5" w14:textId="0D89CDD4" w:rsidR="00E2530E" w:rsidDel="001E5967" w:rsidRDefault="009835AA">
            <w:pPr>
              <w:ind w:firstLine="480"/>
              <w:rPr>
                <w:del w:id="2521" w:author="Administrator" w:date="2015-06-09T19:35:00Z"/>
                <w:color w:val="000000"/>
                <w:kern w:val="0"/>
                <w:sz w:val="24"/>
              </w:rPr>
            </w:pPr>
            <w:del w:id="2522" w:author="Administrator" w:date="2015-06-09T19:35:00Z">
              <w:r w:rsidDel="001E5967">
                <w:rPr>
                  <w:color w:val="000000"/>
                  <w:kern w:val="0"/>
                  <w:sz w:val="24"/>
                </w:rPr>
                <w:delText xml:space="preserve">    form.init();</w:delText>
              </w:r>
            </w:del>
          </w:p>
          <w:p w14:paraId="7A3EEE58" w14:textId="3019D414" w:rsidR="00E2530E" w:rsidDel="001E5967" w:rsidRDefault="009835AA">
            <w:pPr>
              <w:ind w:firstLine="480"/>
              <w:rPr>
                <w:del w:id="2523" w:author="Administrator" w:date="2015-06-09T19:35:00Z"/>
                <w:color w:val="000000"/>
                <w:kern w:val="0"/>
                <w:sz w:val="24"/>
              </w:rPr>
            </w:pPr>
            <w:del w:id="2524" w:author="Administrator" w:date="2015-06-09T19:35:00Z">
              <w:r w:rsidDel="001E5967">
                <w:rPr>
                  <w:color w:val="000000"/>
                  <w:kern w:val="0"/>
                  <w:sz w:val="24"/>
                </w:rPr>
                <w:delText xml:space="preserve">    // </w:delText>
              </w:r>
              <w:r w:rsidDel="001E5967">
                <w:rPr>
                  <w:color w:val="000000"/>
                  <w:kern w:val="0"/>
                  <w:sz w:val="24"/>
                </w:rPr>
                <w:delText>列表逻辑</w:delText>
              </w:r>
            </w:del>
          </w:p>
          <w:p w14:paraId="5B4AA7D2" w14:textId="2C8FC370" w:rsidR="00E2530E" w:rsidDel="001E5967" w:rsidRDefault="009835AA">
            <w:pPr>
              <w:ind w:firstLine="480"/>
              <w:rPr>
                <w:del w:id="2525" w:author="Administrator" w:date="2015-06-09T19:35:00Z"/>
                <w:color w:val="000000"/>
                <w:kern w:val="0"/>
                <w:sz w:val="24"/>
              </w:rPr>
            </w:pPr>
            <w:del w:id="2526" w:author="Administrator" w:date="2015-06-09T19:35:00Z">
              <w:r w:rsidDel="001E5967">
                <w:rPr>
                  <w:color w:val="000000"/>
                  <w:kern w:val="0"/>
                  <w:sz w:val="24"/>
                </w:rPr>
                <w:delText xml:space="preserve">    var list = require('../map_query/list');</w:delText>
              </w:r>
            </w:del>
          </w:p>
          <w:p w14:paraId="5A15006C" w14:textId="22496526" w:rsidR="00E2530E" w:rsidRDefault="009835AA">
            <w:pPr>
              <w:ind w:firstLine="480"/>
              <w:rPr>
                <w:rFonts w:ascii="Courier New" w:hAnsi="Courier New" w:cs="Courier New"/>
                <w:color w:val="000000"/>
                <w:kern w:val="0"/>
                <w:sz w:val="20"/>
                <w:szCs w:val="20"/>
              </w:rPr>
            </w:pPr>
            <w:del w:id="2527" w:author="Administrator" w:date="2015-06-09T19:35:00Z">
              <w:r w:rsidDel="001E5967">
                <w:rPr>
                  <w:color w:val="000000"/>
                  <w:kern w:val="0"/>
                  <w:sz w:val="24"/>
                </w:rPr>
                <w:delText xml:space="preserve">    list.init();</w:delText>
              </w:r>
            </w:del>
          </w:p>
        </w:tc>
      </w:tr>
    </w:tbl>
    <w:p w14:paraId="03E9DBFA" w14:textId="77777777" w:rsidR="00E2530E" w:rsidRDefault="009835AA">
      <w:pPr>
        <w:pStyle w:val="3"/>
        <w:spacing w:line="416" w:lineRule="auto"/>
        <w:rPr>
          <w:rFonts w:ascii="黑体" w:eastAsia="黑体" w:hAnsi="黑体"/>
          <w:b w:val="0"/>
          <w:color w:val="000000"/>
          <w:sz w:val="24"/>
          <w:szCs w:val="24"/>
        </w:rPr>
      </w:pPr>
      <w:bookmarkStart w:id="2528" w:name="_Toc356990830"/>
      <w:bookmarkStart w:id="2529" w:name="_Toc420932637"/>
      <w:bookmarkStart w:id="2530" w:name="_Toc420933136"/>
      <w:bookmarkStart w:id="2531" w:name="_Toc421645269"/>
      <w:r>
        <w:rPr>
          <w:rFonts w:ascii="黑体" w:eastAsia="黑体" w:hAnsi="黑体" w:hint="eastAsia"/>
          <w:b w:val="0"/>
          <w:color w:val="000000"/>
          <w:sz w:val="24"/>
          <w:szCs w:val="24"/>
        </w:rPr>
        <w:t>4.1.3拆分</w:t>
      </w:r>
      <w:r>
        <w:rPr>
          <w:rFonts w:ascii="Times New Roman" w:eastAsia="黑体" w:hAnsi="Times New Roman"/>
          <w:b w:val="0"/>
          <w:color w:val="000000"/>
          <w:sz w:val="24"/>
          <w:szCs w:val="24"/>
        </w:rPr>
        <w:t>BcakBone</w:t>
      </w:r>
      <w:r>
        <w:rPr>
          <w:rFonts w:ascii="黑体" w:eastAsia="黑体" w:hAnsi="黑体" w:hint="eastAsia"/>
          <w:b w:val="0"/>
          <w:color w:val="000000"/>
          <w:sz w:val="24"/>
          <w:szCs w:val="24"/>
        </w:rPr>
        <w:t>的数据</w:t>
      </w:r>
      <w:r>
        <w:rPr>
          <w:rFonts w:ascii="Times New Roman" w:eastAsia="黑体" w:hAnsi="Times New Roman"/>
          <w:b w:val="0"/>
          <w:color w:val="000000"/>
          <w:sz w:val="24"/>
          <w:szCs w:val="24"/>
        </w:rPr>
        <w:t>Model</w:t>
      </w:r>
      <w:r>
        <w:rPr>
          <w:rFonts w:ascii="黑体" w:eastAsia="黑体" w:hAnsi="黑体" w:hint="eastAsia"/>
          <w:b w:val="0"/>
          <w:color w:val="000000"/>
          <w:sz w:val="24"/>
          <w:szCs w:val="24"/>
        </w:rPr>
        <w:t>功能</w:t>
      </w:r>
      <w:bookmarkEnd w:id="2528"/>
      <w:bookmarkEnd w:id="2529"/>
      <w:bookmarkEnd w:id="2530"/>
      <w:bookmarkEnd w:id="2531"/>
    </w:p>
    <w:p w14:paraId="3DA8BE3E" w14:textId="77777777" w:rsidR="00E2530E" w:rsidRDefault="009835AA">
      <w:pPr>
        <w:ind w:firstLine="480"/>
        <w:rPr>
          <w:rFonts w:ascii="宋体" w:hAnsi="宋体"/>
          <w:color w:val="000000"/>
          <w:sz w:val="24"/>
        </w:rPr>
      </w:pPr>
      <w:r>
        <w:rPr>
          <w:color w:val="000000"/>
          <w:sz w:val="24"/>
        </w:rPr>
        <w:t>BcakBone</w:t>
      </w:r>
      <w:r>
        <w:rPr>
          <w:rFonts w:ascii="宋体" w:hAnsi="宋体"/>
          <w:color w:val="000000"/>
          <w:sz w:val="24"/>
        </w:rPr>
        <w:t>为复杂</w:t>
      </w:r>
      <w:r>
        <w:rPr>
          <w:color w:val="000000"/>
          <w:sz w:val="24"/>
        </w:rPr>
        <w:t>Javascript</w:t>
      </w:r>
      <w:r>
        <w:rPr>
          <w:rFonts w:ascii="宋体" w:hAnsi="宋体"/>
          <w:color w:val="000000"/>
          <w:sz w:val="24"/>
        </w:rPr>
        <w:t>应用程序提供模型(</w:t>
      </w:r>
      <w:r>
        <w:rPr>
          <w:color w:val="000000"/>
          <w:sz w:val="24"/>
        </w:rPr>
        <w:t>models</w:t>
      </w:r>
      <w:r>
        <w:rPr>
          <w:rFonts w:ascii="宋体" w:hAnsi="宋体"/>
          <w:color w:val="000000"/>
          <w:sz w:val="24"/>
        </w:rPr>
        <w:t>)、集合(</w:t>
      </w:r>
      <w:r>
        <w:rPr>
          <w:color w:val="000000"/>
          <w:sz w:val="24"/>
        </w:rPr>
        <w:t>collections</w:t>
      </w:r>
      <w:r>
        <w:rPr>
          <w:rFonts w:ascii="宋体" w:hAnsi="宋体"/>
          <w:color w:val="000000"/>
          <w:sz w:val="24"/>
        </w:rPr>
        <w:t>)、视图(</w:t>
      </w:r>
      <w:r>
        <w:rPr>
          <w:color w:val="000000"/>
          <w:sz w:val="24"/>
        </w:rPr>
        <w:t>views</w:t>
      </w:r>
      <w:r>
        <w:rPr>
          <w:rFonts w:ascii="宋体" w:hAnsi="宋体"/>
          <w:color w:val="000000"/>
          <w:sz w:val="24"/>
        </w:rPr>
        <w:t>)的结构。其中模型用于绑定键值数据和自定义事件；集合附有可枚举函数的丰富</w:t>
      </w:r>
      <w:r>
        <w:rPr>
          <w:color w:val="000000"/>
          <w:sz w:val="24"/>
        </w:rPr>
        <w:t>API</w:t>
      </w:r>
      <w:r>
        <w:rPr>
          <w:rFonts w:ascii="宋体" w:hAnsi="宋体"/>
          <w:color w:val="000000"/>
          <w:sz w:val="24"/>
        </w:rPr>
        <w:t>； 视图可以声明事件处理函数，并通过</w:t>
      </w:r>
      <w:r>
        <w:rPr>
          <w:color w:val="000000"/>
          <w:sz w:val="24"/>
        </w:rPr>
        <w:t>RESTful</w:t>
      </w:r>
      <w:r>
        <w:rPr>
          <w:rFonts w:ascii="宋体" w:hAnsi="宋体"/>
          <w:color w:val="000000"/>
          <w:sz w:val="24"/>
        </w:rPr>
        <w:t xml:space="preserve"> </w:t>
      </w:r>
      <w:r>
        <w:rPr>
          <w:color w:val="000000"/>
          <w:sz w:val="24"/>
        </w:rPr>
        <w:t>JSON</w:t>
      </w:r>
      <w:r>
        <w:rPr>
          <w:rFonts w:ascii="宋体" w:hAnsi="宋体"/>
          <w:color w:val="000000"/>
          <w:sz w:val="24"/>
        </w:rPr>
        <w:t>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w:t>
      </w:r>
      <w:commentRangeStart w:id="2532"/>
      <w:r>
        <w:rPr>
          <w:rFonts w:ascii="宋体" w:hAnsi="宋体" w:hint="eastAsia"/>
          <w:color w:val="000000"/>
          <w:sz w:val="24"/>
        </w:rPr>
        <w:t>使用</w:t>
      </w:r>
      <w:r>
        <w:rPr>
          <w:rFonts w:ascii="宋体" w:hAnsi="宋体"/>
          <w:color w:val="000000"/>
          <w:sz w:val="24"/>
        </w:rPr>
        <w:t>方法</w:t>
      </w:r>
      <w:r>
        <w:rPr>
          <w:rFonts w:ascii="宋体" w:hAnsi="宋体" w:hint="eastAsia"/>
          <w:color w:val="000000"/>
          <w:sz w:val="24"/>
        </w:rPr>
        <w:t>如下：</w:t>
      </w:r>
      <w:commentRangeEnd w:id="2532"/>
      <w:r>
        <w:commentReference w:id="2532"/>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7"/>
      </w:tblGrid>
      <w:tr w:rsidR="00E2530E" w14:paraId="74127C47" w14:textId="77777777">
        <w:trPr>
          <w:trHeight w:val="2757"/>
          <w:jc w:val="center"/>
        </w:trPr>
        <w:tc>
          <w:tcPr>
            <w:tcW w:w="8957" w:type="dxa"/>
          </w:tcPr>
          <w:p w14:paraId="0D9721C0" w14:textId="0D609A9A" w:rsidR="00E2530E" w:rsidRDefault="009835AA">
            <w:pPr>
              <w:ind w:firstLineChars="200" w:firstLine="480"/>
              <w:rPr>
                <w:rFonts w:hint="eastAsia"/>
                <w:sz w:val="24"/>
              </w:rPr>
            </w:pPr>
            <w:r>
              <w:rPr>
                <w:sz w:val="24"/>
              </w:rPr>
              <w:lastRenderedPageBreak/>
              <w:t>define(function (require, exports, module){</w:t>
            </w:r>
            <w:ins w:id="2533" w:author="Administrator" w:date="2015-06-09T19:39:00Z">
              <w:r w:rsidR="00E02EEF">
                <w:rPr>
                  <w:sz w:val="24"/>
                </w:rPr>
                <w:t xml:space="preserve"> //seajs</w:t>
              </w:r>
              <w:r w:rsidR="00E02EEF">
                <w:rPr>
                  <w:rFonts w:hint="eastAsia"/>
                  <w:sz w:val="24"/>
                </w:rPr>
                <w:t>定义头部</w:t>
              </w:r>
            </w:ins>
          </w:p>
          <w:p w14:paraId="79F67254" w14:textId="4A07A0EF" w:rsidR="00E2530E" w:rsidDel="00E02EEF" w:rsidRDefault="009835AA">
            <w:pPr>
              <w:ind w:firstLineChars="200" w:firstLine="480"/>
              <w:rPr>
                <w:del w:id="2534" w:author="Administrator" w:date="2015-06-09T19:37:00Z"/>
                <w:sz w:val="24"/>
              </w:rPr>
            </w:pPr>
            <w:r>
              <w:rPr>
                <w:sz w:val="24"/>
              </w:rPr>
              <w:t xml:space="preserve">    </w:t>
            </w:r>
            <w:del w:id="2535" w:author="Administrator" w:date="2015-06-09T19:37:00Z">
              <w:r w:rsidDel="00E02EEF">
                <w:rPr>
                  <w:sz w:val="24"/>
                </w:rPr>
                <w:delText>require('jquery');</w:delText>
              </w:r>
            </w:del>
          </w:p>
          <w:p w14:paraId="7E8CE777" w14:textId="193D1B70" w:rsidR="00E2530E" w:rsidRDefault="009835AA" w:rsidP="00E02EEF">
            <w:pPr>
              <w:ind w:firstLineChars="200" w:firstLine="480"/>
              <w:rPr>
                <w:sz w:val="24"/>
              </w:rPr>
            </w:pPr>
            <w:del w:id="2536" w:author="Administrator" w:date="2015-06-09T19:37:00Z">
              <w:r w:rsidDel="00E02EEF">
                <w:rPr>
                  <w:sz w:val="24"/>
                </w:rPr>
                <w:delText xml:space="preserve">    require('backbone');</w:delText>
              </w:r>
            </w:del>
            <w:ins w:id="2537" w:author="Administrator" w:date="2015-06-09T19:37:00Z">
              <w:r w:rsidR="00E02EEF">
                <w:rPr>
                  <w:sz w:val="24"/>
                </w:rPr>
                <w:t>…</w:t>
              </w:r>
            </w:ins>
          </w:p>
          <w:p w14:paraId="7E98B03F" w14:textId="45A44E92" w:rsidR="00E2530E" w:rsidRDefault="009835AA">
            <w:pPr>
              <w:ind w:firstLineChars="200" w:firstLine="480"/>
              <w:rPr>
                <w:sz w:val="24"/>
              </w:rPr>
            </w:pPr>
            <w:r>
              <w:rPr>
                <w:sz w:val="24"/>
              </w:rPr>
              <w:t xml:space="preserve">    var Model = Backbone.Model.extend({</w:t>
            </w:r>
            <w:ins w:id="2538" w:author="Administrator" w:date="2015-06-09T19:39:00Z">
              <w:r w:rsidR="00E02EEF">
                <w:rPr>
                  <w:rFonts w:hint="eastAsia"/>
                  <w:sz w:val="24"/>
                </w:rPr>
                <w:t>/</w:t>
              </w:r>
              <w:r w:rsidR="00E02EEF">
                <w:rPr>
                  <w:sz w:val="24"/>
                </w:rPr>
                <w:t xml:space="preserve">/ </w:t>
              </w:r>
              <w:r w:rsidR="00E02EEF">
                <w:rPr>
                  <w:rFonts w:hint="eastAsia"/>
                  <w:sz w:val="24"/>
                </w:rPr>
                <w:t>继承</w:t>
              </w:r>
              <w:r w:rsidR="00E02EEF">
                <w:rPr>
                  <w:rFonts w:hint="eastAsia"/>
                  <w:sz w:val="24"/>
                </w:rPr>
                <w:t>b</w:t>
              </w:r>
              <w:r w:rsidR="00E02EEF">
                <w:rPr>
                  <w:sz w:val="24"/>
                </w:rPr>
                <w:t>ackbone.js</w:t>
              </w:r>
              <w:r w:rsidR="00E02EEF">
                <w:rPr>
                  <w:rFonts w:hint="eastAsia"/>
                  <w:sz w:val="24"/>
                </w:rPr>
                <w:t>的</w:t>
              </w:r>
              <w:r w:rsidR="00E02EEF">
                <w:rPr>
                  <w:sz w:val="24"/>
                </w:rPr>
                <w:t>Model</w:t>
              </w:r>
            </w:ins>
            <w:ins w:id="2539" w:author="Administrator" w:date="2015-06-09T19:40:00Z">
              <w:r w:rsidR="00E02EEF">
                <w:rPr>
                  <w:rFonts w:hint="eastAsia"/>
                  <w:sz w:val="24"/>
                </w:rPr>
                <w:t>模型</w:t>
              </w:r>
            </w:ins>
            <w:ins w:id="2540" w:author="Administrator" w:date="2015-06-09T19:39:00Z">
              <w:r w:rsidR="00E02EEF">
                <w:rPr>
                  <w:sz w:val="24"/>
                </w:rPr>
                <w:t xml:space="preserve"> </w:t>
              </w:r>
            </w:ins>
          </w:p>
          <w:p w14:paraId="42AE5001" w14:textId="77777777" w:rsidR="00E2530E" w:rsidRDefault="009835AA">
            <w:pPr>
              <w:ind w:firstLineChars="200" w:firstLine="480"/>
              <w:rPr>
                <w:sz w:val="24"/>
              </w:rPr>
            </w:pPr>
            <w:r>
              <w:rPr>
                <w:sz w:val="24"/>
              </w:rPr>
              <w:t xml:space="preserve">        defaults: {</w:t>
            </w:r>
          </w:p>
          <w:p w14:paraId="34401E97" w14:textId="77777777" w:rsidR="00E2530E" w:rsidRDefault="009835AA">
            <w:pPr>
              <w:ind w:firstLineChars="200" w:firstLine="480"/>
              <w:rPr>
                <w:sz w:val="24"/>
              </w:rPr>
            </w:pPr>
            <w:r>
              <w:rPr>
                <w:sz w:val="24"/>
              </w:rPr>
              <w:t xml:space="preserve">            list: {},</w:t>
            </w:r>
          </w:p>
          <w:p w14:paraId="1AE253BC" w14:textId="77777777" w:rsidR="00E2530E" w:rsidRDefault="009835AA">
            <w:pPr>
              <w:ind w:firstLineChars="200" w:firstLine="480"/>
              <w:rPr>
                <w:sz w:val="24"/>
              </w:rPr>
            </w:pPr>
            <w:r>
              <w:rPr>
                <w:sz w:val="24"/>
              </w:rPr>
              <w:t xml:space="preserve">            detail: {}</w:t>
            </w:r>
          </w:p>
          <w:p w14:paraId="77B314B5" w14:textId="77777777" w:rsidR="00E2530E" w:rsidRDefault="009835AA">
            <w:pPr>
              <w:ind w:firstLineChars="200" w:firstLine="480"/>
              <w:rPr>
                <w:sz w:val="24"/>
              </w:rPr>
            </w:pPr>
            <w:r>
              <w:rPr>
                <w:sz w:val="24"/>
              </w:rPr>
              <w:t xml:space="preserve">        },</w:t>
            </w:r>
          </w:p>
          <w:p w14:paraId="2C2E538C" w14:textId="77777777" w:rsidR="00E2530E" w:rsidRDefault="009835AA">
            <w:pPr>
              <w:ind w:firstLineChars="200" w:firstLine="480"/>
              <w:rPr>
                <w:sz w:val="24"/>
              </w:rPr>
            </w:pPr>
            <w:r>
              <w:rPr>
                <w:sz w:val="24"/>
              </w:rPr>
              <w:t xml:space="preserve">        initialize: function () {</w:t>
            </w:r>
          </w:p>
          <w:p w14:paraId="0847FC00" w14:textId="77777777" w:rsidR="00E2530E" w:rsidRDefault="009835AA">
            <w:pPr>
              <w:ind w:firstLineChars="200" w:firstLine="480"/>
              <w:rPr>
                <w:sz w:val="24"/>
              </w:rPr>
            </w:pPr>
            <w:r>
              <w:rPr>
                <w:sz w:val="24"/>
              </w:rPr>
              <w:t xml:space="preserve">            var _this = this;</w:t>
            </w:r>
          </w:p>
          <w:p w14:paraId="4C9B532E" w14:textId="7BAD88DC" w:rsidR="00E2530E" w:rsidDel="00E02EEF" w:rsidRDefault="009835AA" w:rsidP="00E02EEF">
            <w:pPr>
              <w:ind w:firstLineChars="200" w:firstLine="480"/>
              <w:rPr>
                <w:del w:id="2541" w:author="Administrator" w:date="2015-06-09T19:37:00Z"/>
                <w:sz w:val="24"/>
              </w:rPr>
            </w:pPr>
            <w:r>
              <w:rPr>
                <w:sz w:val="24"/>
              </w:rPr>
              <w:t xml:space="preserve">        }</w:t>
            </w:r>
            <w:del w:id="2542" w:author="Administrator" w:date="2015-06-09T19:37:00Z">
              <w:r w:rsidDel="00E02EEF">
                <w:rPr>
                  <w:sz w:val="24"/>
                </w:rPr>
                <w:delText>,</w:delText>
              </w:r>
            </w:del>
          </w:p>
          <w:p w14:paraId="7DD2FAFA" w14:textId="39274FB6" w:rsidR="00E2530E" w:rsidDel="00E02EEF" w:rsidRDefault="009835AA" w:rsidP="00E02EEF">
            <w:pPr>
              <w:ind w:firstLineChars="200" w:firstLine="480"/>
              <w:rPr>
                <w:del w:id="2543" w:author="Administrator" w:date="2015-06-09T19:37:00Z"/>
                <w:sz w:val="24"/>
              </w:rPr>
            </w:pPr>
            <w:del w:id="2544" w:author="Administrator" w:date="2015-06-09T19:37:00Z">
              <w:r w:rsidDel="00E02EEF">
                <w:rPr>
                  <w:sz w:val="24"/>
                </w:rPr>
                <w:delText xml:space="preserve">        search: function (req, fn, be) {</w:delText>
              </w:r>
            </w:del>
          </w:p>
          <w:p w14:paraId="21F33EE9" w14:textId="45214092" w:rsidR="00E2530E" w:rsidDel="00E02EEF" w:rsidRDefault="009835AA" w:rsidP="00E02EEF">
            <w:pPr>
              <w:ind w:firstLineChars="200" w:firstLine="480"/>
              <w:rPr>
                <w:del w:id="2545" w:author="Administrator" w:date="2015-06-09T19:37:00Z"/>
                <w:sz w:val="24"/>
              </w:rPr>
            </w:pPr>
            <w:del w:id="2546" w:author="Administrator" w:date="2015-06-09T19:37:00Z">
              <w:r w:rsidDel="00E02EEF">
                <w:rPr>
                  <w:sz w:val="24"/>
                </w:rPr>
                <w:delText xml:space="preserve">        //$(".map_warning").find(".loading").remove();//ch</w:delText>
              </w:r>
            </w:del>
          </w:p>
          <w:p w14:paraId="0BC12E50" w14:textId="31789EC6" w:rsidR="00E2530E" w:rsidDel="00E02EEF" w:rsidRDefault="009835AA" w:rsidP="00E02EEF">
            <w:pPr>
              <w:ind w:firstLineChars="200" w:firstLine="480"/>
              <w:rPr>
                <w:del w:id="2547" w:author="Administrator" w:date="2015-06-09T19:37:00Z"/>
                <w:sz w:val="24"/>
              </w:rPr>
            </w:pPr>
            <w:del w:id="2548" w:author="Administrator" w:date="2015-06-09T19:37:00Z">
              <w:r w:rsidDel="00E02EEF">
                <w:rPr>
                  <w:sz w:val="24"/>
                </w:rPr>
                <w:delText xml:space="preserve">            var _this = this;</w:delText>
              </w:r>
            </w:del>
          </w:p>
          <w:p w14:paraId="0D1A7959" w14:textId="0E72C4BA" w:rsidR="00E2530E" w:rsidDel="00E02EEF" w:rsidRDefault="009835AA" w:rsidP="00E02EEF">
            <w:pPr>
              <w:ind w:firstLineChars="200" w:firstLine="480"/>
              <w:rPr>
                <w:del w:id="2549" w:author="Administrator" w:date="2015-06-09T19:37:00Z"/>
                <w:sz w:val="24"/>
              </w:rPr>
            </w:pPr>
            <w:del w:id="2550" w:author="Administrator" w:date="2015-06-09T19:37:00Z">
              <w:r w:rsidDel="00E02EEF">
                <w:rPr>
                  <w:sz w:val="24"/>
                </w:rPr>
                <w:delText xml:space="preserve">            $.ajax({</w:delText>
              </w:r>
            </w:del>
          </w:p>
          <w:p w14:paraId="4BAE0D58" w14:textId="4D90677B" w:rsidR="00E2530E" w:rsidDel="00E02EEF" w:rsidRDefault="009835AA" w:rsidP="00E02EEF">
            <w:pPr>
              <w:ind w:firstLineChars="200" w:firstLine="480"/>
              <w:rPr>
                <w:del w:id="2551" w:author="Administrator" w:date="2015-06-09T19:37:00Z"/>
                <w:sz w:val="24"/>
              </w:rPr>
            </w:pPr>
            <w:del w:id="2552" w:author="Administrator" w:date="2015-06-09T19:37:00Z">
              <w:r w:rsidDel="00E02EEF">
                <w:rPr>
                  <w:sz w:val="24"/>
                </w:rPr>
                <w:delText xml:space="preserve">                type: "GET",</w:delText>
              </w:r>
            </w:del>
          </w:p>
          <w:p w14:paraId="6F42C3C7" w14:textId="73DF4144" w:rsidR="00E2530E" w:rsidDel="00E02EEF" w:rsidRDefault="009835AA" w:rsidP="00E02EEF">
            <w:pPr>
              <w:ind w:firstLineChars="200" w:firstLine="480"/>
              <w:rPr>
                <w:del w:id="2553" w:author="Administrator" w:date="2015-06-09T19:37:00Z"/>
                <w:sz w:val="24"/>
              </w:rPr>
            </w:pPr>
            <w:del w:id="2554" w:author="Administrator" w:date="2015-06-09T19:37:00Z">
              <w:r w:rsidDel="00E02EEF">
                <w:rPr>
                  <w:sz w:val="24"/>
                </w:rPr>
                <w:delText>//                url: "../demo/mock/mapQuery.json",</w:delText>
              </w:r>
            </w:del>
          </w:p>
          <w:p w14:paraId="6F5DAF30" w14:textId="1E611A25" w:rsidR="00E2530E" w:rsidDel="00E02EEF" w:rsidRDefault="009835AA" w:rsidP="00E02EEF">
            <w:pPr>
              <w:ind w:firstLineChars="200" w:firstLine="480"/>
              <w:rPr>
                <w:del w:id="2555" w:author="Administrator" w:date="2015-06-09T19:37:00Z"/>
                <w:sz w:val="24"/>
              </w:rPr>
            </w:pPr>
            <w:del w:id="2556" w:author="Administrator" w:date="2015-06-09T19:37:00Z">
              <w:r w:rsidDel="00E02EEF">
                <w:rPr>
                  <w:sz w:val="24"/>
                </w:rPr>
                <w:delText>//                url: "http://localhost:9999/demo",</w:delText>
              </w:r>
            </w:del>
          </w:p>
          <w:p w14:paraId="7816B50D" w14:textId="17DE28C0" w:rsidR="00E2530E" w:rsidDel="00E02EEF" w:rsidRDefault="009835AA" w:rsidP="00E02EEF">
            <w:pPr>
              <w:ind w:firstLineChars="200" w:firstLine="480"/>
              <w:rPr>
                <w:del w:id="2557" w:author="Administrator" w:date="2015-06-09T19:37:00Z"/>
                <w:sz w:val="24"/>
              </w:rPr>
            </w:pPr>
            <w:del w:id="2558" w:author="Administrator" w:date="2015-06-09T19:37:00Z">
              <w:r w:rsidDel="00E02EEF">
                <w:rPr>
                  <w:sz w:val="24"/>
                </w:rPr>
                <w:delText xml:space="preserve">                url: "http://acm.swust.edu.cn:8180/LocationMonitor/handler/locationQuery/queryByPage",</w:delText>
              </w:r>
            </w:del>
          </w:p>
          <w:p w14:paraId="1A2CB43A" w14:textId="3CACC1BD" w:rsidR="00E2530E" w:rsidDel="00E02EEF" w:rsidRDefault="009835AA" w:rsidP="00E02EEF">
            <w:pPr>
              <w:ind w:firstLineChars="200" w:firstLine="480"/>
              <w:rPr>
                <w:del w:id="2559" w:author="Administrator" w:date="2015-06-09T19:37:00Z"/>
                <w:sz w:val="24"/>
              </w:rPr>
            </w:pPr>
            <w:del w:id="2560" w:author="Administrator" w:date="2015-06-09T19:37:00Z">
              <w:r w:rsidDel="00E02EEF">
                <w:rPr>
                  <w:sz w:val="24"/>
                </w:rPr>
                <w:delText>//                url: "http://192.168.1.101:8080/LocationMonitor/handler/locationQuery/queryByPage",</w:delText>
              </w:r>
            </w:del>
          </w:p>
          <w:p w14:paraId="400ADC54" w14:textId="2104D2A9" w:rsidR="00E2530E" w:rsidDel="00E02EEF" w:rsidRDefault="009835AA" w:rsidP="00E02EEF">
            <w:pPr>
              <w:ind w:firstLineChars="200" w:firstLine="480"/>
              <w:rPr>
                <w:del w:id="2561" w:author="Administrator" w:date="2015-06-09T19:37:00Z"/>
                <w:sz w:val="24"/>
              </w:rPr>
            </w:pPr>
            <w:del w:id="2562" w:author="Administrator" w:date="2015-06-09T19:37:00Z">
              <w:r w:rsidDel="00E02EEF">
                <w:rPr>
                  <w:sz w:val="24"/>
                </w:rPr>
                <w:delText xml:space="preserve">                data: req,</w:delText>
              </w:r>
            </w:del>
          </w:p>
          <w:p w14:paraId="7BB35263" w14:textId="46E06ABE" w:rsidR="00E2530E" w:rsidDel="00E02EEF" w:rsidRDefault="009835AA" w:rsidP="00E02EEF">
            <w:pPr>
              <w:ind w:firstLineChars="200" w:firstLine="480"/>
              <w:rPr>
                <w:del w:id="2563" w:author="Administrator" w:date="2015-06-09T19:37:00Z"/>
                <w:sz w:val="24"/>
              </w:rPr>
            </w:pPr>
            <w:del w:id="2564" w:author="Administrator" w:date="2015-06-09T19:37:00Z">
              <w:r w:rsidDel="00E02EEF">
                <w:rPr>
                  <w:sz w:val="24"/>
                </w:rPr>
                <w:delText xml:space="preserve">                beforeSend: function () {</w:delText>
              </w:r>
            </w:del>
          </w:p>
          <w:p w14:paraId="296C91EF" w14:textId="07FCBB00" w:rsidR="00E2530E" w:rsidDel="00E02EEF" w:rsidRDefault="009835AA" w:rsidP="00E02EEF">
            <w:pPr>
              <w:ind w:firstLineChars="200" w:firstLine="480"/>
              <w:rPr>
                <w:del w:id="2565" w:author="Administrator" w:date="2015-06-09T19:37:00Z"/>
                <w:sz w:val="24"/>
              </w:rPr>
            </w:pPr>
            <w:del w:id="2566" w:author="Administrator" w:date="2015-06-09T19:37:00Z">
              <w:r w:rsidDel="00E02EEF">
                <w:rPr>
                  <w:sz w:val="24"/>
                </w:rPr>
                <w:delText xml:space="preserve">                    if ($.isFunction(be)) {</w:delText>
              </w:r>
            </w:del>
          </w:p>
          <w:p w14:paraId="45273BF1" w14:textId="3344830D" w:rsidR="00E2530E" w:rsidDel="00E02EEF" w:rsidRDefault="009835AA" w:rsidP="00E02EEF">
            <w:pPr>
              <w:ind w:firstLineChars="200" w:firstLine="480"/>
              <w:rPr>
                <w:del w:id="2567" w:author="Administrator" w:date="2015-06-09T19:37:00Z"/>
                <w:sz w:val="24"/>
              </w:rPr>
            </w:pPr>
            <w:del w:id="2568" w:author="Administrator" w:date="2015-06-09T19:37:00Z">
              <w:r w:rsidDel="00E02EEF">
                <w:rPr>
                  <w:sz w:val="24"/>
                </w:rPr>
                <w:delText xml:space="preserve">                        be();</w:delText>
              </w:r>
            </w:del>
          </w:p>
          <w:p w14:paraId="0D335649" w14:textId="33D0C28C" w:rsidR="00E2530E" w:rsidDel="00E02EEF" w:rsidRDefault="009835AA" w:rsidP="00E02EEF">
            <w:pPr>
              <w:ind w:firstLineChars="200" w:firstLine="480"/>
              <w:rPr>
                <w:del w:id="2569" w:author="Administrator" w:date="2015-06-09T19:37:00Z"/>
                <w:sz w:val="24"/>
              </w:rPr>
            </w:pPr>
            <w:del w:id="2570" w:author="Administrator" w:date="2015-06-09T19:37:00Z">
              <w:r w:rsidDel="00E02EEF">
                <w:rPr>
                  <w:sz w:val="24"/>
                </w:rPr>
                <w:delText xml:space="preserve">                    }</w:delText>
              </w:r>
            </w:del>
          </w:p>
          <w:p w14:paraId="0581D7CF" w14:textId="05CA34B3" w:rsidR="00E2530E" w:rsidDel="00E02EEF" w:rsidRDefault="009835AA" w:rsidP="00E02EEF">
            <w:pPr>
              <w:ind w:firstLineChars="200" w:firstLine="480"/>
              <w:rPr>
                <w:del w:id="2571" w:author="Administrator" w:date="2015-06-09T19:37:00Z"/>
                <w:sz w:val="24"/>
              </w:rPr>
            </w:pPr>
            <w:del w:id="2572" w:author="Administrator" w:date="2015-06-09T19:37:00Z">
              <w:r w:rsidDel="00E02EEF">
                <w:rPr>
                  <w:sz w:val="24"/>
                </w:rPr>
                <w:delText xml:space="preserve">                },</w:delText>
              </w:r>
            </w:del>
          </w:p>
          <w:p w14:paraId="6140D6E5" w14:textId="741F8435" w:rsidR="00E2530E" w:rsidDel="00E02EEF" w:rsidRDefault="009835AA" w:rsidP="00E02EEF">
            <w:pPr>
              <w:ind w:firstLineChars="200" w:firstLine="480"/>
              <w:rPr>
                <w:del w:id="2573" w:author="Administrator" w:date="2015-06-09T19:37:00Z"/>
                <w:sz w:val="24"/>
              </w:rPr>
            </w:pPr>
            <w:del w:id="2574" w:author="Administrator" w:date="2015-06-09T19:37:00Z">
              <w:r w:rsidDel="00E02EEF">
                <w:rPr>
                  <w:sz w:val="24"/>
                </w:rPr>
                <w:delText xml:space="preserve">                dataType: "jsonp",</w:delText>
              </w:r>
            </w:del>
          </w:p>
          <w:p w14:paraId="0F80FFF6" w14:textId="7A900CCD" w:rsidR="00E2530E" w:rsidDel="00E02EEF" w:rsidRDefault="009835AA" w:rsidP="00E02EEF">
            <w:pPr>
              <w:ind w:firstLineChars="200" w:firstLine="480"/>
              <w:rPr>
                <w:del w:id="2575" w:author="Administrator" w:date="2015-06-09T19:37:00Z"/>
                <w:sz w:val="24"/>
              </w:rPr>
            </w:pPr>
            <w:del w:id="2576" w:author="Administrator" w:date="2015-06-09T19:37:00Z">
              <w:r w:rsidDel="00E02EEF">
                <w:rPr>
                  <w:sz w:val="24"/>
                </w:rPr>
                <w:delText xml:space="preserve">                success: function (data) {</w:delText>
              </w:r>
            </w:del>
          </w:p>
          <w:p w14:paraId="62E84201" w14:textId="0ADC37C2" w:rsidR="00E2530E" w:rsidDel="00E02EEF" w:rsidRDefault="009835AA" w:rsidP="00E02EEF">
            <w:pPr>
              <w:ind w:firstLineChars="200" w:firstLine="480"/>
              <w:rPr>
                <w:del w:id="2577" w:author="Administrator" w:date="2015-06-09T19:37:00Z"/>
                <w:sz w:val="24"/>
              </w:rPr>
            </w:pPr>
            <w:del w:id="2578" w:author="Administrator" w:date="2015-06-09T19:37:00Z">
              <w:r w:rsidDel="00E02EEF">
                <w:rPr>
                  <w:sz w:val="24"/>
                </w:rPr>
                <w:delText xml:space="preserve">                    if (data.errcode === 0) {</w:delText>
              </w:r>
            </w:del>
          </w:p>
          <w:p w14:paraId="0338FEB4" w14:textId="53F84176" w:rsidR="00E2530E" w:rsidDel="00E02EEF" w:rsidRDefault="009835AA" w:rsidP="00E02EEF">
            <w:pPr>
              <w:ind w:firstLineChars="200" w:firstLine="480"/>
              <w:rPr>
                <w:del w:id="2579" w:author="Administrator" w:date="2015-06-09T19:37:00Z"/>
                <w:sz w:val="24"/>
              </w:rPr>
            </w:pPr>
            <w:del w:id="2580" w:author="Administrator" w:date="2015-06-09T19:37:00Z">
              <w:r w:rsidDel="00E02EEF">
                <w:rPr>
                  <w:sz w:val="24"/>
                </w:rPr>
                <w:delText xml:space="preserve">                        _this.set('list', data);</w:delText>
              </w:r>
            </w:del>
          </w:p>
          <w:p w14:paraId="3C8FE6CE" w14:textId="366233DF" w:rsidR="00E2530E" w:rsidDel="00E02EEF" w:rsidRDefault="009835AA" w:rsidP="00E02EEF">
            <w:pPr>
              <w:ind w:firstLineChars="200" w:firstLine="480"/>
              <w:rPr>
                <w:del w:id="2581" w:author="Administrator" w:date="2015-06-09T19:37:00Z"/>
                <w:sz w:val="24"/>
              </w:rPr>
            </w:pPr>
            <w:del w:id="2582" w:author="Administrator" w:date="2015-06-09T19:37:00Z">
              <w:r w:rsidDel="00E02EEF">
                <w:rPr>
                  <w:sz w:val="24"/>
                </w:rPr>
                <w:delText xml:space="preserve">                        if ($.isFunction(fn)) {</w:delText>
              </w:r>
            </w:del>
          </w:p>
          <w:p w14:paraId="77963524" w14:textId="14ECE8E0" w:rsidR="00E2530E" w:rsidDel="00E02EEF" w:rsidRDefault="009835AA" w:rsidP="00E02EEF">
            <w:pPr>
              <w:ind w:firstLineChars="200" w:firstLine="480"/>
              <w:rPr>
                <w:del w:id="2583" w:author="Administrator" w:date="2015-06-09T19:37:00Z"/>
                <w:sz w:val="24"/>
              </w:rPr>
            </w:pPr>
            <w:del w:id="2584" w:author="Administrator" w:date="2015-06-09T19:37:00Z">
              <w:r w:rsidDel="00E02EEF">
                <w:rPr>
                  <w:sz w:val="24"/>
                </w:rPr>
                <w:delText xml:space="preserve">                            fn(data);</w:delText>
              </w:r>
            </w:del>
          </w:p>
          <w:p w14:paraId="5881A1C9" w14:textId="48864009" w:rsidR="00E2530E" w:rsidDel="00E02EEF" w:rsidRDefault="009835AA" w:rsidP="00E02EEF">
            <w:pPr>
              <w:ind w:firstLineChars="200" w:firstLine="480"/>
              <w:rPr>
                <w:del w:id="2585" w:author="Administrator" w:date="2015-06-09T19:37:00Z"/>
                <w:sz w:val="24"/>
              </w:rPr>
            </w:pPr>
            <w:del w:id="2586" w:author="Administrator" w:date="2015-06-09T19:37:00Z">
              <w:r w:rsidDel="00E02EEF">
                <w:rPr>
                  <w:sz w:val="24"/>
                </w:rPr>
                <w:delText xml:space="preserve">                        }</w:delText>
              </w:r>
            </w:del>
          </w:p>
          <w:p w14:paraId="002871AB" w14:textId="5B8A72CA" w:rsidR="00E2530E" w:rsidDel="00E02EEF" w:rsidRDefault="009835AA" w:rsidP="00E02EEF">
            <w:pPr>
              <w:ind w:firstLineChars="200" w:firstLine="480"/>
              <w:rPr>
                <w:del w:id="2587" w:author="Administrator" w:date="2015-06-09T19:37:00Z"/>
                <w:sz w:val="24"/>
              </w:rPr>
            </w:pPr>
            <w:del w:id="2588" w:author="Administrator" w:date="2015-06-09T19:37:00Z">
              <w:r w:rsidDel="00E02EEF">
                <w:rPr>
                  <w:sz w:val="24"/>
                </w:rPr>
                <w:delText xml:space="preserve">                    } else {</w:delText>
              </w:r>
            </w:del>
          </w:p>
          <w:p w14:paraId="2A9D51D6" w14:textId="337AB287" w:rsidR="00E2530E" w:rsidDel="00E02EEF" w:rsidRDefault="009835AA" w:rsidP="00E02EEF">
            <w:pPr>
              <w:ind w:firstLineChars="200" w:firstLine="480"/>
              <w:rPr>
                <w:del w:id="2589" w:author="Administrator" w:date="2015-06-09T19:37:00Z"/>
                <w:sz w:val="24"/>
              </w:rPr>
            </w:pPr>
            <w:del w:id="2590" w:author="Administrator" w:date="2015-06-09T19:37:00Z">
              <w:r w:rsidDel="00E02EEF">
                <w:rPr>
                  <w:sz w:val="24"/>
                </w:rPr>
                <w:delText xml:space="preserve">                        alert('</w:delText>
              </w:r>
              <w:r w:rsidDel="00E02EEF">
                <w:rPr>
                  <w:sz w:val="24"/>
                </w:rPr>
                <w:delText>接口错误</w:delText>
              </w:r>
              <w:r w:rsidDel="00E02EEF">
                <w:rPr>
                  <w:sz w:val="24"/>
                </w:rPr>
                <w:delText>');</w:delText>
              </w:r>
            </w:del>
          </w:p>
          <w:p w14:paraId="705958BB" w14:textId="051FA2B6" w:rsidR="00E2530E" w:rsidDel="00E02EEF" w:rsidRDefault="00E2530E" w:rsidP="00E02EEF">
            <w:pPr>
              <w:ind w:firstLineChars="200" w:firstLine="480"/>
              <w:rPr>
                <w:del w:id="2591" w:author="Administrator" w:date="2015-06-09T19:37:00Z"/>
                <w:sz w:val="24"/>
              </w:rPr>
            </w:pPr>
          </w:p>
          <w:p w14:paraId="2EADEBEE" w14:textId="28E0BF6E" w:rsidR="00E2530E" w:rsidDel="00E02EEF" w:rsidRDefault="009835AA" w:rsidP="00E02EEF">
            <w:pPr>
              <w:ind w:firstLineChars="200" w:firstLine="480"/>
              <w:rPr>
                <w:del w:id="2592" w:author="Administrator" w:date="2015-06-09T19:37:00Z"/>
                <w:sz w:val="24"/>
              </w:rPr>
            </w:pPr>
            <w:del w:id="2593" w:author="Administrator" w:date="2015-06-09T19:37:00Z">
              <w:r w:rsidDel="00E02EEF">
                <w:rPr>
                  <w:sz w:val="24"/>
                </w:rPr>
                <w:delText xml:space="preserve">                    }</w:delText>
              </w:r>
            </w:del>
          </w:p>
          <w:p w14:paraId="6140D5D0" w14:textId="560FC076" w:rsidR="00E2530E" w:rsidDel="00E02EEF" w:rsidRDefault="009835AA" w:rsidP="00E02EEF">
            <w:pPr>
              <w:ind w:firstLineChars="200" w:firstLine="480"/>
              <w:rPr>
                <w:del w:id="2594" w:author="Administrator" w:date="2015-06-09T19:37:00Z"/>
                <w:sz w:val="24"/>
              </w:rPr>
            </w:pPr>
            <w:del w:id="2595" w:author="Administrator" w:date="2015-06-09T19:37:00Z">
              <w:r w:rsidDel="00E02EEF">
                <w:rPr>
                  <w:sz w:val="24"/>
                </w:rPr>
                <w:delText xml:space="preserve">                }</w:delText>
              </w:r>
            </w:del>
          </w:p>
          <w:p w14:paraId="0F5769ED" w14:textId="73F4123D" w:rsidR="00E2530E" w:rsidDel="00E02EEF" w:rsidRDefault="009835AA" w:rsidP="00E02EEF">
            <w:pPr>
              <w:ind w:firstLineChars="200" w:firstLine="480"/>
              <w:rPr>
                <w:del w:id="2596" w:author="Administrator" w:date="2015-06-09T19:37:00Z"/>
                <w:sz w:val="24"/>
              </w:rPr>
            </w:pPr>
            <w:del w:id="2597" w:author="Administrator" w:date="2015-06-09T19:37:00Z">
              <w:r w:rsidDel="00E02EEF">
                <w:rPr>
                  <w:sz w:val="24"/>
                </w:rPr>
                <w:delText xml:space="preserve">            });</w:delText>
              </w:r>
            </w:del>
          </w:p>
          <w:p w14:paraId="27876903" w14:textId="6230FC92" w:rsidR="00E2530E" w:rsidDel="00E02EEF" w:rsidRDefault="009835AA" w:rsidP="00E02EEF">
            <w:pPr>
              <w:ind w:firstLineChars="200" w:firstLine="480"/>
              <w:rPr>
                <w:del w:id="2598" w:author="Administrator" w:date="2015-06-09T19:37:00Z"/>
                <w:sz w:val="24"/>
              </w:rPr>
            </w:pPr>
            <w:del w:id="2599" w:author="Administrator" w:date="2015-06-09T19:37:00Z">
              <w:r w:rsidDel="00E02EEF">
                <w:rPr>
                  <w:sz w:val="24"/>
                </w:rPr>
                <w:delText xml:space="preserve">        },</w:delText>
              </w:r>
            </w:del>
          </w:p>
          <w:p w14:paraId="10D46F9C" w14:textId="69A14117" w:rsidR="00E2530E" w:rsidDel="00E02EEF" w:rsidRDefault="009835AA" w:rsidP="00E02EEF">
            <w:pPr>
              <w:ind w:firstLineChars="200" w:firstLine="480"/>
              <w:rPr>
                <w:del w:id="2600" w:author="Administrator" w:date="2015-06-09T19:37:00Z"/>
                <w:sz w:val="24"/>
              </w:rPr>
            </w:pPr>
            <w:del w:id="2601" w:author="Administrator" w:date="2015-06-09T19:37:00Z">
              <w:r w:rsidDel="00E02EEF">
                <w:rPr>
                  <w:sz w:val="24"/>
                </w:rPr>
                <w:delText xml:space="preserve">        search_detail: function (req, fn, be) {</w:delText>
              </w:r>
            </w:del>
          </w:p>
          <w:p w14:paraId="40CA6D24" w14:textId="5BE2FB28" w:rsidR="00E2530E" w:rsidDel="00E02EEF" w:rsidRDefault="009835AA" w:rsidP="00E02EEF">
            <w:pPr>
              <w:ind w:firstLineChars="200" w:firstLine="480"/>
              <w:rPr>
                <w:del w:id="2602" w:author="Administrator" w:date="2015-06-09T19:37:00Z"/>
                <w:sz w:val="24"/>
              </w:rPr>
            </w:pPr>
            <w:del w:id="2603" w:author="Administrator" w:date="2015-06-09T19:37:00Z">
              <w:r w:rsidDel="00E02EEF">
                <w:rPr>
                  <w:sz w:val="24"/>
                </w:rPr>
                <w:delText xml:space="preserve">            var _this = this;</w:delText>
              </w:r>
            </w:del>
          </w:p>
          <w:p w14:paraId="30C9E422" w14:textId="06C70518" w:rsidR="00E2530E" w:rsidDel="00E02EEF" w:rsidRDefault="009835AA" w:rsidP="00E02EEF">
            <w:pPr>
              <w:ind w:firstLineChars="200" w:firstLine="420"/>
              <w:rPr>
                <w:del w:id="2604" w:author="Administrator" w:date="2015-06-09T19:37:00Z"/>
                <w:sz w:val="24"/>
              </w:rPr>
            </w:pPr>
            <w:del w:id="2605" w:author="Administrator" w:date="2015-06-09T19:37:00Z">
              <w:r w:rsidDel="00E02EEF">
                <w:delText xml:space="preserve">         </w:delText>
              </w:r>
              <w:r w:rsidDel="00E02EEF">
                <w:rPr>
                  <w:sz w:val="24"/>
                </w:rPr>
                <w:delText xml:space="preserve">   $.ajax({</w:delText>
              </w:r>
            </w:del>
          </w:p>
          <w:p w14:paraId="4C41AEF6" w14:textId="57BD3304" w:rsidR="00E2530E" w:rsidDel="00E02EEF" w:rsidRDefault="009835AA" w:rsidP="00E02EEF">
            <w:pPr>
              <w:ind w:firstLineChars="200" w:firstLine="480"/>
              <w:rPr>
                <w:del w:id="2606" w:author="Administrator" w:date="2015-06-09T19:37:00Z"/>
                <w:sz w:val="24"/>
              </w:rPr>
            </w:pPr>
            <w:del w:id="2607" w:author="Administrator" w:date="2015-06-09T19:37:00Z">
              <w:r w:rsidDel="00E02EEF">
                <w:rPr>
                  <w:sz w:val="24"/>
                </w:rPr>
                <w:delText xml:space="preserve">                type: "GET",</w:delText>
              </w:r>
            </w:del>
          </w:p>
          <w:p w14:paraId="0EE1FF91" w14:textId="14BC1E20" w:rsidR="00E2530E" w:rsidDel="00E02EEF" w:rsidRDefault="009835AA" w:rsidP="00E02EEF">
            <w:pPr>
              <w:ind w:firstLineChars="200" w:firstLine="480"/>
              <w:rPr>
                <w:del w:id="2608" w:author="Administrator" w:date="2015-06-09T19:37:00Z"/>
                <w:sz w:val="24"/>
              </w:rPr>
            </w:pPr>
            <w:del w:id="2609" w:author="Administrator" w:date="2015-06-09T19:37:00Z">
              <w:r w:rsidDel="00E02EEF">
                <w:rPr>
                  <w:sz w:val="24"/>
                </w:rPr>
                <w:delText>//                url: "http://acm.swust.edu.cn:8180/LocationMonitor/handler/locationQuery/queryLocByPage",</w:delText>
              </w:r>
            </w:del>
          </w:p>
          <w:p w14:paraId="0F161C3F" w14:textId="17D14915" w:rsidR="00E2530E" w:rsidDel="00E02EEF" w:rsidRDefault="009835AA" w:rsidP="00E02EEF">
            <w:pPr>
              <w:ind w:firstLineChars="200" w:firstLine="480"/>
              <w:rPr>
                <w:del w:id="2610" w:author="Administrator" w:date="2015-06-09T19:37:00Z"/>
                <w:sz w:val="24"/>
              </w:rPr>
            </w:pPr>
            <w:del w:id="2611" w:author="Administrator" w:date="2015-06-09T19:37:00Z">
              <w:r w:rsidDel="00E02EEF">
                <w:rPr>
                  <w:sz w:val="24"/>
                </w:rPr>
                <w:delText xml:space="preserve">                url: "http://acm.swust.edu.cn:8180/LocationMonitor/handler/locationQuery/queryLocation",</w:delText>
              </w:r>
            </w:del>
          </w:p>
          <w:p w14:paraId="5E4643B3" w14:textId="7870B5C5" w:rsidR="00E2530E" w:rsidDel="00E02EEF" w:rsidRDefault="009835AA" w:rsidP="00E02EEF">
            <w:pPr>
              <w:ind w:firstLineChars="200" w:firstLine="480"/>
              <w:rPr>
                <w:del w:id="2612" w:author="Administrator" w:date="2015-06-09T19:37:00Z"/>
                <w:sz w:val="24"/>
              </w:rPr>
            </w:pPr>
            <w:del w:id="2613" w:author="Administrator" w:date="2015-06-09T19:37:00Z">
              <w:r w:rsidDel="00E02EEF">
                <w:rPr>
                  <w:sz w:val="24"/>
                </w:rPr>
                <w:delText xml:space="preserve">                data: req,</w:delText>
              </w:r>
            </w:del>
          </w:p>
          <w:p w14:paraId="48A00750" w14:textId="182F5FB3" w:rsidR="00E2530E" w:rsidDel="00E02EEF" w:rsidRDefault="009835AA" w:rsidP="00E02EEF">
            <w:pPr>
              <w:ind w:firstLineChars="200" w:firstLine="480"/>
              <w:rPr>
                <w:del w:id="2614" w:author="Administrator" w:date="2015-06-09T19:37:00Z"/>
                <w:sz w:val="24"/>
              </w:rPr>
            </w:pPr>
            <w:del w:id="2615" w:author="Administrator" w:date="2015-06-09T19:37:00Z">
              <w:r w:rsidDel="00E02EEF">
                <w:rPr>
                  <w:sz w:val="24"/>
                </w:rPr>
                <w:delText xml:space="preserve">                beforeSend: function () {</w:delText>
              </w:r>
            </w:del>
          </w:p>
          <w:p w14:paraId="3E45675F" w14:textId="03620989" w:rsidR="00E2530E" w:rsidDel="00E02EEF" w:rsidRDefault="009835AA" w:rsidP="00E02EEF">
            <w:pPr>
              <w:ind w:firstLineChars="200" w:firstLine="480"/>
              <w:rPr>
                <w:del w:id="2616" w:author="Administrator" w:date="2015-06-09T19:37:00Z"/>
                <w:sz w:val="24"/>
              </w:rPr>
            </w:pPr>
            <w:del w:id="2617" w:author="Administrator" w:date="2015-06-09T19:37:00Z">
              <w:r w:rsidDel="00E02EEF">
                <w:rPr>
                  <w:sz w:val="24"/>
                </w:rPr>
                <w:delText xml:space="preserve">                    if ($.isFunction(be)) {</w:delText>
              </w:r>
            </w:del>
          </w:p>
          <w:p w14:paraId="079B8327" w14:textId="26408EC6" w:rsidR="00E2530E" w:rsidDel="00E02EEF" w:rsidRDefault="009835AA" w:rsidP="00E02EEF">
            <w:pPr>
              <w:ind w:firstLineChars="200" w:firstLine="480"/>
              <w:rPr>
                <w:del w:id="2618" w:author="Administrator" w:date="2015-06-09T19:37:00Z"/>
                <w:sz w:val="24"/>
              </w:rPr>
            </w:pPr>
            <w:del w:id="2619" w:author="Administrator" w:date="2015-06-09T19:37:00Z">
              <w:r w:rsidDel="00E02EEF">
                <w:rPr>
                  <w:sz w:val="24"/>
                </w:rPr>
                <w:delText xml:space="preserve">                        be();</w:delText>
              </w:r>
            </w:del>
          </w:p>
          <w:p w14:paraId="74032843" w14:textId="6A4DE3DA" w:rsidR="00E2530E" w:rsidDel="00E02EEF" w:rsidRDefault="009835AA" w:rsidP="00E02EEF">
            <w:pPr>
              <w:ind w:firstLineChars="200" w:firstLine="480"/>
              <w:rPr>
                <w:del w:id="2620" w:author="Administrator" w:date="2015-06-09T19:37:00Z"/>
                <w:sz w:val="24"/>
              </w:rPr>
            </w:pPr>
            <w:del w:id="2621" w:author="Administrator" w:date="2015-06-09T19:37:00Z">
              <w:r w:rsidDel="00E02EEF">
                <w:rPr>
                  <w:sz w:val="24"/>
                </w:rPr>
                <w:delText xml:space="preserve">                    }</w:delText>
              </w:r>
            </w:del>
          </w:p>
          <w:p w14:paraId="382C7BEA" w14:textId="1474F004" w:rsidR="00E2530E" w:rsidDel="00E02EEF" w:rsidRDefault="009835AA" w:rsidP="00E02EEF">
            <w:pPr>
              <w:ind w:firstLineChars="200" w:firstLine="480"/>
              <w:rPr>
                <w:del w:id="2622" w:author="Administrator" w:date="2015-06-09T19:37:00Z"/>
                <w:sz w:val="24"/>
              </w:rPr>
            </w:pPr>
            <w:del w:id="2623" w:author="Administrator" w:date="2015-06-09T19:37:00Z">
              <w:r w:rsidDel="00E02EEF">
                <w:rPr>
                  <w:sz w:val="24"/>
                </w:rPr>
                <w:delText xml:space="preserve">                },</w:delText>
              </w:r>
            </w:del>
          </w:p>
          <w:p w14:paraId="1D9A974D" w14:textId="61107CCF" w:rsidR="00E2530E" w:rsidDel="00E02EEF" w:rsidRDefault="009835AA" w:rsidP="00E02EEF">
            <w:pPr>
              <w:ind w:firstLineChars="200" w:firstLine="480"/>
              <w:rPr>
                <w:del w:id="2624" w:author="Administrator" w:date="2015-06-09T19:37:00Z"/>
                <w:sz w:val="24"/>
              </w:rPr>
            </w:pPr>
            <w:del w:id="2625" w:author="Administrator" w:date="2015-06-09T19:37:00Z">
              <w:r w:rsidDel="00E02EEF">
                <w:rPr>
                  <w:sz w:val="24"/>
                </w:rPr>
                <w:delText xml:space="preserve">                dataType: "jsonp",</w:delText>
              </w:r>
            </w:del>
          </w:p>
          <w:p w14:paraId="4EAB2FE6" w14:textId="6298902C" w:rsidR="00E2530E" w:rsidDel="00E02EEF" w:rsidRDefault="009835AA" w:rsidP="00E02EEF">
            <w:pPr>
              <w:ind w:firstLineChars="200" w:firstLine="480"/>
              <w:rPr>
                <w:del w:id="2626" w:author="Administrator" w:date="2015-06-09T19:37:00Z"/>
                <w:sz w:val="24"/>
              </w:rPr>
            </w:pPr>
            <w:del w:id="2627" w:author="Administrator" w:date="2015-06-09T19:37:00Z">
              <w:r w:rsidDel="00E02EEF">
                <w:rPr>
                  <w:sz w:val="24"/>
                </w:rPr>
                <w:delText xml:space="preserve">                success: function (data) {</w:delText>
              </w:r>
            </w:del>
          </w:p>
          <w:p w14:paraId="18597CF9" w14:textId="552BF2FF" w:rsidR="00E2530E" w:rsidDel="00E02EEF" w:rsidRDefault="009835AA" w:rsidP="00E02EEF">
            <w:pPr>
              <w:ind w:firstLineChars="200" w:firstLine="480"/>
              <w:rPr>
                <w:del w:id="2628" w:author="Administrator" w:date="2015-06-09T19:37:00Z"/>
                <w:sz w:val="24"/>
              </w:rPr>
            </w:pPr>
            <w:del w:id="2629" w:author="Administrator" w:date="2015-06-09T19:37:00Z">
              <w:r w:rsidDel="00E02EEF">
                <w:rPr>
                  <w:sz w:val="24"/>
                </w:rPr>
                <w:delText xml:space="preserve">                    if (data.errcode === 0) {</w:delText>
              </w:r>
            </w:del>
          </w:p>
          <w:p w14:paraId="3C1C1DF2" w14:textId="7353282B" w:rsidR="00E2530E" w:rsidDel="00E02EEF" w:rsidRDefault="009835AA" w:rsidP="00E02EEF">
            <w:pPr>
              <w:ind w:firstLineChars="200" w:firstLine="480"/>
              <w:rPr>
                <w:del w:id="2630" w:author="Administrator" w:date="2015-06-09T19:37:00Z"/>
                <w:sz w:val="24"/>
              </w:rPr>
            </w:pPr>
            <w:del w:id="2631" w:author="Administrator" w:date="2015-06-09T19:37:00Z">
              <w:r w:rsidDel="00E02EEF">
                <w:rPr>
                  <w:sz w:val="24"/>
                </w:rPr>
                <w:delText xml:space="preserve">                        _this.set('detail', data);</w:delText>
              </w:r>
            </w:del>
          </w:p>
          <w:p w14:paraId="1DB59D51" w14:textId="186B384D" w:rsidR="00E2530E" w:rsidDel="00E02EEF" w:rsidRDefault="009835AA" w:rsidP="00E02EEF">
            <w:pPr>
              <w:ind w:firstLineChars="200" w:firstLine="480"/>
              <w:rPr>
                <w:del w:id="2632" w:author="Administrator" w:date="2015-06-09T19:37:00Z"/>
                <w:sz w:val="24"/>
              </w:rPr>
            </w:pPr>
            <w:del w:id="2633" w:author="Administrator" w:date="2015-06-09T19:37:00Z">
              <w:r w:rsidDel="00E02EEF">
                <w:rPr>
                  <w:sz w:val="24"/>
                </w:rPr>
                <w:delText xml:space="preserve">                        if ($.isFunction(fn)) {</w:delText>
              </w:r>
            </w:del>
          </w:p>
          <w:p w14:paraId="5B60DC14" w14:textId="2BC5A8D1" w:rsidR="00E2530E" w:rsidDel="00E02EEF" w:rsidRDefault="009835AA" w:rsidP="00E02EEF">
            <w:pPr>
              <w:ind w:firstLineChars="200" w:firstLine="480"/>
              <w:rPr>
                <w:del w:id="2634" w:author="Administrator" w:date="2015-06-09T19:37:00Z"/>
                <w:sz w:val="24"/>
              </w:rPr>
            </w:pPr>
            <w:del w:id="2635" w:author="Administrator" w:date="2015-06-09T19:37:00Z">
              <w:r w:rsidDel="00E02EEF">
                <w:rPr>
                  <w:sz w:val="24"/>
                </w:rPr>
                <w:delText xml:space="preserve">                            fn(data);</w:delText>
              </w:r>
            </w:del>
          </w:p>
          <w:p w14:paraId="2DE7D930" w14:textId="2A4129DA" w:rsidR="00E2530E" w:rsidDel="00E02EEF" w:rsidRDefault="009835AA" w:rsidP="00E02EEF">
            <w:pPr>
              <w:ind w:firstLineChars="200" w:firstLine="480"/>
              <w:rPr>
                <w:del w:id="2636" w:author="Administrator" w:date="2015-06-09T19:37:00Z"/>
                <w:sz w:val="24"/>
              </w:rPr>
            </w:pPr>
            <w:del w:id="2637" w:author="Administrator" w:date="2015-06-09T19:37:00Z">
              <w:r w:rsidDel="00E02EEF">
                <w:rPr>
                  <w:sz w:val="24"/>
                </w:rPr>
                <w:delText xml:space="preserve">                        }</w:delText>
              </w:r>
            </w:del>
          </w:p>
          <w:p w14:paraId="3283CBD2" w14:textId="1B4DD23F" w:rsidR="00E2530E" w:rsidDel="00E02EEF" w:rsidRDefault="009835AA" w:rsidP="00E02EEF">
            <w:pPr>
              <w:ind w:firstLineChars="200" w:firstLine="480"/>
              <w:rPr>
                <w:del w:id="2638" w:author="Administrator" w:date="2015-06-09T19:37:00Z"/>
                <w:sz w:val="24"/>
              </w:rPr>
            </w:pPr>
            <w:del w:id="2639" w:author="Administrator" w:date="2015-06-09T19:37:00Z">
              <w:r w:rsidDel="00E02EEF">
                <w:rPr>
                  <w:sz w:val="24"/>
                </w:rPr>
                <w:delText xml:space="preserve">                    } else {</w:delText>
              </w:r>
            </w:del>
          </w:p>
          <w:p w14:paraId="052F18C6" w14:textId="6F9D042C" w:rsidR="00E2530E" w:rsidDel="00E02EEF" w:rsidRDefault="009835AA" w:rsidP="00E02EEF">
            <w:pPr>
              <w:ind w:firstLineChars="200" w:firstLine="480"/>
              <w:rPr>
                <w:del w:id="2640" w:author="Administrator" w:date="2015-06-09T19:37:00Z"/>
                <w:sz w:val="24"/>
              </w:rPr>
            </w:pPr>
            <w:del w:id="2641" w:author="Administrator" w:date="2015-06-09T19:37:00Z">
              <w:r w:rsidDel="00E02EEF">
                <w:rPr>
                  <w:sz w:val="24"/>
                </w:rPr>
                <w:delText xml:space="preserve">                        alert('</w:delText>
              </w:r>
              <w:r w:rsidDel="00E02EEF">
                <w:rPr>
                  <w:sz w:val="24"/>
                </w:rPr>
                <w:delText>接口错误</w:delText>
              </w:r>
              <w:r w:rsidDel="00E02EEF">
                <w:rPr>
                  <w:sz w:val="24"/>
                </w:rPr>
                <w:delText>');</w:delText>
              </w:r>
            </w:del>
          </w:p>
          <w:p w14:paraId="7AD62377" w14:textId="5F49F54C" w:rsidR="00E2530E" w:rsidDel="00E02EEF" w:rsidRDefault="009835AA" w:rsidP="00E02EEF">
            <w:pPr>
              <w:ind w:firstLineChars="200" w:firstLine="480"/>
              <w:rPr>
                <w:del w:id="2642" w:author="Administrator" w:date="2015-06-09T19:37:00Z"/>
                <w:sz w:val="24"/>
              </w:rPr>
            </w:pPr>
            <w:del w:id="2643" w:author="Administrator" w:date="2015-06-09T19:37:00Z">
              <w:r w:rsidDel="00E02EEF">
                <w:rPr>
                  <w:sz w:val="24"/>
                </w:rPr>
                <w:delText xml:space="preserve">                        if ($.isFunction(fn)) {</w:delText>
              </w:r>
            </w:del>
          </w:p>
          <w:p w14:paraId="041B8DA3" w14:textId="2BE17C2B" w:rsidR="00E2530E" w:rsidDel="00E02EEF" w:rsidRDefault="009835AA" w:rsidP="00E02EEF">
            <w:pPr>
              <w:ind w:firstLineChars="200" w:firstLine="480"/>
              <w:rPr>
                <w:del w:id="2644" w:author="Administrator" w:date="2015-06-09T19:37:00Z"/>
                <w:sz w:val="24"/>
              </w:rPr>
            </w:pPr>
            <w:del w:id="2645" w:author="Administrator" w:date="2015-06-09T19:37:00Z">
              <w:r w:rsidDel="00E02EEF">
                <w:rPr>
                  <w:sz w:val="24"/>
                </w:rPr>
                <w:delText xml:space="preserve">                            fn(data);</w:delText>
              </w:r>
            </w:del>
          </w:p>
          <w:p w14:paraId="30154E01" w14:textId="3D1B8F96" w:rsidR="00E2530E" w:rsidDel="00E02EEF" w:rsidRDefault="009835AA" w:rsidP="00E02EEF">
            <w:pPr>
              <w:ind w:firstLineChars="200" w:firstLine="480"/>
              <w:rPr>
                <w:del w:id="2646" w:author="Administrator" w:date="2015-06-09T19:37:00Z"/>
                <w:sz w:val="24"/>
              </w:rPr>
            </w:pPr>
            <w:del w:id="2647" w:author="Administrator" w:date="2015-06-09T19:37:00Z">
              <w:r w:rsidDel="00E02EEF">
                <w:rPr>
                  <w:sz w:val="24"/>
                </w:rPr>
                <w:delText xml:space="preserve">                        }</w:delText>
              </w:r>
            </w:del>
          </w:p>
          <w:p w14:paraId="3C5E4126" w14:textId="3789917A" w:rsidR="00E2530E" w:rsidDel="00E02EEF" w:rsidRDefault="009835AA" w:rsidP="00E02EEF">
            <w:pPr>
              <w:ind w:firstLineChars="200" w:firstLine="480"/>
              <w:rPr>
                <w:del w:id="2648" w:author="Administrator" w:date="2015-06-09T19:37:00Z"/>
                <w:sz w:val="24"/>
              </w:rPr>
            </w:pPr>
            <w:del w:id="2649" w:author="Administrator" w:date="2015-06-09T19:37:00Z">
              <w:r w:rsidDel="00E02EEF">
                <w:rPr>
                  <w:sz w:val="24"/>
                </w:rPr>
                <w:delText xml:space="preserve">                    }</w:delText>
              </w:r>
            </w:del>
          </w:p>
          <w:p w14:paraId="06F61EE8" w14:textId="339EC9D7" w:rsidR="00E2530E" w:rsidRDefault="009835AA" w:rsidP="00E02EEF">
            <w:pPr>
              <w:ind w:firstLineChars="200" w:firstLine="480"/>
              <w:rPr>
                <w:sz w:val="24"/>
              </w:rPr>
            </w:pPr>
            <w:del w:id="2650" w:author="Administrator" w:date="2015-06-09T19:37:00Z">
              <w:r w:rsidDel="00E02EEF">
                <w:rPr>
                  <w:sz w:val="24"/>
                </w:rPr>
                <w:delText xml:space="preserve">                }</w:delText>
              </w:r>
            </w:del>
          </w:p>
          <w:p w14:paraId="2B0C646D" w14:textId="77777777" w:rsidR="00E2530E" w:rsidRDefault="009835AA">
            <w:pPr>
              <w:ind w:firstLineChars="200" w:firstLine="480"/>
              <w:rPr>
                <w:sz w:val="24"/>
              </w:rPr>
            </w:pPr>
            <w:r>
              <w:rPr>
                <w:sz w:val="24"/>
              </w:rPr>
              <w:t xml:space="preserve">            });</w:t>
            </w:r>
          </w:p>
          <w:p w14:paraId="157581A4" w14:textId="77777777" w:rsidR="00E2530E" w:rsidRDefault="009835AA">
            <w:pPr>
              <w:ind w:firstLineChars="200" w:firstLine="480"/>
              <w:rPr>
                <w:sz w:val="24"/>
              </w:rPr>
            </w:pPr>
            <w:r>
              <w:rPr>
                <w:sz w:val="24"/>
              </w:rPr>
              <w:t xml:space="preserve">        }</w:t>
            </w:r>
          </w:p>
          <w:p w14:paraId="57FB3476" w14:textId="77777777" w:rsidR="00E2530E" w:rsidRDefault="009835AA">
            <w:pPr>
              <w:ind w:firstLineChars="200" w:firstLine="480"/>
              <w:rPr>
                <w:sz w:val="24"/>
              </w:rPr>
            </w:pPr>
            <w:r>
              <w:rPr>
                <w:sz w:val="24"/>
              </w:rPr>
              <w:t xml:space="preserve">    });</w:t>
            </w:r>
          </w:p>
          <w:p w14:paraId="5B18826F" w14:textId="774FD83E" w:rsidR="00E2530E" w:rsidRDefault="009835AA">
            <w:pPr>
              <w:ind w:firstLineChars="200" w:firstLine="480"/>
              <w:rPr>
                <w:rFonts w:hint="eastAsia"/>
                <w:sz w:val="24"/>
              </w:rPr>
            </w:pPr>
            <w:r>
              <w:rPr>
                <w:sz w:val="24"/>
              </w:rPr>
              <w:t xml:space="preserve">    module.exports = new Model();</w:t>
            </w:r>
            <w:ins w:id="2651" w:author="Administrator" w:date="2015-06-09T19:40:00Z">
              <w:r w:rsidR="00E02EEF">
                <w:rPr>
                  <w:sz w:val="24"/>
                </w:rPr>
                <w:t xml:space="preserve"> </w:t>
              </w:r>
              <w:r w:rsidR="00E02EEF">
                <w:rPr>
                  <w:rFonts w:hint="eastAsia"/>
                  <w:sz w:val="24"/>
                </w:rPr>
                <w:t>/</w:t>
              </w:r>
              <w:r w:rsidR="00E02EEF">
                <w:rPr>
                  <w:sz w:val="24"/>
                </w:rPr>
                <w:t xml:space="preserve">/ </w:t>
              </w:r>
              <w:r w:rsidR="00E02EEF">
                <w:rPr>
                  <w:rFonts w:hint="eastAsia"/>
                  <w:sz w:val="24"/>
                </w:rPr>
                <w:t>导出定义好的</w:t>
              </w:r>
              <w:r w:rsidR="00E02EEF">
                <w:rPr>
                  <w:sz w:val="24"/>
                </w:rPr>
                <w:t>Model</w:t>
              </w:r>
              <w:r w:rsidR="00E02EEF">
                <w:rPr>
                  <w:rFonts w:hint="eastAsia"/>
                  <w:sz w:val="24"/>
                </w:rPr>
                <w:t>模型</w:t>
              </w:r>
            </w:ins>
          </w:p>
          <w:p w14:paraId="5650C7EC" w14:textId="77777777" w:rsidR="00E2530E" w:rsidRDefault="009835AA">
            <w:pPr>
              <w:ind w:firstLineChars="200" w:firstLine="420"/>
              <w:rPr>
                <w:color w:val="000000"/>
                <w:sz w:val="24"/>
              </w:rPr>
            </w:pPr>
            <w:r>
              <w:t>});</w:t>
            </w:r>
          </w:p>
        </w:tc>
      </w:tr>
    </w:tbl>
    <w:p w14:paraId="04369DF1" w14:textId="77777777" w:rsidR="00E2530E" w:rsidRDefault="009835AA">
      <w:pPr>
        <w:pStyle w:val="3"/>
        <w:spacing w:line="416" w:lineRule="auto"/>
        <w:rPr>
          <w:rFonts w:ascii="黑体" w:eastAsia="黑体" w:hAnsi="黑体"/>
          <w:b w:val="0"/>
          <w:color w:val="000000"/>
          <w:sz w:val="24"/>
          <w:szCs w:val="24"/>
        </w:rPr>
      </w:pPr>
      <w:bookmarkStart w:id="2652" w:name="_Toc420932638"/>
      <w:bookmarkStart w:id="2653" w:name="_Toc420933137"/>
      <w:bookmarkStart w:id="2654" w:name="_Toc421645270"/>
      <w:r>
        <w:rPr>
          <w:rFonts w:ascii="黑体" w:eastAsia="黑体" w:hAnsi="黑体" w:hint="eastAsia"/>
          <w:b w:val="0"/>
          <w:color w:val="000000"/>
          <w:sz w:val="24"/>
          <w:szCs w:val="24"/>
        </w:rPr>
        <w:t>4.1.</w:t>
      </w:r>
      <w:r>
        <w:rPr>
          <w:rFonts w:ascii="黑体" w:eastAsia="黑体" w:hAnsi="黑体"/>
          <w:b w:val="0"/>
          <w:color w:val="000000"/>
          <w:sz w:val="24"/>
          <w:szCs w:val="24"/>
        </w:rPr>
        <w:t>4</w:t>
      </w:r>
      <w:r>
        <w:rPr>
          <w:rFonts w:hint="eastAsia"/>
        </w:rPr>
        <w:t xml:space="preserve"> </w:t>
      </w:r>
      <w:r>
        <w:rPr>
          <w:rFonts w:ascii="Times New Roman" w:eastAsia="黑体" w:hAnsi="Times New Roman"/>
          <w:b w:val="0"/>
          <w:color w:val="000000"/>
          <w:sz w:val="24"/>
          <w:szCs w:val="24"/>
        </w:rPr>
        <w:t>ArtTeplate</w:t>
      </w:r>
      <w:r>
        <w:rPr>
          <w:rFonts w:ascii="黑体" w:eastAsia="黑体" w:hAnsi="黑体" w:hint="eastAsia"/>
          <w:b w:val="0"/>
          <w:color w:val="000000"/>
          <w:sz w:val="24"/>
          <w:szCs w:val="24"/>
        </w:rPr>
        <w:t>简化</w:t>
      </w:r>
      <w:r>
        <w:rPr>
          <w:rFonts w:ascii="黑体" w:eastAsia="黑体" w:hAnsi="黑体"/>
          <w:b w:val="0"/>
          <w:color w:val="000000"/>
          <w:sz w:val="24"/>
          <w:szCs w:val="24"/>
        </w:rPr>
        <w:t>管理模板渲染功能</w:t>
      </w:r>
      <w:bookmarkEnd w:id="2652"/>
      <w:bookmarkEnd w:id="2653"/>
      <w:bookmarkEnd w:id="2654"/>
    </w:p>
    <w:p w14:paraId="3E55DAA0" w14:textId="77777777" w:rsidR="00E2530E" w:rsidRDefault="009835AA">
      <w:pPr>
        <w:ind w:firstLine="480"/>
        <w:rPr>
          <w:rFonts w:ascii="宋体" w:hAnsi="宋体"/>
          <w:color w:val="000000"/>
          <w:sz w:val="24"/>
        </w:rPr>
      </w:pPr>
      <w:r>
        <w:rPr>
          <w:color w:val="000000"/>
          <w:sz w:val="24"/>
        </w:rPr>
        <w:t>artTemplate</w:t>
      </w:r>
      <w:r>
        <w:rPr>
          <w:rFonts w:ascii="宋体" w:hAnsi="宋体"/>
          <w:color w:val="000000"/>
          <w:sz w:val="24"/>
        </w:rPr>
        <w:t xml:space="preserve"> 是新一代 </w:t>
      </w:r>
      <w:r>
        <w:rPr>
          <w:color w:val="000000"/>
          <w:sz w:val="24"/>
        </w:rPr>
        <w:t>javascript</w:t>
      </w:r>
      <w:r>
        <w:rPr>
          <w:rFonts w:ascii="宋体" w:hAnsi="宋体"/>
          <w:color w:val="000000"/>
          <w:sz w:val="24"/>
        </w:rPr>
        <w:t xml:space="preserve"> 模板引擎，它采用预编译方式让性能有了质的飞跃，并且充分利用 </w:t>
      </w:r>
      <w:r>
        <w:rPr>
          <w:color w:val="000000"/>
          <w:sz w:val="24"/>
        </w:rPr>
        <w:t>javascript</w:t>
      </w:r>
      <w:r>
        <w:rPr>
          <w:rFonts w:ascii="宋体" w:hAnsi="宋体"/>
          <w:color w:val="000000"/>
          <w:sz w:val="24"/>
        </w:rPr>
        <w:t xml:space="preserve"> 引擎特性，使得其性能无论在前端还是后端都有极其出色的表现。在 </w:t>
      </w:r>
      <w:r>
        <w:rPr>
          <w:color w:val="000000"/>
          <w:sz w:val="24"/>
        </w:rPr>
        <w:t>chrome</w:t>
      </w:r>
      <w:r>
        <w:rPr>
          <w:rFonts w:ascii="宋体" w:hAnsi="宋体"/>
          <w:color w:val="000000"/>
          <w:sz w:val="24"/>
        </w:rPr>
        <w:t xml:space="preserve"> 下渲染效率测试中分别是知名引擎 </w:t>
      </w:r>
      <w:r>
        <w:rPr>
          <w:color w:val="000000"/>
          <w:sz w:val="24"/>
        </w:rPr>
        <w:t>Mustache</w:t>
      </w:r>
      <w:r>
        <w:rPr>
          <w:rFonts w:ascii="宋体" w:hAnsi="宋体"/>
          <w:color w:val="000000"/>
          <w:sz w:val="24"/>
        </w:rPr>
        <w:t xml:space="preserve"> 与 </w:t>
      </w:r>
      <w:r>
        <w:rPr>
          <w:color w:val="000000"/>
          <w:sz w:val="24"/>
        </w:rPr>
        <w:t>micro</w:t>
      </w:r>
      <w:r>
        <w:rPr>
          <w:rFonts w:ascii="宋体" w:hAnsi="宋体"/>
          <w:color w:val="000000"/>
          <w:sz w:val="24"/>
        </w:rPr>
        <w:t xml:space="preserve"> </w:t>
      </w:r>
      <w:r>
        <w:rPr>
          <w:color w:val="000000"/>
          <w:sz w:val="24"/>
        </w:rPr>
        <w:t>tmpl</w:t>
      </w:r>
      <w:r>
        <w:rPr>
          <w:rFonts w:ascii="宋体" w:hAnsi="宋体"/>
          <w:color w:val="000000"/>
          <w:sz w:val="24"/>
        </w:rPr>
        <w:t xml:space="preserve"> 的 25 、 32 倍。</w:t>
      </w:r>
    </w:p>
    <w:p w14:paraId="7EB10F2D" w14:textId="77777777" w:rsidR="00E2530E" w:rsidRDefault="009835AA">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Pr>
          <w:color w:val="000000"/>
          <w:sz w:val="24"/>
        </w:rPr>
        <w:t>html</w:t>
      </w:r>
      <w:r>
        <w:rPr>
          <w:rFonts w:ascii="宋体" w:hAnsi="宋体" w:hint="eastAsia"/>
          <w:color w:val="000000"/>
          <w:sz w:val="24"/>
        </w:rPr>
        <w:t>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w:t>
      </w:r>
      <w:r>
        <w:rPr>
          <w:color w:val="000000"/>
          <w:sz w:val="24"/>
        </w:rPr>
        <w:t>script</w:t>
      </w:r>
      <w:r>
        <w:rPr>
          <w:rFonts w:ascii="宋体" w:hAnsi="宋体" w:hint="eastAsia"/>
          <w:color w:val="000000"/>
          <w:sz w:val="24"/>
        </w:rPr>
        <w:t>&gt;标签</w:t>
      </w:r>
      <w:r>
        <w:rPr>
          <w:rFonts w:ascii="宋体" w:hAnsi="宋体"/>
          <w:color w:val="000000"/>
          <w:sz w:val="24"/>
        </w:rPr>
        <w:t>中</w:t>
      </w:r>
      <w:r>
        <w:rPr>
          <w:rFonts w:ascii="宋体" w:hAnsi="宋体" w:hint="eastAsia"/>
          <w:color w:val="000000"/>
          <w:sz w:val="24"/>
        </w:rPr>
        <w:t>。</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23FE160E" w14:textId="77777777" w:rsidTr="00B12E57">
        <w:tc>
          <w:tcPr>
            <w:tcW w:w="9003" w:type="dxa"/>
            <w:shd w:val="clear" w:color="auto" w:fill="auto"/>
          </w:tcPr>
          <w:p w14:paraId="69A0367E" w14:textId="77777777" w:rsidR="00E2530E" w:rsidRPr="00B12E57" w:rsidRDefault="009835AA">
            <w:pPr>
              <w:rPr>
                <w:sz w:val="24"/>
                <w:szCs w:val="20"/>
              </w:rPr>
            </w:pPr>
            <w:r w:rsidRPr="00B12E57">
              <w:rPr>
                <w:sz w:val="24"/>
                <w:szCs w:val="20"/>
              </w:rPr>
              <w:t>&lt;script id="Tpl_marquee" type="text/html"&gt;</w:t>
            </w:r>
          </w:p>
          <w:p w14:paraId="4257776F" w14:textId="77777777" w:rsidR="00E2530E" w:rsidRPr="00B12E57" w:rsidRDefault="009835AA">
            <w:pPr>
              <w:rPr>
                <w:sz w:val="24"/>
                <w:szCs w:val="20"/>
              </w:rPr>
            </w:pPr>
            <w:r w:rsidRPr="00B12E57">
              <w:rPr>
                <w:sz w:val="24"/>
                <w:szCs w:val="20"/>
              </w:rPr>
              <w:t xml:space="preserve">        {{each data as value i}}</w:t>
            </w:r>
          </w:p>
          <w:p w14:paraId="308DBA3D" w14:textId="77777777" w:rsidR="00E2530E" w:rsidRPr="00B12E57" w:rsidRDefault="009835AA">
            <w:pPr>
              <w:rPr>
                <w:sz w:val="24"/>
                <w:szCs w:val="20"/>
              </w:rPr>
            </w:pPr>
            <w:r w:rsidRPr="00B12E57">
              <w:rPr>
                <w:sz w:val="24"/>
                <w:szCs w:val="20"/>
              </w:rPr>
              <w:t xml:space="preserve">            {{each value.items as v ii}}</w:t>
            </w:r>
          </w:p>
          <w:p w14:paraId="482E72A1" w14:textId="77777777" w:rsidR="00E2530E" w:rsidRPr="00B12E57" w:rsidRDefault="009835AA">
            <w:pPr>
              <w:rPr>
                <w:sz w:val="24"/>
                <w:szCs w:val="20"/>
              </w:rPr>
            </w:pPr>
            <w:r w:rsidRPr="00B12E57">
              <w:rPr>
                <w:sz w:val="24"/>
                <w:szCs w:val="20"/>
              </w:rPr>
              <w:t xml:space="preserve">        &lt;p&gt;</w:t>
            </w:r>
            <w:r w:rsidRPr="00B12E57">
              <w:rPr>
                <w:sz w:val="24"/>
                <w:szCs w:val="20"/>
              </w:rPr>
              <w:t>新增对象：</w:t>
            </w:r>
            <w:r w:rsidRPr="00B12E57">
              <w:rPr>
                <w:sz w:val="24"/>
                <w:szCs w:val="20"/>
              </w:rPr>
              <w:t xml:space="preserve"> </w:t>
            </w:r>
            <w:r w:rsidRPr="00B12E57">
              <w:rPr>
                <w:sz w:val="24"/>
                <w:szCs w:val="20"/>
              </w:rPr>
              <w:t>姓名：</w:t>
            </w:r>
            <w:r w:rsidRPr="00B12E57">
              <w:rPr>
                <w:sz w:val="24"/>
                <w:szCs w:val="20"/>
              </w:rPr>
              <w:t>{{value.name}} IMEI</w:t>
            </w:r>
            <w:r w:rsidRPr="00B12E57">
              <w:rPr>
                <w:sz w:val="24"/>
                <w:szCs w:val="20"/>
              </w:rPr>
              <w:t>：</w:t>
            </w:r>
            <w:r w:rsidRPr="00B12E57">
              <w:rPr>
                <w:sz w:val="24"/>
                <w:szCs w:val="20"/>
              </w:rPr>
              <w:t>{{value.imei}} IMSI</w:t>
            </w:r>
            <w:r w:rsidRPr="00B12E57">
              <w:rPr>
                <w:sz w:val="24"/>
                <w:szCs w:val="20"/>
              </w:rPr>
              <w:t>：</w:t>
            </w:r>
            <w:r w:rsidRPr="00B12E57">
              <w:rPr>
                <w:sz w:val="24"/>
                <w:szCs w:val="20"/>
              </w:rPr>
              <w:t xml:space="preserve">{{value.imsi}}  </w:t>
            </w:r>
            <w:r w:rsidRPr="00B12E57">
              <w:rPr>
                <w:sz w:val="24"/>
                <w:szCs w:val="20"/>
              </w:rPr>
              <w:t>手机号：</w:t>
            </w:r>
            <w:r w:rsidRPr="00B12E57">
              <w:rPr>
                <w:sz w:val="24"/>
                <w:szCs w:val="20"/>
              </w:rPr>
              <w:t xml:space="preserve">{{value.phone}} </w:t>
            </w:r>
            <w:r w:rsidRPr="00B12E57">
              <w:rPr>
                <w:sz w:val="24"/>
                <w:szCs w:val="20"/>
              </w:rPr>
              <w:t>经度：</w:t>
            </w:r>
            <w:r w:rsidRPr="00B12E57">
              <w:rPr>
                <w:sz w:val="24"/>
                <w:szCs w:val="20"/>
              </w:rPr>
              <w:t xml:space="preserve">{{v.longitude}} </w:t>
            </w:r>
            <w:r w:rsidRPr="00B12E57">
              <w:rPr>
                <w:sz w:val="24"/>
                <w:szCs w:val="20"/>
              </w:rPr>
              <w:t>纬度：</w:t>
            </w:r>
            <w:r w:rsidRPr="00B12E57">
              <w:rPr>
                <w:sz w:val="24"/>
                <w:szCs w:val="20"/>
              </w:rPr>
              <w:t xml:space="preserve">{{v.latitude}} </w:t>
            </w:r>
            <w:r w:rsidRPr="00B12E57">
              <w:rPr>
                <w:sz w:val="24"/>
                <w:szCs w:val="20"/>
              </w:rPr>
              <w:t>源</w:t>
            </w:r>
            <w:r w:rsidRPr="00B12E57">
              <w:rPr>
                <w:sz w:val="24"/>
                <w:szCs w:val="20"/>
              </w:rPr>
              <w:t>IP</w:t>
            </w:r>
            <w:r w:rsidRPr="00B12E57">
              <w:rPr>
                <w:sz w:val="24"/>
                <w:szCs w:val="20"/>
              </w:rPr>
              <w:t>：</w:t>
            </w:r>
            <w:r w:rsidRPr="00B12E57">
              <w:rPr>
                <w:sz w:val="24"/>
                <w:szCs w:val="20"/>
              </w:rPr>
              <w:t xml:space="preserve">{{v.srcIP}} </w:t>
            </w:r>
            <w:r w:rsidRPr="00B12E57">
              <w:rPr>
                <w:sz w:val="24"/>
                <w:szCs w:val="20"/>
              </w:rPr>
              <w:t>目的</w:t>
            </w:r>
            <w:r w:rsidRPr="00B12E57">
              <w:rPr>
                <w:sz w:val="24"/>
                <w:szCs w:val="20"/>
              </w:rPr>
              <w:t>IP</w:t>
            </w:r>
            <w:r w:rsidRPr="00B12E57">
              <w:rPr>
                <w:sz w:val="24"/>
                <w:szCs w:val="20"/>
              </w:rPr>
              <w:t>：</w:t>
            </w:r>
            <w:r w:rsidRPr="00B12E57">
              <w:rPr>
                <w:sz w:val="24"/>
                <w:szCs w:val="20"/>
              </w:rPr>
              <w:t xml:space="preserve">{{v.dstIP}} </w:t>
            </w:r>
            <w:r w:rsidRPr="00B12E57">
              <w:rPr>
                <w:sz w:val="24"/>
                <w:szCs w:val="20"/>
              </w:rPr>
              <w:t>手机型号：</w:t>
            </w:r>
            <w:r w:rsidRPr="00B12E57">
              <w:rPr>
                <w:sz w:val="24"/>
                <w:szCs w:val="20"/>
              </w:rPr>
              <w:t>{{v.phoneType}} APP</w:t>
            </w:r>
            <w:r w:rsidRPr="00B12E57">
              <w:rPr>
                <w:sz w:val="24"/>
                <w:szCs w:val="20"/>
              </w:rPr>
              <w:t>类型：</w:t>
            </w:r>
            <w:r w:rsidRPr="00B12E57">
              <w:rPr>
                <w:sz w:val="24"/>
                <w:szCs w:val="20"/>
              </w:rPr>
              <w:t>{{v.appType}}&lt;/p&gt;</w:t>
            </w:r>
          </w:p>
          <w:p w14:paraId="38F0545E" w14:textId="77777777" w:rsidR="00E2530E" w:rsidRPr="00B12E57" w:rsidRDefault="009835AA">
            <w:pPr>
              <w:rPr>
                <w:sz w:val="24"/>
                <w:szCs w:val="20"/>
              </w:rPr>
            </w:pPr>
            <w:r w:rsidRPr="00B12E57">
              <w:rPr>
                <w:sz w:val="24"/>
                <w:szCs w:val="20"/>
              </w:rPr>
              <w:lastRenderedPageBreak/>
              <w:t xml:space="preserve">            {{/each}}</w:t>
            </w:r>
          </w:p>
          <w:p w14:paraId="76E177BB" w14:textId="77777777" w:rsidR="00E2530E" w:rsidRPr="00B12E57" w:rsidRDefault="009835AA">
            <w:pPr>
              <w:rPr>
                <w:sz w:val="24"/>
                <w:szCs w:val="20"/>
              </w:rPr>
            </w:pPr>
            <w:r w:rsidRPr="00B12E57">
              <w:rPr>
                <w:sz w:val="24"/>
                <w:szCs w:val="20"/>
              </w:rPr>
              <w:t xml:space="preserve">        {{/each}}</w:t>
            </w:r>
          </w:p>
          <w:p w14:paraId="42BB3C1E" w14:textId="77777777" w:rsidR="00E2530E" w:rsidRPr="00B12E57" w:rsidRDefault="009835AA">
            <w:pPr>
              <w:rPr>
                <w:rFonts w:ascii="宋体" w:hAnsi="宋体"/>
                <w:color w:val="000000"/>
                <w:kern w:val="0"/>
                <w:sz w:val="24"/>
                <w:szCs w:val="20"/>
              </w:rPr>
            </w:pPr>
            <w:r w:rsidRPr="00B12E57">
              <w:rPr>
                <w:sz w:val="24"/>
                <w:szCs w:val="20"/>
              </w:rPr>
              <w:t xml:space="preserve">    &lt;/script&gt;</w:t>
            </w:r>
          </w:p>
        </w:tc>
      </w:tr>
    </w:tbl>
    <w:p w14:paraId="65A0D1AE" w14:textId="77777777" w:rsidR="00E2530E" w:rsidRDefault="009835AA">
      <w:pPr>
        <w:rPr>
          <w:rFonts w:ascii="宋体" w:hAnsi="宋体"/>
          <w:color w:val="000000"/>
          <w:sz w:val="24"/>
        </w:rPr>
      </w:pPr>
      <w:r>
        <w:rPr>
          <w:rFonts w:ascii="宋体" w:hAnsi="宋体" w:hint="eastAsia"/>
          <w:color w:val="000000"/>
          <w:sz w:val="24"/>
        </w:rPr>
        <w:lastRenderedPageBreak/>
        <w:t>第二步</w:t>
      </w:r>
      <w:r>
        <w:rPr>
          <w:rFonts w:ascii="宋体" w:hAnsi="宋体"/>
          <w:color w:val="000000"/>
          <w:sz w:val="24"/>
        </w:rPr>
        <w:t>，在</w:t>
      </w:r>
      <w:r>
        <w:rPr>
          <w:color w:val="000000"/>
          <w:sz w:val="24"/>
        </w:rPr>
        <w:t>js</w:t>
      </w:r>
      <w:r>
        <w:rPr>
          <w:rFonts w:ascii="宋体" w:hAnsi="宋体" w:hint="eastAsia"/>
          <w:color w:val="000000"/>
          <w:sz w:val="24"/>
        </w:rPr>
        <w:t>脚本</w:t>
      </w:r>
      <w:r>
        <w:rPr>
          <w:rFonts w:ascii="宋体" w:hAnsi="宋体"/>
          <w:color w:val="000000"/>
          <w:sz w:val="24"/>
        </w:rPr>
        <w:t>中获取模板字符并将数据注入到模板中</w:t>
      </w:r>
      <w:r>
        <w:rPr>
          <w:rFonts w:ascii="宋体" w:hAnsi="宋体" w:hint="eastAsia"/>
          <w:color w:val="000000"/>
          <w:sz w:val="24"/>
        </w:rPr>
        <w:t>渲染</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23CC106E" w14:textId="77777777" w:rsidTr="00B12E57">
        <w:tc>
          <w:tcPr>
            <w:tcW w:w="9003" w:type="dxa"/>
            <w:shd w:val="clear" w:color="auto" w:fill="auto"/>
          </w:tcPr>
          <w:p w14:paraId="6598DBB2" w14:textId="77777777" w:rsidR="00E2530E" w:rsidRPr="00B12E57" w:rsidRDefault="009835AA">
            <w:pPr>
              <w:rPr>
                <w:sz w:val="24"/>
                <w:szCs w:val="20"/>
              </w:rPr>
            </w:pPr>
            <w:r w:rsidRPr="00B12E57">
              <w:rPr>
                <w:sz w:val="24"/>
                <w:szCs w:val="20"/>
              </w:rPr>
              <w:t>var template = require('artTemplate');</w:t>
            </w:r>
          </w:p>
          <w:p w14:paraId="3431338D" w14:textId="77777777" w:rsidR="00E2530E" w:rsidRPr="00B12E57" w:rsidRDefault="009835AA">
            <w:pPr>
              <w:rPr>
                <w:sz w:val="24"/>
                <w:szCs w:val="20"/>
              </w:rPr>
            </w:pPr>
            <w:r w:rsidRPr="00B12E57">
              <w:rPr>
                <w:sz w:val="24"/>
                <w:szCs w:val="20"/>
              </w:rPr>
              <w:t>var data = $$map_model.get('list')</w:t>
            </w:r>
            <w:r w:rsidRPr="00B12E57">
              <w:rPr>
                <w:rFonts w:hint="eastAsia"/>
                <w:sz w:val="24"/>
                <w:szCs w:val="20"/>
              </w:rPr>
              <w:t>;</w:t>
            </w:r>
          </w:p>
          <w:p w14:paraId="5E9373AD" w14:textId="77777777" w:rsidR="00E2530E" w:rsidRPr="00B12E57" w:rsidRDefault="009835AA">
            <w:pPr>
              <w:rPr>
                <w:sz w:val="24"/>
                <w:szCs w:val="20"/>
              </w:rPr>
            </w:pPr>
            <w:r w:rsidRPr="00B12E57">
              <w:rPr>
                <w:sz w:val="24"/>
                <w:szCs w:val="20"/>
              </w:rPr>
              <w:t>var lisr_render = template('obj_list', data.data.items[0]);</w:t>
            </w:r>
          </w:p>
          <w:p w14:paraId="59C98A50" w14:textId="77777777" w:rsidR="00E2530E" w:rsidRPr="00B12E57" w:rsidRDefault="009835AA">
            <w:pPr>
              <w:rPr>
                <w:sz w:val="24"/>
                <w:szCs w:val="20"/>
              </w:rPr>
            </w:pPr>
            <w:r w:rsidRPr="00B12E57">
              <w:rPr>
                <w:sz w:val="24"/>
                <w:szCs w:val="20"/>
              </w:rPr>
              <w:t>show_data_ul.find('ul').append(lisr_render);</w:t>
            </w:r>
          </w:p>
        </w:tc>
      </w:tr>
    </w:tbl>
    <w:p w14:paraId="669F1EFB" w14:textId="77777777" w:rsidR="00E2530E" w:rsidRDefault="00E2530E">
      <w:pPr>
        <w:rPr>
          <w:rFonts w:ascii="宋体" w:hAnsi="宋体"/>
          <w:color w:val="000000"/>
          <w:sz w:val="24"/>
        </w:rPr>
      </w:pPr>
    </w:p>
    <w:p w14:paraId="017466EB" w14:textId="77777777" w:rsidR="00E2530E" w:rsidRDefault="009835AA">
      <w:pPr>
        <w:pStyle w:val="3"/>
        <w:spacing w:line="416" w:lineRule="auto"/>
        <w:rPr>
          <w:rFonts w:ascii="黑体" w:eastAsia="黑体" w:hAnsi="黑体"/>
          <w:b w:val="0"/>
          <w:color w:val="000000"/>
          <w:sz w:val="24"/>
          <w:szCs w:val="24"/>
        </w:rPr>
      </w:pPr>
      <w:bookmarkStart w:id="2655" w:name="_Toc420932639"/>
      <w:bookmarkStart w:id="2656" w:name="_Toc420933138"/>
      <w:bookmarkStart w:id="2657" w:name="_Toc421645271"/>
      <w:r>
        <w:rPr>
          <w:rFonts w:ascii="黑体" w:eastAsia="黑体" w:hAnsi="黑体" w:hint="eastAsia"/>
          <w:b w:val="0"/>
          <w:color w:val="000000"/>
          <w:sz w:val="24"/>
          <w:szCs w:val="24"/>
        </w:rPr>
        <w:t>4.1.5</w:t>
      </w:r>
      <w:r>
        <w:rPr>
          <w:rFonts w:hint="eastAsia"/>
        </w:rPr>
        <w:t xml:space="preserve"> </w:t>
      </w:r>
      <w:r>
        <w:rPr>
          <w:rFonts w:ascii="Times New Roman" w:eastAsia="黑体" w:hAnsi="Times New Roman"/>
          <w:b w:val="0"/>
          <w:color w:val="000000"/>
          <w:sz w:val="24"/>
          <w:szCs w:val="24"/>
        </w:rPr>
        <w:t>BaiduMap</w:t>
      </w:r>
      <w:r>
        <w:rPr>
          <w:rFonts w:ascii="黑体" w:eastAsia="黑体" w:hAnsi="黑体" w:hint="eastAsia"/>
          <w:b w:val="0"/>
          <w:color w:val="000000"/>
          <w:sz w:val="24"/>
          <w:szCs w:val="24"/>
        </w:rPr>
        <w:t>实现地理</w:t>
      </w:r>
      <w:r>
        <w:rPr>
          <w:rFonts w:ascii="黑体" w:eastAsia="黑体" w:hAnsi="黑体"/>
          <w:b w:val="0"/>
          <w:color w:val="000000"/>
          <w:sz w:val="24"/>
          <w:szCs w:val="24"/>
        </w:rPr>
        <w:t>位置形象化展示</w:t>
      </w:r>
      <w:bookmarkEnd w:id="2655"/>
      <w:bookmarkEnd w:id="2656"/>
      <w:bookmarkEnd w:id="2657"/>
    </w:p>
    <w:p w14:paraId="699CEFC7" w14:textId="77777777" w:rsidR="00E2530E" w:rsidRDefault="009835AA">
      <w:pPr>
        <w:rPr>
          <w:sz w:val="24"/>
        </w:rPr>
      </w:pPr>
      <w:r>
        <w:rPr>
          <w:rFonts w:hint="eastAsia"/>
          <w:sz w:val="24"/>
        </w:rPr>
        <w:t>百度</w:t>
      </w:r>
      <w:r>
        <w:rPr>
          <w:sz w:val="24"/>
        </w:rPr>
        <w:t>地图</w:t>
      </w:r>
      <w:r>
        <w:rPr>
          <w:rFonts w:hint="eastAsia"/>
          <w:sz w:val="24"/>
        </w:rPr>
        <w:t>的</w:t>
      </w:r>
      <w:r>
        <w:rPr>
          <w:sz w:val="24"/>
        </w:rPr>
        <w:t>基础是经纬度，也就是说只要有经纬度便可以在地图上形象地展示点、</w:t>
      </w:r>
      <w:r>
        <w:rPr>
          <w:rFonts w:hint="eastAsia"/>
          <w:sz w:val="24"/>
        </w:rPr>
        <w:t>线</w:t>
      </w:r>
      <w:r>
        <w:rPr>
          <w:sz w:val="24"/>
        </w:rPr>
        <w:t>、面</w:t>
      </w:r>
      <w:r>
        <w:rPr>
          <w:rFonts w:hint="eastAsia"/>
          <w:sz w:val="24"/>
        </w:rPr>
        <w:t>，</w:t>
      </w:r>
      <w:r>
        <w:rPr>
          <w:sz w:val="24"/>
        </w:rPr>
        <w:t>而</w:t>
      </w:r>
      <w:r>
        <w:rPr>
          <w:rFonts w:hint="eastAsia"/>
          <w:sz w:val="24"/>
        </w:rPr>
        <w:t>最</w:t>
      </w:r>
      <w:r>
        <w:rPr>
          <w:sz w:val="24"/>
        </w:rPr>
        <w:t>基础的便是点。</w:t>
      </w:r>
    </w:p>
    <w:p w14:paraId="44A79E27" w14:textId="77777777" w:rsidR="00E2530E" w:rsidRDefault="009835AA">
      <w:pPr>
        <w:rPr>
          <w:sz w:val="24"/>
        </w:rPr>
      </w:pPr>
      <w:r>
        <w:rPr>
          <w:rFonts w:hint="eastAsia"/>
          <w:sz w:val="24"/>
        </w:rPr>
        <w:t>第一步</w:t>
      </w:r>
      <w:r>
        <w:rPr>
          <w:sz w:val="24"/>
        </w:rPr>
        <w:t>，</w:t>
      </w:r>
      <w:r>
        <w:rPr>
          <w:rFonts w:hint="eastAsia"/>
          <w:sz w:val="24"/>
        </w:rPr>
        <w:t>在地图</w:t>
      </w:r>
      <w:r>
        <w:rPr>
          <w:sz w:val="24"/>
        </w:rPr>
        <w:t>容器</w:t>
      </w:r>
      <w:r>
        <w:rPr>
          <w:rFonts w:hint="eastAsia"/>
          <w:sz w:val="24"/>
        </w:rPr>
        <w:t>中</w:t>
      </w:r>
      <w:r>
        <w:rPr>
          <w:sz w:val="24"/>
        </w:rPr>
        <w:t>初始化一个百度地图</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2DA6C38C" w14:textId="77777777" w:rsidTr="00B12E57">
        <w:tc>
          <w:tcPr>
            <w:tcW w:w="9003" w:type="dxa"/>
            <w:shd w:val="clear" w:color="auto" w:fill="auto"/>
          </w:tcPr>
          <w:p w14:paraId="6D6B22F2" w14:textId="77777777" w:rsidR="00E2530E" w:rsidRPr="00B12E57" w:rsidRDefault="009835AA" w:rsidP="00B12E57">
            <w:pPr>
              <w:ind w:firstLineChars="600" w:firstLine="1440"/>
              <w:rPr>
                <w:sz w:val="24"/>
                <w:szCs w:val="20"/>
              </w:rPr>
            </w:pPr>
            <w:r w:rsidRPr="00B12E57">
              <w:rPr>
                <w:sz w:val="24"/>
                <w:szCs w:val="20"/>
              </w:rPr>
              <w:t>var</w:t>
            </w:r>
            <w:r w:rsidRPr="00B12E57">
              <w:rPr>
                <w:rFonts w:hint="eastAsia"/>
                <w:sz w:val="24"/>
                <w:szCs w:val="20"/>
              </w:rPr>
              <w:t xml:space="preserve"> </w:t>
            </w:r>
            <w:r w:rsidRPr="00B12E57">
              <w:rPr>
                <w:sz w:val="24"/>
                <w:szCs w:val="20"/>
              </w:rPr>
              <w:t>mp</w:t>
            </w:r>
            <w:r w:rsidRPr="00B12E57">
              <w:rPr>
                <w:rFonts w:hint="eastAsia"/>
                <w:sz w:val="24"/>
                <w:szCs w:val="20"/>
              </w:rPr>
              <w:t xml:space="preserve"> = </w:t>
            </w:r>
            <w:r w:rsidRPr="00B12E57">
              <w:rPr>
                <w:sz w:val="24"/>
                <w:szCs w:val="20"/>
              </w:rPr>
              <w:t>new</w:t>
            </w:r>
            <w:r w:rsidRPr="00B12E57">
              <w:rPr>
                <w:rFonts w:hint="eastAsia"/>
                <w:sz w:val="24"/>
                <w:szCs w:val="20"/>
              </w:rPr>
              <w:t xml:space="preserve"> </w:t>
            </w:r>
            <w:r w:rsidRPr="00B12E57">
              <w:rPr>
                <w:sz w:val="24"/>
                <w:szCs w:val="20"/>
              </w:rPr>
              <w:t>BMap</w:t>
            </w:r>
            <w:r w:rsidRPr="00B12E57">
              <w:rPr>
                <w:rFonts w:hint="eastAsia"/>
                <w:sz w:val="24"/>
                <w:szCs w:val="20"/>
              </w:rPr>
              <w:t>.</w:t>
            </w:r>
            <w:r w:rsidRPr="00B12E57">
              <w:rPr>
                <w:sz w:val="24"/>
                <w:szCs w:val="20"/>
              </w:rPr>
              <w:t>Map</w:t>
            </w:r>
            <w:r w:rsidRPr="00B12E57">
              <w:rPr>
                <w:rFonts w:hint="eastAsia"/>
                <w:sz w:val="24"/>
                <w:szCs w:val="20"/>
              </w:rPr>
              <w:t>("</w:t>
            </w:r>
            <w:r w:rsidRPr="00B12E57">
              <w:rPr>
                <w:sz w:val="24"/>
                <w:szCs w:val="20"/>
              </w:rPr>
              <w:t>myMap</w:t>
            </w:r>
            <w:r w:rsidRPr="00B12E57">
              <w:rPr>
                <w:rFonts w:hint="eastAsia"/>
                <w:sz w:val="24"/>
                <w:szCs w:val="20"/>
              </w:rPr>
              <w:t xml:space="preserve">");    // </w:t>
            </w:r>
            <w:r w:rsidRPr="00B12E57">
              <w:rPr>
                <w:rFonts w:hint="eastAsia"/>
                <w:sz w:val="24"/>
                <w:szCs w:val="20"/>
              </w:rPr>
              <w:t>创建</w:t>
            </w:r>
            <w:r w:rsidRPr="00B12E57">
              <w:rPr>
                <w:sz w:val="24"/>
                <w:szCs w:val="20"/>
              </w:rPr>
              <w:t>Map</w:t>
            </w:r>
            <w:r w:rsidRPr="00B12E57">
              <w:rPr>
                <w:rFonts w:hint="eastAsia"/>
                <w:sz w:val="24"/>
                <w:szCs w:val="20"/>
              </w:rPr>
              <w:t>实例</w:t>
            </w:r>
          </w:p>
          <w:p w14:paraId="42288384" w14:textId="77777777" w:rsidR="00E2530E" w:rsidRPr="00B12E57" w:rsidRDefault="009835AA">
            <w:pPr>
              <w:rPr>
                <w:sz w:val="24"/>
                <w:szCs w:val="20"/>
              </w:rPr>
            </w:pPr>
            <w:r w:rsidRPr="00B12E57">
              <w:rPr>
                <w:sz w:val="24"/>
                <w:szCs w:val="20"/>
              </w:rPr>
              <w:t xml:space="preserve">            mp.centerAndZoom(new BMap.Point(105.255254, 30.581156), 12);</w:t>
            </w:r>
          </w:p>
          <w:p w14:paraId="274A447C" w14:textId="77777777" w:rsidR="00E2530E" w:rsidRPr="00B12E57" w:rsidRDefault="009835AA">
            <w:pPr>
              <w:rPr>
                <w:sz w:val="24"/>
                <w:szCs w:val="20"/>
              </w:rPr>
            </w:pPr>
            <w:r w:rsidRPr="00B12E57">
              <w:rPr>
                <w:rFonts w:hint="eastAsia"/>
                <w:sz w:val="24"/>
                <w:szCs w:val="20"/>
              </w:rPr>
              <w:t xml:space="preserve">            </w:t>
            </w:r>
            <w:r w:rsidRPr="00B12E57">
              <w:rPr>
                <w:sz w:val="24"/>
                <w:szCs w:val="20"/>
              </w:rPr>
              <w:t>mp</w:t>
            </w:r>
            <w:r w:rsidRPr="00B12E57">
              <w:rPr>
                <w:rFonts w:hint="eastAsia"/>
                <w:sz w:val="24"/>
                <w:szCs w:val="20"/>
              </w:rPr>
              <w:t>.</w:t>
            </w:r>
            <w:r w:rsidRPr="00B12E57">
              <w:rPr>
                <w:sz w:val="24"/>
                <w:szCs w:val="20"/>
              </w:rPr>
              <w:t>setCurrentCity</w:t>
            </w:r>
            <w:r w:rsidRPr="00B12E57">
              <w:rPr>
                <w:rFonts w:hint="eastAsia"/>
                <w:sz w:val="24"/>
                <w:szCs w:val="20"/>
              </w:rPr>
              <w:t>("</w:t>
            </w:r>
            <w:r w:rsidRPr="00B12E57">
              <w:rPr>
                <w:rFonts w:hint="eastAsia"/>
                <w:sz w:val="24"/>
                <w:szCs w:val="20"/>
              </w:rPr>
              <w:t>遂宁</w:t>
            </w:r>
            <w:r w:rsidRPr="00B12E57">
              <w:rPr>
                <w:rFonts w:hint="eastAsia"/>
                <w:sz w:val="24"/>
                <w:szCs w:val="20"/>
              </w:rPr>
              <w:t xml:space="preserve">"); // </w:t>
            </w:r>
            <w:r w:rsidRPr="00B12E57">
              <w:rPr>
                <w:rFonts w:hint="eastAsia"/>
                <w:sz w:val="24"/>
                <w:szCs w:val="20"/>
              </w:rPr>
              <w:t>设置地图显示的城市</w:t>
            </w:r>
            <w:r w:rsidRPr="00B12E57">
              <w:rPr>
                <w:rFonts w:hint="eastAsia"/>
                <w:sz w:val="24"/>
                <w:szCs w:val="20"/>
              </w:rPr>
              <w:t xml:space="preserve"> </w:t>
            </w:r>
            <w:r w:rsidRPr="00B12E57">
              <w:rPr>
                <w:rFonts w:hint="eastAsia"/>
                <w:sz w:val="24"/>
                <w:szCs w:val="20"/>
              </w:rPr>
              <w:t>此项是必须设置的</w:t>
            </w:r>
          </w:p>
          <w:p w14:paraId="6732013E" w14:textId="77777777" w:rsidR="00E2530E" w:rsidRPr="00B12E57" w:rsidRDefault="009835AA">
            <w:pPr>
              <w:rPr>
                <w:sz w:val="24"/>
                <w:szCs w:val="20"/>
              </w:rPr>
            </w:pPr>
            <w:r w:rsidRPr="00B12E57">
              <w:rPr>
                <w:sz w:val="24"/>
                <w:szCs w:val="20"/>
              </w:rPr>
              <w:t xml:space="preserve">            mp.enableScrollWheelZoom(true);</w:t>
            </w:r>
          </w:p>
          <w:p w14:paraId="04668A35" w14:textId="77777777" w:rsidR="00E2530E" w:rsidRPr="00B12E57" w:rsidRDefault="009835AA">
            <w:pPr>
              <w:rPr>
                <w:sz w:val="24"/>
                <w:szCs w:val="20"/>
              </w:rPr>
            </w:pPr>
            <w:r w:rsidRPr="00B12E57">
              <w:rPr>
                <w:rFonts w:hint="eastAsia"/>
                <w:sz w:val="24"/>
                <w:szCs w:val="20"/>
              </w:rPr>
              <w:t xml:space="preserve">            // </w:t>
            </w:r>
            <w:r w:rsidRPr="00B12E57">
              <w:rPr>
                <w:rFonts w:hint="eastAsia"/>
                <w:sz w:val="24"/>
                <w:szCs w:val="20"/>
              </w:rPr>
              <w:t>添加覆盖物</w:t>
            </w:r>
          </w:p>
          <w:p w14:paraId="6CD0CF32" w14:textId="77777777" w:rsidR="00E2530E" w:rsidRPr="00B12E57" w:rsidRDefault="009835AA">
            <w:pPr>
              <w:rPr>
                <w:sz w:val="24"/>
                <w:szCs w:val="20"/>
              </w:rPr>
            </w:pPr>
            <w:r w:rsidRPr="00B12E57">
              <w:rPr>
                <w:sz w:val="24"/>
                <w:szCs w:val="20"/>
              </w:rPr>
              <w:t xml:space="preserve">            this.marker(mp);</w:t>
            </w:r>
          </w:p>
          <w:p w14:paraId="21A996FE" w14:textId="77777777" w:rsidR="00E2530E" w:rsidRPr="00B12E57" w:rsidRDefault="009835AA">
            <w:pPr>
              <w:rPr>
                <w:sz w:val="24"/>
                <w:szCs w:val="20"/>
              </w:rPr>
            </w:pPr>
            <w:r w:rsidRPr="00B12E57">
              <w:rPr>
                <w:rFonts w:hint="eastAsia"/>
                <w:sz w:val="24"/>
                <w:szCs w:val="20"/>
              </w:rPr>
              <w:t xml:space="preserve">            // </w:t>
            </w:r>
            <w:r w:rsidRPr="00B12E57">
              <w:rPr>
                <w:rFonts w:hint="eastAsia"/>
                <w:sz w:val="24"/>
                <w:szCs w:val="20"/>
              </w:rPr>
              <w:t>添加控件</w:t>
            </w:r>
          </w:p>
          <w:p w14:paraId="0212626C" w14:textId="77777777" w:rsidR="00E2530E" w:rsidRPr="00B12E57" w:rsidRDefault="009835AA">
            <w:pPr>
              <w:rPr>
                <w:sz w:val="24"/>
                <w:szCs w:val="20"/>
              </w:rPr>
            </w:pPr>
            <w:r w:rsidRPr="00B12E57">
              <w:rPr>
                <w:sz w:val="24"/>
                <w:szCs w:val="20"/>
              </w:rPr>
              <w:t xml:space="preserve">            this.control(mp);</w:t>
            </w:r>
          </w:p>
          <w:p w14:paraId="16567C0A" w14:textId="77777777" w:rsidR="00E2530E" w:rsidRPr="00B12E57" w:rsidRDefault="009835AA">
            <w:pPr>
              <w:rPr>
                <w:sz w:val="24"/>
                <w:szCs w:val="20"/>
              </w:rPr>
            </w:pPr>
            <w:r w:rsidRPr="00B12E57">
              <w:rPr>
                <w:rFonts w:hint="eastAsia"/>
                <w:sz w:val="24"/>
                <w:szCs w:val="20"/>
              </w:rPr>
              <w:t xml:space="preserve">            // </w:t>
            </w:r>
            <w:r w:rsidRPr="00B12E57">
              <w:rPr>
                <w:rFonts w:hint="eastAsia"/>
                <w:sz w:val="24"/>
                <w:szCs w:val="20"/>
              </w:rPr>
              <w:t>添加右键菜单</w:t>
            </w:r>
          </w:p>
          <w:p w14:paraId="0EE144F5" w14:textId="77777777" w:rsidR="00E2530E" w:rsidRPr="00B12E57" w:rsidDel="00E02EEF" w:rsidRDefault="009835AA">
            <w:pPr>
              <w:rPr>
                <w:del w:id="2658" w:author="Administrator" w:date="2015-06-09T19:42:00Z"/>
                <w:sz w:val="24"/>
                <w:szCs w:val="20"/>
              </w:rPr>
            </w:pPr>
            <w:r w:rsidRPr="00B12E57">
              <w:rPr>
                <w:sz w:val="24"/>
                <w:szCs w:val="20"/>
              </w:rPr>
              <w:t xml:space="preserve">            this.menu(mp);</w:t>
            </w:r>
          </w:p>
          <w:p w14:paraId="731F33C2" w14:textId="77777777" w:rsidR="00E2530E" w:rsidRPr="00B12E57" w:rsidRDefault="00E2530E">
            <w:pPr>
              <w:rPr>
                <w:rFonts w:hint="eastAsia"/>
                <w:sz w:val="24"/>
                <w:szCs w:val="20"/>
              </w:rPr>
            </w:pPr>
          </w:p>
          <w:p w14:paraId="0F1181A1" w14:textId="77777777" w:rsidR="00E2530E" w:rsidRPr="00B12E57" w:rsidRDefault="009835AA">
            <w:pPr>
              <w:rPr>
                <w:kern w:val="0"/>
                <w:sz w:val="20"/>
                <w:szCs w:val="20"/>
              </w:rPr>
            </w:pPr>
            <w:r w:rsidRPr="00B12E57">
              <w:rPr>
                <w:sz w:val="24"/>
                <w:szCs w:val="20"/>
              </w:rPr>
              <w:t xml:space="preserve">            window.myMap = mp;</w:t>
            </w:r>
          </w:p>
        </w:tc>
      </w:tr>
    </w:tbl>
    <w:p w14:paraId="71A8A554" w14:textId="77777777" w:rsidR="00E2530E" w:rsidRDefault="009835AA">
      <w:r>
        <w:rPr>
          <w:rFonts w:hint="eastAsia"/>
        </w:rPr>
        <w:t>第二步</w:t>
      </w:r>
      <w:r>
        <w:t>，</w:t>
      </w:r>
      <w:commentRangeStart w:id="2659"/>
      <w:r>
        <w:rPr>
          <w:rFonts w:hint="eastAsia"/>
        </w:rPr>
        <w:t>在地图</w:t>
      </w:r>
      <w:r>
        <w:t>中</w:t>
      </w:r>
      <w:r>
        <w:rPr>
          <w:rFonts w:hint="eastAsia"/>
        </w:rPr>
        <w:t>基于</w:t>
      </w:r>
      <w:r>
        <w:t>经纬度绘制标注</w:t>
      </w:r>
      <w:commentRangeEnd w:id="2659"/>
      <w:r>
        <w:commentReference w:id="2659"/>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6F719D32" w14:textId="77777777" w:rsidTr="00B12E57">
        <w:tc>
          <w:tcPr>
            <w:tcW w:w="9003" w:type="dxa"/>
            <w:shd w:val="clear" w:color="auto" w:fill="auto"/>
          </w:tcPr>
          <w:p w14:paraId="6DDB6EB0" w14:textId="77777777" w:rsidR="00E2530E" w:rsidRPr="00B12E57" w:rsidRDefault="009835AA">
            <w:pPr>
              <w:rPr>
                <w:sz w:val="24"/>
                <w:szCs w:val="20"/>
              </w:rPr>
            </w:pPr>
            <w:r w:rsidRPr="00B12E57">
              <w:rPr>
                <w:sz w:val="24"/>
                <w:szCs w:val="20"/>
              </w:rPr>
              <w:t>function ComplexCustomOverlay(point, cfg) {</w:t>
            </w:r>
          </w:p>
          <w:p w14:paraId="16325ACA" w14:textId="77777777" w:rsidR="00E2530E" w:rsidRPr="00B12E57" w:rsidRDefault="009835AA">
            <w:pPr>
              <w:rPr>
                <w:sz w:val="24"/>
                <w:szCs w:val="20"/>
              </w:rPr>
            </w:pPr>
            <w:r w:rsidRPr="00B12E57">
              <w:rPr>
                <w:sz w:val="24"/>
                <w:szCs w:val="20"/>
              </w:rPr>
              <w:t xml:space="preserve">                this._point = point;</w:t>
            </w:r>
          </w:p>
          <w:p w14:paraId="24D1ACCF" w14:textId="77777777" w:rsidR="00E2530E" w:rsidRPr="00B12E57" w:rsidRDefault="009835AA">
            <w:pPr>
              <w:rPr>
                <w:sz w:val="24"/>
                <w:szCs w:val="20"/>
              </w:rPr>
            </w:pPr>
            <w:r w:rsidRPr="00B12E57">
              <w:rPr>
                <w:sz w:val="24"/>
                <w:szCs w:val="20"/>
              </w:rPr>
              <w:t xml:space="preserve">                this._cfg = cfg;</w:t>
            </w:r>
          </w:p>
          <w:p w14:paraId="1ADF483C" w14:textId="77777777" w:rsidR="00E2530E" w:rsidRPr="00B12E57" w:rsidRDefault="009835AA">
            <w:pPr>
              <w:rPr>
                <w:sz w:val="24"/>
                <w:szCs w:val="20"/>
              </w:rPr>
            </w:pPr>
            <w:r w:rsidRPr="00B12E57">
              <w:rPr>
                <w:sz w:val="24"/>
                <w:szCs w:val="20"/>
              </w:rPr>
              <w:lastRenderedPageBreak/>
              <w:t xml:space="preserve">            }</w:t>
            </w:r>
          </w:p>
          <w:p w14:paraId="02E2E0C5" w14:textId="77777777" w:rsidR="00E2530E" w:rsidRPr="00B12E57" w:rsidRDefault="009835AA">
            <w:pPr>
              <w:rPr>
                <w:sz w:val="24"/>
                <w:szCs w:val="20"/>
              </w:rPr>
            </w:pPr>
            <w:r w:rsidRPr="00B12E57">
              <w:rPr>
                <w:sz w:val="24"/>
                <w:szCs w:val="20"/>
              </w:rPr>
              <w:t xml:space="preserve">            ComplexCustomOverlay.prototype = new BMap.Overlay();</w:t>
            </w:r>
          </w:p>
          <w:p w14:paraId="54D5972B" w14:textId="77777777" w:rsidR="00E2530E" w:rsidRPr="00B12E57" w:rsidRDefault="009835AA">
            <w:pPr>
              <w:rPr>
                <w:sz w:val="24"/>
                <w:szCs w:val="20"/>
              </w:rPr>
            </w:pPr>
            <w:r w:rsidRPr="00B12E57">
              <w:rPr>
                <w:sz w:val="24"/>
                <w:szCs w:val="20"/>
              </w:rPr>
              <w:t xml:space="preserve">            ComplexCustomOverlay.prototype.initialize = function (map) {</w:t>
            </w:r>
          </w:p>
          <w:p w14:paraId="21152FE8" w14:textId="247F3F4B" w:rsidR="00E2530E" w:rsidRPr="00B12E57" w:rsidDel="00E02EEF" w:rsidRDefault="009835AA">
            <w:pPr>
              <w:rPr>
                <w:del w:id="2660" w:author="Administrator" w:date="2015-06-09T19:42:00Z"/>
                <w:sz w:val="24"/>
                <w:szCs w:val="20"/>
              </w:rPr>
            </w:pPr>
            <w:r w:rsidRPr="00B12E57">
              <w:rPr>
                <w:sz w:val="24"/>
                <w:szCs w:val="20"/>
              </w:rPr>
              <w:t xml:space="preserve">                </w:t>
            </w:r>
            <w:del w:id="2661" w:author="Administrator" w:date="2015-06-09T19:42:00Z">
              <w:r w:rsidRPr="00B12E57" w:rsidDel="00E02EEF">
                <w:rPr>
                  <w:sz w:val="24"/>
                  <w:szCs w:val="20"/>
                </w:rPr>
                <w:delText>var self = this,</w:delText>
              </w:r>
            </w:del>
          </w:p>
          <w:p w14:paraId="44DB953F" w14:textId="30B3BFC5" w:rsidR="00E2530E" w:rsidRPr="00B12E57" w:rsidDel="00E02EEF" w:rsidRDefault="009835AA">
            <w:pPr>
              <w:rPr>
                <w:del w:id="2662" w:author="Administrator" w:date="2015-06-09T19:42:00Z"/>
                <w:sz w:val="24"/>
                <w:szCs w:val="20"/>
              </w:rPr>
            </w:pPr>
            <w:del w:id="2663" w:author="Administrator" w:date="2015-06-09T19:42:00Z">
              <w:r w:rsidRPr="00B12E57" w:rsidDel="00E02EEF">
                <w:rPr>
                  <w:sz w:val="24"/>
                  <w:szCs w:val="20"/>
                </w:rPr>
                <w:delText xml:space="preserve">                    cfg = this._cfg;</w:delText>
              </w:r>
            </w:del>
          </w:p>
          <w:p w14:paraId="36F9740B" w14:textId="34D04C30" w:rsidR="00E2530E" w:rsidRPr="00B12E57" w:rsidDel="00E02EEF" w:rsidRDefault="009835AA">
            <w:pPr>
              <w:rPr>
                <w:del w:id="2664" w:author="Administrator" w:date="2015-06-09T19:42:00Z"/>
                <w:sz w:val="24"/>
                <w:szCs w:val="20"/>
              </w:rPr>
            </w:pPr>
            <w:del w:id="2665" w:author="Administrator" w:date="2015-06-09T19:42:00Z">
              <w:r w:rsidRPr="00B12E57" w:rsidDel="00E02EEF">
                <w:rPr>
                  <w:sz w:val="24"/>
                  <w:szCs w:val="20"/>
                </w:rPr>
                <w:delText xml:space="preserve">                this._map = map;</w:delText>
              </w:r>
            </w:del>
          </w:p>
          <w:p w14:paraId="1AE5A1E4" w14:textId="5E1F26AC" w:rsidR="00E2530E" w:rsidRPr="00B12E57" w:rsidDel="00E02EEF" w:rsidRDefault="009835AA">
            <w:pPr>
              <w:rPr>
                <w:del w:id="2666" w:author="Administrator" w:date="2015-06-09T19:42:00Z"/>
                <w:sz w:val="24"/>
                <w:szCs w:val="20"/>
              </w:rPr>
            </w:pPr>
            <w:del w:id="2667" w:author="Administrator" w:date="2015-06-09T19:42:00Z">
              <w:r w:rsidRPr="00B12E57" w:rsidDel="00E02EEF">
                <w:rPr>
                  <w:sz w:val="24"/>
                  <w:szCs w:val="20"/>
                </w:rPr>
                <w:delText xml:space="preserve">                var geoc = new BMap.Geocoder();</w:delText>
              </w:r>
            </w:del>
          </w:p>
          <w:p w14:paraId="76805DC6" w14:textId="7438EE40" w:rsidR="00E2530E" w:rsidRPr="00B12E57" w:rsidDel="00E02EEF" w:rsidRDefault="009835AA">
            <w:pPr>
              <w:rPr>
                <w:del w:id="2668" w:author="Administrator" w:date="2015-06-09T19:42:00Z"/>
                <w:sz w:val="24"/>
                <w:szCs w:val="20"/>
              </w:rPr>
            </w:pPr>
            <w:del w:id="2669" w:author="Administrator" w:date="2015-06-09T19:42:00Z">
              <w:r w:rsidRPr="00B12E57" w:rsidDel="00E02EEF">
                <w:rPr>
                  <w:sz w:val="24"/>
                  <w:szCs w:val="20"/>
                </w:rPr>
                <w:delText xml:space="preserve">                var searchInfoWindow = null;</w:delText>
              </w:r>
            </w:del>
          </w:p>
          <w:p w14:paraId="359A6CBE" w14:textId="275F6A4D" w:rsidR="00E2530E" w:rsidRPr="00B12E57" w:rsidDel="00E02EEF" w:rsidRDefault="009835AA">
            <w:pPr>
              <w:rPr>
                <w:del w:id="2670" w:author="Administrator" w:date="2015-06-09T19:42:00Z"/>
                <w:sz w:val="24"/>
                <w:szCs w:val="20"/>
              </w:rPr>
            </w:pPr>
            <w:del w:id="2671" w:author="Administrator" w:date="2015-06-09T19:42:00Z">
              <w:r w:rsidRPr="00B12E57" w:rsidDel="00E02EEF">
                <w:rPr>
                  <w:sz w:val="24"/>
                  <w:szCs w:val="20"/>
                </w:rPr>
                <w:delText xml:space="preserve">                geoc.getLocation(this._point, function(rs){</w:delText>
              </w:r>
            </w:del>
          </w:p>
          <w:p w14:paraId="004A7996" w14:textId="108F19FD" w:rsidR="00E2530E" w:rsidRPr="00B12E57" w:rsidDel="00E02EEF" w:rsidRDefault="009835AA">
            <w:pPr>
              <w:rPr>
                <w:del w:id="2672" w:author="Administrator" w:date="2015-06-09T19:42:00Z"/>
                <w:sz w:val="24"/>
                <w:szCs w:val="20"/>
              </w:rPr>
            </w:pPr>
            <w:del w:id="2673" w:author="Administrator" w:date="2015-06-09T19:42:00Z">
              <w:r w:rsidRPr="00B12E57" w:rsidDel="00E02EEF">
                <w:rPr>
                  <w:sz w:val="24"/>
                  <w:szCs w:val="20"/>
                </w:rPr>
                <w:delText xml:space="preserve">                    var addComp = rs.addressComponents;</w:delText>
              </w:r>
            </w:del>
          </w:p>
          <w:p w14:paraId="44272AB0" w14:textId="4B7CF592" w:rsidR="00E2530E" w:rsidRPr="00B12E57" w:rsidDel="00E02EEF" w:rsidRDefault="009835AA">
            <w:pPr>
              <w:rPr>
                <w:del w:id="2674" w:author="Administrator" w:date="2015-06-09T19:42:00Z"/>
                <w:sz w:val="24"/>
                <w:szCs w:val="20"/>
              </w:rPr>
            </w:pPr>
            <w:del w:id="2675" w:author="Administrator" w:date="2015-06-09T19:42:00Z">
              <w:r w:rsidRPr="00B12E57" w:rsidDel="00E02EEF">
                <w:rPr>
                  <w:sz w:val="24"/>
                  <w:szCs w:val="20"/>
                </w:rPr>
                <w:delText xml:space="preserve">                    var tittle = addComp.province + ", " + addComp.city + ", " + addComp.district + ", " + addComp.street + ", " + addComp.streetNumber;</w:delText>
              </w:r>
            </w:del>
          </w:p>
          <w:p w14:paraId="2D9D6873" w14:textId="723CB7B0" w:rsidR="00E2530E" w:rsidRPr="00B12E57" w:rsidDel="00E02EEF" w:rsidRDefault="009835AA">
            <w:pPr>
              <w:rPr>
                <w:del w:id="2676" w:author="Administrator" w:date="2015-06-09T19:42:00Z"/>
                <w:sz w:val="24"/>
                <w:szCs w:val="20"/>
              </w:rPr>
            </w:pPr>
            <w:del w:id="2677" w:author="Administrator" w:date="2015-06-09T19:42:00Z">
              <w:r w:rsidRPr="00B12E57" w:rsidDel="00E02EEF">
                <w:rPr>
                  <w:sz w:val="24"/>
                  <w:szCs w:val="20"/>
                </w:rPr>
                <w:delText xml:space="preserve">                    var contentTpl = '&lt;div style="margin:0;line-height:20px;padding:2px;"&gt;' +</w:delText>
              </w:r>
            </w:del>
          </w:p>
          <w:p w14:paraId="0ABCC2B8" w14:textId="47A63E20" w:rsidR="00E2530E" w:rsidRPr="00B12E57" w:rsidDel="00E02EEF" w:rsidRDefault="009835AA">
            <w:pPr>
              <w:rPr>
                <w:del w:id="2678" w:author="Administrator" w:date="2015-06-09T19:42:00Z"/>
                <w:sz w:val="24"/>
                <w:szCs w:val="20"/>
              </w:rPr>
            </w:pPr>
            <w:del w:id="2679" w:author="Administrator" w:date="2015-06-09T19:42:00Z">
              <w:r w:rsidRPr="00B12E57" w:rsidDel="00E02EEF">
                <w:rPr>
                  <w:rFonts w:hint="eastAsia"/>
                  <w:sz w:val="24"/>
                  <w:szCs w:val="20"/>
                </w:rPr>
                <w:delText xml:space="preserve">                        '</w:delText>
              </w:r>
              <w:r w:rsidRPr="00B12E57" w:rsidDel="00E02EEF">
                <w:rPr>
                  <w:rFonts w:hint="eastAsia"/>
                  <w:sz w:val="24"/>
                  <w:szCs w:val="20"/>
                </w:rPr>
                <w:delText>经度：</w:delText>
              </w:r>
              <w:r w:rsidRPr="00B12E57" w:rsidDel="00E02EEF">
                <w:rPr>
                  <w:rFonts w:hint="eastAsia"/>
                  <w:sz w:val="24"/>
                  <w:szCs w:val="20"/>
                </w:rPr>
                <w:delText>{{</w:delText>
              </w:r>
              <w:r w:rsidRPr="00B12E57" w:rsidDel="00E02EEF">
                <w:rPr>
                  <w:sz w:val="24"/>
                  <w:szCs w:val="20"/>
                </w:rPr>
                <w:delText>data</w:delText>
              </w:r>
              <w:r w:rsidRPr="00B12E57" w:rsidDel="00E02EEF">
                <w:rPr>
                  <w:rFonts w:hint="eastAsia"/>
                  <w:sz w:val="24"/>
                  <w:szCs w:val="20"/>
                </w:rPr>
                <w:delText>.</w:delText>
              </w:r>
              <w:r w:rsidRPr="00B12E57" w:rsidDel="00E02EEF">
                <w:rPr>
                  <w:sz w:val="24"/>
                  <w:szCs w:val="20"/>
                </w:rPr>
                <w:delText>longitude</w:delText>
              </w:r>
              <w:r w:rsidRPr="00B12E57" w:rsidDel="00E02EEF">
                <w:rPr>
                  <w:rFonts w:hint="eastAsia"/>
                  <w:sz w:val="24"/>
                  <w:szCs w:val="20"/>
                </w:rPr>
                <w:delText>}}' +</w:delText>
              </w:r>
            </w:del>
          </w:p>
          <w:p w14:paraId="0686D681" w14:textId="7A2E4092" w:rsidR="00E2530E" w:rsidRPr="00B12E57" w:rsidDel="00E02EEF" w:rsidRDefault="009835AA">
            <w:pPr>
              <w:rPr>
                <w:del w:id="2680" w:author="Administrator" w:date="2015-06-09T19:42:00Z"/>
                <w:sz w:val="24"/>
                <w:szCs w:val="20"/>
              </w:rPr>
            </w:pPr>
            <w:del w:id="2681" w:author="Administrator" w:date="2015-06-09T19:42:00Z">
              <w:r w:rsidRPr="00B12E57" w:rsidDel="00E02EEF">
                <w:rPr>
                  <w:rFonts w:hint="eastAsia"/>
                  <w:sz w:val="24"/>
                  <w:szCs w:val="20"/>
                </w:rPr>
                <w:delText xml:space="preserve">                        '&lt;</w:delText>
              </w:r>
              <w:r w:rsidRPr="00B12E57" w:rsidDel="00E02EEF">
                <w:rPr>
                  <w:sz w:val="24"/>
                  <w:szCs w:val="20"/>
                </w:rPr>
                <w:delText>br</w:delText>
              </w:r>
              <w:r w:rsidRPr="00B12E57" w:rsidDel="00E02EEF">
                <w:rPr>
                  <w:rFonts w:hint="eastAsia"/>
                  <w:sz w:val="24"/>
                  <w:szCs w:val="20"/>
                </w:rPr>
                <w:delText>/&gt;</w:delText>
              </w:r>
              <w:r w:rsidRPr="00B12E57" w:rsidDel="00E02EEF">
                <w:rPr>
                  <w:rFonts w:hint="eastAsia"/>
                  <w:sz w:val="24"/>
                  <w:szCs w:val="20"/>
                </w:rPr>
                <w:delText>纬度：</w:delText>
              </w:r>
              <w:r w:rsidRPr="00B12E57" w:rsidDel="00E02EEF">
                <w:rPr>
                  <w:rFonts w:hint="eastAsia"/>
                  <w:sz w:val="24"/>
                  <w:szCs w:val="20"/>
                </w:rPr>
                <w:delText>{{</w:delText>
              </w:r>
              <w:r w:rsidRPr="00B12E57" w:rsidDel="00E02EEF">
                <w:rPr>
                  <w:sz w:val="24"/>
                  <w:szCs w:val="20"/>
                </w:rPr>
                <w:delText>data</w:delText>
              </w:r>
              <w:r w:rsidRPr="00B12E57" w:rsidDel="00E02EEF">
                <w:rPr>
                  <w:rFonts w:hint="eastAsia"/>
                  <w:sz w:val="24"/>
                  <w:szCs w:val="20"/>
                </w:rPr>
                <w:delText>.</w:delText>
              </w:r>
              <w:r w:rsidRPr="00B12E57" w:rsidDel="00E02EEF">
                <w:rPr>
                  <w:sz w:val="24"/>
                  <w:szCs w:val="20"/>
                </w:rPr>
                <w:delText>latitude</w:delText>
              </w:r>
              <w:r w:rsidRPr="00B12E57" w:rsidDel="00E02EEF">
                <w:rPr>
                  <w:rFonts w:hint="eastAsia"/>
                  <w:sz w:val="24"/>
                  <w:szCs w:val="20"/>
                </w:rPr>
                <w:delText>}}' +</w:delText>
              </w:r>
            </w:del>
          </w:p>
          <w:p w14:paraId="7DDFB52D" w14:textId="6C464013" w:rsidR="00E2530E" w:rsidRPr="00B12E57" w:rsidDel="00E02EEF" w:rsidRDefault="009835AA">
            <w:pPr>
              <w:rPr>
                <w:del w:id="2682" w:author="Administrator" w:date="2015-06-09T19:42:00Z"/>
                <w:sz w:val="24"/>
                <w:szCs w:val="20"/>
              </w:rPr>
            </w:pPr>
            <w:del w:id="2683" w:author="Administrator" w:date="2015-06-09T19:42:00Z">
              <w:r w:rsidRPr="00B12E57" w:rsidDel="00E02EEF">
                <w:rPr>
                  <w:rFonts w:hint="eastAsia"/>
                  <w:sz w:val="24"/>
                  <w:szCs w:val="20"/>
                </w:rPr>
                <w:delText xml:space="preserve">                        '&lt;</w:delText>
              </w:r>
              <w:r w:rsidRPr="00B12E57" w:rsidDel="00E02EEF">
                <w:rPr>
                  <w:sz w:val="24"/>
                  <w:szCs w:val="20"/>
                </w:rPr>
                <w:delText>br</w:delText>
              </w:r>
              <w:r w:rsidRPr="00B12E57" w:rsidDel="00E02EEF">
                <w:rPr>
                  <w:rFonts w:hint="eastAsia"/>
                  <w:sz w:val="24"/>
                  <w:szCs w:val="20"/>
                </w:rPr>
                <w:delText>/&gt;</w:delText>
              </w:r>
              <w:r w:rsidRPr="00B12E57" w:rsidDel="00E02EEF">
                <w:rPr>
                  <w:rFonts w:hint="eastAsia"/>
                  <w:sz w:val="24"/>
                  <w:szCs w:val="20"/>
                </w:rPr>
                <w:delText>时间：</w:delText>
              </w:r>
              <w:r w:rsidRPr="00B12E57" w:rsidDel="00E02EEF">
                <w:rPr>
                  <w:rFonts w:hint="eastAsia"/>
                  <w:sz w:val="24"/>
                  <w:szCs w:val="20"/>
                </w:rPr>
                <w:delText>{{</w:delText>
              </w:r>
              <w:r w:rsidRPr="00B12E57" w:rsidDel="00E02EEF">
                <w:rPr>
                  <w:sz w:val="24"/>
                  <w:szCs w:val="20"/>
                </w:rPr>
                <w:delText>data</w:delText>
              </w:r>
              <w:r w:rsidRPr="00B12E57" w:rsidDel="00E02EEF">
                <w:rPr>
                  <w:rFonts w:hint="eastAsia"/>
                  <w:sz w:val="24"/>
                  <w:szCs w:val="20"/>
                </w:rPr>
                <w:delText>.</w:delText>
              </w:r>
              <w:r w:rsidRPr="00B12E57" w:rsidDel="00E02EEF">
                <w:rPr>
                  <w:sz w:val="24"/>
                  <w:szCs w:val="20"/>
                </w:rPr>
                <w:delText>time</w:delText>
              </w:r>
              <w:r w:rsidRPr="00B12E57" w:rsidDel="00E02EEF">
                <w:rPr>
                  <w:rFonts w:hint="eastAsia"/>
                  <w:sz w:val="24"/>
                  <w:szCs w:val="20"/>
                </w:rPr>
                <w:delText>}}' +</w:delText>
              </w:r>
            </w:del>
          </w:p>
          <w:p w14:paraId="0A3686E6" w14:textId="65778BC5" w:rsidR="00E2530E" w:rsidRPr="00B12E57" w:rsidDel="00E02EEF" w:rsidRDefault="009835AA">
            <w:pPr>
              <w:rPr>
                <w:del w:id="2684" w:author="Administrator" w:date="2015-06-09T19:42:00Z"/>
                <w:sz w:val="24"/>
                <w:szCs w:val="20"/>
              </w:rPr>
            </w:pPr>
            <w:del w:id="2685" w:author="Administrator" w:date="2015-06-09T19:42:00Z">
              <w:r w:rsidRPr="00B12E57" w:rsidDel="00E02EEF">
                <w:rPr>
                  <w:sz w:val="24"/>
                  <w:szCs w:val="20"/>
                </w:rPr>
                <w:delText xml:space="preserve">                        '&lt;/div&gt;';</w:delText>
              </w:r>
            </w:del>
          </w:p>
          <w:p w14:paraId="68E1C94B" w14:textId="6866074D" w:rsidR="00E2530E" w:rsidRPr="00B12E57" w:rsidDel="00E02EEF" w:rsidRDefault="009835AA">
            <w:pPr>
              <w:rPr>
                <w:del w:id="2686" w:author="Administrator" w:date="2015-06-09T19:42:00Z"/>
                <w:sz w:val="24"/>
                <w:szCs w:val="20"/>
              </w:rPr>
            </w:pPr>
            <w:del w:id="2687" w:author="Administrator" w:date="2015-06-09T19:42:00Z">
              <w:r w:rsidRPr="00B12E57" w:rsidDel="00E02EEF">
                <w:rPr>
                  <w:sz w:val="24"/>
                  <w:szCs w:val="20"/>
                </w:rPr>
                <w:delText xml:space="preserve">                    var render = template.compile(contentTpl);</w:delText>
              </w:r>
            </w:del>
          </w:p>
          <w:p w14:paraId="38F434BD" w14:textId="1266E776" w:rsidR="00E2530E" w:rsidRPr="00B12E57" w:rsidDel="00E02EEF" w:rsidRDefault="009835AA">
            <w:pPr>
              <w:rPr>
                <w:del w:id="2688" w:author="Administrator" w:date="2015-06-09T19:42:00Z"/>
                <w:sz w:val="24"/>
                <w:szCs w:val="20"/>
              </w:rPr>
            </w:pPr>
            <w:del w:id="2689" w:author="Administrator" w:date="2015-06-09T19:42:00Z">
              <w:r w:rsidRPr="00B12E57" w:rsidDel="00E02EEF">
                <w:rPr>
                  <w:sz w:val="24"/>
                  <w:szCs w:val="20"/>
                </w:rPr>
                <w:delText xml:space="preserve">                    var html = render(cfg);</w:delText>
              </w:r>
            </w:del>
          </w:p>
          <w:p w14:paraId="0B97FF1F" w14:textId="0361C842" w:rsidR="00E2530E" w:rsidRPr="00B12E57" w:rsidDel="00E02EEF" w:rsidRDefault="009835AA">
            <w:pPr>
              <w:rPr>
                <w:del w:id="2690" w:author="Administrator" w:date="2015-06-09T19:42:00Z"/>
                <w:sz w:val="24"/>
                <w:szCs w:val="20"/>
              </w:rPr>
            </w:pPr>
            <w:del w:id="2691" w:author="Administrator" w:date="2015-06-09T19:42:00Z">
              <w:r w:rsidRPr="00B12E57" w:rsidDel="00E02EEF">
                <w:rPr>
                  <w:rFonts w:hint="eastAsia"/>
                  <w:sz w:val="24"/>
                  <w:szCs w:val="20"/>
                </w:rPr>
                <w:delText xml:space="preserve">                    //</w:delText>
              </w:r>
              <w:r w:rsidRPr="00B12E57" w:rsidDel="00E02EEF">
                <w:rPr>
                  <w:rFonts w:hint="eastAsia"/>
                  <w:sz w:val="24"/>
                  <w:szCs w:val="20"/>
                </w:rPr>
                <w:delText>创建检索信息窗口对象</w:delText>
              </w:r>
            </w:del>
          </w:p>
          <w:p w14:paraId="6122EE2C" w14:textId="5B2E4DB4" w:rsidR="00E2530E" w:rsidRPr="00B12E57" w:rsidDel="00E02EEF" w:rsidRDefault="009835AA">
            <w:pPr>
              <w:rPr>
                <w:del w:id="2692" w:author="Administrator" w:date="2015-06-09T19:42:00Z"/>
                <w:sz w:val="24"/>
                <w:szCs w:val="20"/>
              </w:rPr>
            </w:pPr>
            <w:del w:id="2693" w:author="Administrator" w:date="2015-06-09T19:42:00Z">
              <w:r w:rsidRPr="00B12E57" w:rsidDel="00E02EEF">
                <w:rPr>
                  <w:sz w:val="24"/>
                  <w:szCs w:val="20"/>
                </w:rPr>
                <w:delText xml:space="preserve">                    searchInfoWindow = new BMapLib.SearchInfoWindow(map, html, {</w:delText>
              </w:r>
            </w:del>
          </w:p>
          <w:p w14:paraId="14180ABE" w14:textId="2FA1AA2A" w:rsidR="00E2530E" w:rsidRPr="00B12E57" w:rsidDel="00E02EEF" w:rsidRDefault="009835AA">
            <w:pPr>
              <w:rPr>
                <w:del w:id="2694" w:author="Administrator" w:date="2015-06-09T19:42:00Z"/>
                <w:sz w:val="24"/>
                <w:szCs w:val="20"/>
              </w:rPr>
            </w:pPr>
            <w:del w:id="2695" w:author="Administrator" w:date="2015-06-09T19:42:00Z">
              <w:r w:rsidRPr="00B12E57" w:rsidDel="00E02EEF">
                <w:rPr>
                  <w:rFonts w:hint="eastAsia"/>
                  <w:sz w:val="24"/>
                  <w:szCs w:val="20"/>
                </w:rPr>
                <w:delText xml:space="preserve">                        </w:delText>
              </w:r>
              <w:r w:rsidRPr="00B12E57" w:rsidDel="00E02EEF">
                <w:rPr>
                  <w:sz w:val="24"/>
                  <w:szCs w:val="20"/>
                </w:rPr>
                <w:delText>title</w:delText>
              </w:r>
              <w:r w:rsidRPr="00B12E57" w:rsidDel="00E02EEF">
                <w:rPr>
                  <w:rFonts w:hint="eastAsia"/>
                  <w:sz w:val="24"/>
                  <w:szCs w:val="20"/>
                </w:rPr>
                <w:delText xml:space="preserve">: </w:delText>
              </w:r>
              <w:r w:rsidRPr="00B12E57" w:rsidDel="00E02EEF">
                <w:rPr>
                  <w:sz w:val="24"/>
                  <w:szCs w:val="20"/>
                </w:rPr>
                <w:delText>tittle</w:delText>
              </w:r>
              <w:r w:rsidRPr="00B12E57" w:rsidDel="00E02EEF">
                <w:rPr>
                  <w:rFonts w:hint="eastAsia"/>
                  <w:sz w:val="24"/>
                  <w:szCs w:val="20"/>
                </w:rPr>
                <w:delText>,      //</w:delText>
              </w:r>
              <w:r w:rsidRPr="00B12E57" w:rsidDel="00E02EEF">
                <w:rPr>
                  <w:rFonts w:hint="eastAsia"/>
                  <w:sz w:val="24"/>
                  <w:szCs w:val="20"/>
                </w:rPr>
                <w:delText>标题</w:delText>
              </w:r>
            </w:del>
          </w:p>
          <w:p w14:paraId="7960DF0E" w14:textId="67C39A58" w:rsidR="00E2530E" w:rsidRPr="00B12E57" w:rsidDel="00E02EEF" w:rsidRDefault="009835AA">
            <w:pPr>
              <w:rPr>
                <w:del w:id="2696" w:author="Administrator" w:date="2015-06-09T19:42:00Z"/>
                <w:sz w:val="24"/>
                <w:szCs w:val="20"/>
              </w:rPr>
            </w:pPr>
            <w:del w:id="2697" w:author="Administrator" w:date="2015-06-09T19:42:00Z">
              <w:r w:rsidRPr="00B12E57" w:rsidDel="00E02EEF">
                <w:rPr>
                  <w:rFonts w:hint="eastAsia"/>
                  <w:sz w:val="24"/>
                  <w:szCs w:val="20"/>
                </w:rPr>
                <w:delText xml:space="preserve">                        </w:delText>
              </w:r>
              <w:r w:rsidRPr="00B12E57" w:rsidDel="00E02EEF">
                <w:rPr>
                  <w:sz w:val="24"/>
                  <w:szCs w:val="20"/>
                </w:rPr>
                <w:delText>width</w:delText>
              </w:r>
              <w:r w:rsidRPr="00B12E57" w:rsidDel="00E02EEF">
                <w:rPr>
                  <w:rFonts w:hint="eastAsia"/>
                  <w:sz w:val="24"/>
                  <w:szCs w:val="20"/>
                </w:rPr>
                <w:delText>: 290,             //</w:delText>
              </w:r>
              <w:r w:rsidRPr="00B12E57" w:rsidDel="00E02EEF">
                <w:rPr>
                  <w:rFonts w:hint="eastAsia"/>
                  <w:sz w:val="24"/>
                  <w:szCs w:val="20"/>
                </w:rPr>
                <w:delText>宽度</w:delText>
              </w:r>
            </w:del>
          </w:p>
          <w:p w14:paraId="145A1998" w14:textId="62102038" w:rsidR="00E2530E" w:rsidRPr="00B12E57" w:rsidDel="00E02EEF" w:rsidRDefault="009835AA">
            <w:pPr>
              <w:rPr>
                <w:del w:id="2698" w:author="Administrator" w:date="2015-06-09T19:42:00Z"/>
                <w:sz w:val="24"/>
                <w:szCs w:val="20"/>
              </w:rPr>
            </w:pPr>
            <w:del w:id="2699" w:author="Administrator" w:date="2015-06-09T19:42:00Z">
              <w:r w:rsidRPr="00B12E57" w:rsidDel="00E02EEF">
                <w:rPr>
                  <w:rFonts w:hint="eastAsia"/>
                  <w:sz w:val="24"/>
                  <w:szCs w:val="20"/>
                </w:rPr>
                <w:delText xml:space="preserve">                        </w:delText>
              </w:r>
              <w:r w:rsidRPr="00B12E57" w:rsidDel="00E02EEF">
                <w:rPr>
                  <w:sz w:val="24"/>
                  <w:szCs w:val="20"/>
                </w:rPr>
                <w:delText>height</w:delText>
              </w:r>
              <w:r w:rsidRPr="00B12E57" w:rsidDel="00E02EEF">
                <w:rPr>
                  <w:rFonts w:hint="eastAsia"/>
                  <w:sz w:val="24"/>
                  <w:szCs w:val="20"/>
                </w:rPr>
                <w:delText>: 85,              //</w:delText>
              </w:r>
              <w:r w:rsidRPr="00B12E57" w:rsidDel="00E02EEF">
                <w:rPr>
                  <w:rFonts w:hint="eastAsia"/>
                  <w:sz w:val="24"/>
                  <w:szCs w:val="20"/>
                </w:rPr>
                <w:delText>高度</w:delText>
              </w:r>
            </w:del>
          </w:p>
          <w:p w14:paraId="5F949949" w14:textId="6F778654" w:rsidR="00E2530E" w:rsidRPr="00B12E57" w:rsidDel="00E02EEF" w:rsidRDefault="009835AA">
            <w:pPr>
              <w:rPr>
                <w:del w:id="2700" w:author="Administrator" w:date="2015-06-09T19:42:00Z"/>
                <w:sz w:val="24"/>
                <w:szCs w:val="20"/>
              </w:rPr>
            </w:pPr>
            <w:del w:id="2701" w:author="Administrator" w:date="2015-06-09T19:42:00Z">
              <w:r w:rsidRPr="00B12E57" w:rsidDel="00E02EEF">
                <w:rPr>
                  <w:rFonts w:hint="eastAsia"/>
                  <w:sz w:val="24"/>
                  <w:szCs w:val="20"/>
                </w:rPr>
                <w:delText xml:space="preserve">                        </w:delText>
              </w:r>
              <w:r w:rsidRPr="00B12E57" w:rsidDel="00E02EEF">
                <w:rPr>
                  <w:sz w:val="24"/>
                  <w:szCs w:val="20"/>
                </w:rPr>
                <w:delText>panel</w:delText>
              </w:r>
              <w:r w:rsidRPr="00B12E57" w:rsidDel="00E02EEF">
                <w:rPr>
                  <w:rFonts w:hint="eastAsia"/>
                  <w:sz w:val="24"/>
                  <w:szCs w:val="20"/>
                </w:rPr>
                <w:delText>: "</w:delText>
              </w:r>
              <w:r w:rsidRPr="00B12E57" w:rsidDel="00E02EEF">
                <w:rPr>
                  <w:sz w:val="24"/>
                  <w:szCs w:val="20"/>
                </w:rPr>
                <w:delText>panel</w:delText>
              </w:r>
              <w:r w:rsidRPr="00B12E57" w:rsidDel="00E02EEF">
                <w:rPr>
                  <w:rFonts w:hint="eastAsia"/>
                  <w:sz w:val="24"/>
                  <w:szCs w:val="20"/>
                </w:rPr>
                <w:delText>",         //</w:delText>
              </w:r>
              <w:r w:rsidRPr="00B12E57" w:rsidDel="00E02EEF">
                <w:rPr>
                  <w:rFonts w:hint="eastAsia"/>
                  <w:sz w:val="24"/>
                  <w:szCs w:val="20"/>
                </w:rPr>
                <w:delText>检索结果面板</w:delText>
              </w:r>
            </w:del>
          </w:p>
          <w:p w14:paraId="62C960C8" w14:textId="6627623E" w:rsidR="00E2530E" w:rsidRPr="00B12E57" w:rsidDel="00E02EEF" w:rsidRDefault="009835AA">
            <w:pPr>
              <w:rPr>
                <w:del w:id="2702" w:author="Administrator" w:date="2015-06-09T19:42:00Z"/>
                <w:sz w:val="24"/>
                <w:szCs w:val="20"/>
              </w:rPr>
            </w:pPr>
            <w:del w:id="2703" w:author="Administrator" w:date="2015-06-09T19:42:00Z">
              <w:r w:rsidRPr="00B12E57" w:rsidDel="00E02EEF">
                <w:rPr>
                  <w:rFonts w:hint="eastAsia"/>
                  <w:sz w:val="24"/>
                  <w:szCs w:val="20"/>
                </w:rPr>
                <w:delText xml:space="preserve">                        </w:delText>
              </w:r>
              <w:r w:rsidRPr="00B12E57" w:rsidDel="00E02EEF">
                <w:rPr>
                  <w:sz w:val="24"/>
                  <w:szCs w:val="20"/>
                </w:rPr>
                <w:delText>enableAutoPan</w:delText>
              </w:r>
              <w:r w:rsidRPr="00B12E57" w:rsidDel="00E02EEF">
                <w:rPr>
                  <w:rFonts w:hint="eastAsia"/>
                  <w:sz w:val="24"/>
                  <w:szCs w:val="20"/>
                </w:rPr>
                <w:delText xml:space="preserve">: </w:delText>
              </w:r>
              <w:r w:rsidRPr="00B12E57" w:rsidDel="00E02EEF">
                <w:rPr>
                  <w:sz w:val="24"/>
                  <w:szCs w:val="20"/>
                </w:rPr>
                <w:delText>true</w:delText>
              </w:r>
              <w:r w:rsidRPr="00B12E57" w:rsidDel="00E02EEF">
                <w:rPr>
                  <w:rFonts w:hint="eastAsia"/>
                  <w:sz w:val="24"/>
                  <w:szCs w:val="20"/>
                </w:rPr>
                <w:delText>,     //</w:delText>
              </w:r>
              <w:r w:rsidRPr="00B12E57" w:rsidDel="00E02EEF">
                <w:rPr>
                  <w:rFonts w:hint="eastAsia"/>
                  <w:sz w:val="24"/>
                  <w:szCs w:val="20"/>
                </w:rPr>
                <w:delText>自动平移</w:delText>
              </w:r>
            </w:del>
          </w:p>
          <w:p w14:paraId="6292BBA2" w14:textId="26B76E6D" w:rsidR="00E2530E" w:rsidRPr="00B12E57" w:rsidDel="00E02EEF" w:rsidRDefault="009835AA">
            <w:pPr>
              <w:rPr>
                <w:del w:id="2704" w:author="Administrator" w:date="2015-06-09T19:42:00Z"/>
                <w:sz w:val="24"/>
                <w:szCs w:val="20"/>
              </w:rPr>
            </w:pPr>
            <w:del w:id="2705" w:author="Administrator" w:date="2015-06-09T19:42:00Z">
              <w:r w:rsidRPr="00B12E57" w:rsidDel="00E02EEF">
                <w:rPr>
                  <w:sz w:val="24"/>
                  <w:szCs w:val="20"/>
                </w:rPr>
                <w:delText xml:space="preserve">                        searchTypes: [</w:delText>
              </w:r>
            </w:del>
          </w:p>
          <w:p w14:paraId="32353408" w14:textId="03DDA295" w:rsidR="00E2530E" w:rsidRPr="00B12E57" w:rsidDel="00E02EEF" w:rsidRDefault="009835AA">
            <w:pPr>
              <w:rPr>
                <w:del w:id="2706" w:author="Administrator" w:date="2015-06-09T19:42:00Z"/>
                <w:sz w:val="24"/>
                <w:szCs w:val="20"/>
              </w:rPr>
            </w:pPr>
            <w:del w:id="2707" w:author="Administrator" w:date="2015-06-09T19:42:00Z">
              <w:r w:rsidRPr="00B12E57" w:rsidDel="00E02EEF">
                <w:rPr>
                  <w:rFonts w:hint="eastAsia"/>
                  <w:sz w:val="24"/>
                  <w:szCs w:val="20"/>
                </w:rPr>
                <w:delText xml:space="preserve">                            </w:delText>
              </w:r>
              <w:r w:rsidRPr="00B12E57" w:rsidDel="00E02EEF">
                <w:rPr>
                  <w:sz w:val="24"/>
                  <w:szCs w:val="20"/>
                </w:rPr>
                <w:delText>BMAPLIB</w:delText>
              </w:r>
              <w:r w:rsidRPr="00B12E57" w:rsidDel="00E02EEF">
                <w:rPr>
                  <w:rFonts w:hint="eastAsia"/>
                  <w:sz w:val="24"/>
                  <w:szCs w:val="20"/>
                </w:rPr>
                <w:delText>_</w:delText>
              </w:r>
              <w:r w:rsidRPr="00B12E57" w:rsidDel="00E02EEF">
                <w:rPr>
                  <w:sz w:val="24"/>
                  <w:szCs w:val="20"/>
                </w:rPr>
                <w:delText>TAB</w:delText>
              </w:r>
              <w:r w:rsidRPr="00B12E57" w:rsidDel="00E02EEF">
                <w:rPr>
                  <w:rFonts w:hint="eastAsia"/>
                  <w:sz w:val="24"/>
                  <w:szCs w:val="20"/>
                </w:rPr>
                <w:delText>_</w:delText>
              </w:r>
              <w:r w:rsidRPr="00B12E57" w:rsidDel="00E02EEF">
                <w:rPr>
                  <w:sz w:val="24"/>
                  <w:szCs w:val="20"/>
                </w:rPr>
                <w:delText>SEARCH</w:delText>
              </w:r>
              <w:r w:rsidRPr="00B12E57" w:rsidDel="00E02EEF">
                <w:rPr>
                  <w:rFonts w:hint="eastAsia"/>
                  <w:sz w:val="24"/>
                  <w:szCs w:val="20"/>
                </w:rPr>
                <w:delText>,   //</w:delText>
              </w:r>
              <w:r w:rsidRPr="00B12E57" w:rsidDel="00E02EEF">
                <w:rPr>
                  <w:rFonts w:hint="eastAsia"/>
                  <w:sz w:val="24"/>
                  <w:szCs w:val="20"/>
                </w:rPr>
                <w:delText>周边检索</w:delText>
              </w:r>
            </w:del>
          </w:p>
          <w:p w14:paraId="3E19EC40" w14:textId="5B2FF469" w:rsidR="00E2530E" w:rsidRPr="00B12E57" w:rsidDel="00E02EEF" w:rsidRDefault="009835AA">
            <w:pPr>
              <w:rPr>
                <w:del w:id="2708" w:author="Administrator" w:date="2015-06-09T19:42:00Z"/>
                <w:sz w:val="24"/>
                <w:szCs w:val="20"/>
              </w:rPr>
            </w:pPr>
            <w:del w:id="2709" w:author="Administrator" w:date="2015-06-09T19:42:00Z">
              <w:r w:rsidRPr="00B12E57" w:rsidDel="00E02EEF">
                <w:rPr>
                  <w:rFonts w:hint="eastAsia"/>
                  <w:sz w:val="24"/>
                  <w:szCs w:val="20"/>
                </w:rPr>
                <w:delText xml:space="preserve">                            </w:delText>
              </w:r>
              <w:r w:rsidRPr="00B12E57" w:rsidDel="00E02EEF">
                <w:rPr>
                  <w:sz w:val="24"/>
                  <w:szCs w:val="20"/>
                </w:rPr>
                <w:delText>BMAPLIB</w:delText>
              </w:r>
              <w:r w:rsidRPr="00B12E57" w:rsidDel="00E02EEF">
                <w:rPr>
                  <w:rFonts w:hint="eastAsia"/>
                  <w:sz w:val="24"/>
                  <w:szCs w:val="20"/>
                </w:rPr>
                <w:delText>_</w:delText>
              </w:r>
              <w:r w:rsidRPr="00B12E57" w:rsidDel="00E02EEF">
                <w:rPr>
                  <w:sz w:val="24"/>
                  <w:szCs w:val="20"/>
                </w:rPr>
                <w:delText>TAB</w:delText>
              </w:r>
              <w:r w:rsidRPr="00B12E57" w:rsidDel="00E02EEF">
                <w:rPr>
                  <w:rFonts w:hint="eastAsia"/>
                  <w:sz w:val="24"/>
                  <w:szCs w:val="20"/>
                </w:rPr>
                <w:delText>_</w:delText>
              </w:r>
              <w:r w:rsidRPr="00B12E57" w:rsidDel="00E02EEF">
                <w:rPr>
                  <w:sz w:val="24"/>
                  <w:szCs w:val="20"/>
                </w:rPr>
                <w:delText>TO</w:delText>
              </w:r>
              <w:r w:rsidRPr="00B12E57" w:rsidDel="00E02EEF">
                <w:rPr>
                  <w:rFonts w:hint="eastAsia"/>
                  <w:sz w:val="24"/>
                  <w:szCs w:val="20"/>
                </w:rPr>
                <w:delText>_</w:delText>
              </w:r>
              <w:r w:rsidRPr="00B12E57" w:rsidDel="00E02EEF">
                <w:rPr>
                  <w:sz w:val="24"/>
                  <w:szCs w:val="20"/>
                </w:rPr>
                <w:delText>HERE</w:delText>
              </w:r>
              <w:r w:rsidRPr="00B12E57" w:rsidDel="00E02EEF">
                <w:rPr>
                  <w:rFonts w:hint="eastAsia"/>
                  <w:sz w:val="24"/>
                  <w:szCs w:val="20"/>
                </w:rPr>
                <w:delText>,  //</w:delText>
              </w:r>
              <w:r w:rsidRPr="00B12E57" w:rsidDel="00E02EEF">
                <w:rPr>
                  <w:rFonts w:hint="eastAsia"/>
                  <w:sz w:val="24"/>
                  <w:szCs w:val="20"/>
                </w:rPr>
                <w:delText>到这里去</w:delText>
              </w:r>
            </w:del>
          </w:p>
          <w:p w14:paraId="038928D2" w14:textId="6BE8625C" w:rsidR="00E2530E" w:rsidRPr="00B12E57" w:rsidDel="00E02EEF" w:rsidRDefault="009835AA">
            <w:pPr>
              <w:rPr>
                <w:del w:id="2710" w:author="Administrator" w:date="2015-06-09T19:42:00Z"/>
                <w:sz w:val="24"/>
                <w:szCs w:val="20"/>
              </w:rPr>
            </w:pPr>
            <w:del w:id="2711" w:author="Administrator" w:date="2015-06-09T19:42:00Z">
              <w:r w:rsidRPr="00B12E57" w:rsidDel="00E02EEF">
                <w:rPr>
                  <w:rFonts w:hint="eastAsia"/>
                  <w:sz w:val="24"/>
                  <w:szCs w:val="20"/>
                </w:rPr>
                <w:delText xml:space="preserve">                            </w:delText>
              </w:r>
              <w:r w:rsidRPr="00B12E57" w:rsidDel="00E02EEF">
                <w:rPr>
                  <w:sz w:val="24"/>
                  <w:szCs w:val="20"/>
                </w:rPr>
                <w:delText>BMAPLIB</w:delText>
              </w:r>
              <w:r w:rsidRPr="00B12E57" w:rsidDel="00E02EEF">
                <w:rPr>
                  <w:rFonts w:hint="eastAsia"/>
                  <w:sz w:val="24"/>
                  <w:szCs w:val="20"/>
                </w:rPr>
                <w:delText>_</w:delText>
              </w:r>
              <w:r w:rsidRPr="00B12E57" w:rsidDel="00E02EEF">
                <w:rPr>
                  <w:sz w:val="24"/>
                  <w:szCs w:val="20"/>
                </w:rPr>
                <w:delText>TAB</w:delText>
              </w:r>
              <w:r w:rsidRPr="00B12E57" w:rsidDel="00E02EEF">
                <w:rPr>
                  <w:rFonts w:hint="eastAsia"/>
                  <w:sz w:val="24"/>
                  <w:szCs w:val="20"/>
                </w:rPr>
                <w:delText>_</w:delText>
              </w:r>
              <w:r w:rsidRPr="00B12E57" w:rsidDel="00E02EEF">
                <w:rPr>
                  <w:sz w:val="24"/>
                  <w:szCs w:val="20"/>
                </w:rPr>
                <w:delText>FROM</w:delText>
              </w:r>
              <w:r w:rsidRPr="00B12E57" w:rsidDel="00E02EEF">
                <w:rPr>
                  <w:rFonts w:hint="eastAsia"/>
                  <w:sz w:val="24"/>
                  <w:szCs w:val="20"/>
                </w:rPr>
                <w:delText>_</w:delText>
              </w:r>
              <w:r w:rsidRPr="00B12E57" w:rsidDel="00E02EEF">
                <w:rPr>
                  <w:sz w:val="24"/>
                  <w:szCs w:val="20"/>
                </w:rPr>
                <w:delText>HERE</w:delText>
              </w:r>
              <w:r w:rsidRPr="00B12E57" w:rsidDel="00E02EEF">
                <w:rPr>
                  <w:rFonts w:hint="eastAsia"/>
                  <w:sz w:val="24"/>
                  <w:szCs w:val="20"/>
                </w:rPr>
                <w:delText xml:space="preserve"> //</w:delText>
              </w:r>
              <w:r w:rsidRPr="00B12E57" w:rsidDel="00E02EEF">
                <w:rPr>
                  <w:rFonts w:hint="eastAsia"/>
                  <w:sz w:val="24"/>
                  <w:szCs w:val="20"/>
                </w:rPr>
                <w:delText>从这里出发</w:delText>
              </w:r>
            </w:del>
          </w:p>
          <w:p w14:paraId="3FEFC466" w14:textId="51407404" w:rsidR="00E2530E" w:rsidRPr="00B12E57" w:rsidDel="00E02EEF" w:rsidRDefault="009835AA">
            <w:pPr>
              <w:rPr>
                <w:del w:id="2712" w:author="Administrator" w:date="2015-06-09T19:42:00Z"/>
                <w:sz w:val="24"/>
                <w:szCs w:val="20"/>
              </w:rPr>
            </w:pPr>
            <w:del w:id="2713" w:author="Administrator" w:date="2015-06-09T19:42:00Z">
              <w:r w:rsidRPr="00B12E57" w:rsidDel="00E02EEF">
                <w:rPr>
                  <w:sz w:val="24"/>
                  <w:szCs w:val="20"/>
                </w:rPr>
                <w:delText xml:space="preserve">                        ]</w:delText>
              </w:r>
            </w:del>
          </w:p>
          <w:p w14:paraId="6C4E5B2A" w14:textId="5B3D8A90" w:rsidR="00E2530E" w:rsidRPr="00B12E57" w:rsidDel="00E02EEF" w:rsidRDefault="009835AA">
            <w:pPr>
              <w:rPr>
                <w:del w:id="2714" w:author="Administrator" w:date="2015-06-09T19:42:00Z"/>
                <w:sz w:val="24"/>
                <w:szCs w:val="20"/>
              </w:rPr>
            </w:pPr>
            <w:del w:id="2715" w:author="Administrator" w:date="2015-06-09T19:42:00Z">
              <w:r w:rsidRPr="00B12E57" w:rsidDel="00E02EEF">
                <w:rPr>
                  <w:sz w:val="24"/>
                  <w:szCs w:val="20"/>
                </w:rPr>
                <w:delText xml:space="preserve">                    });</w:delText>
              </w:r>
            </w:del>
          </w:p>
          <w:p w14:paraId="150C397F" w14:textId="1E21370E" w:rsidR="00E2530E" w:rsidRPr="00B12E57" w:rsidDel="00E02EEF" w:rsidRDefault="009835AA">
            <w:pPr>
              <w:rPr>
                <w:del w:id="2716" w:author="Administrator" w:date="2015-06-09T19:42:00Z"/>
                <w:sz w:val="24"/>
                <w:szCs w:val="20"/>
              </w:rPr>
            </w:pPr>
            <w:del w:id="2717" w:author="Administrator" w:date="2015-06-09T19:42:00Z">
              <w:r w:rsidRPr="00B12E57" w:rsidDel="00E02EEF">
                <w:rPr>
                  <w:sz w:val="24"/>
                  <w:szCs w:val="20"/>
                </w:rPr>
                <w:delText xml:space="preserve">                });</w:delText>
              </w:r>
            </w:del>
          </w:p>
          <w:p w14:paraId="11066B85" w14:textId="5900CAE8" w:rsidR="00E2530E" w:rsidRPr="00B12E57" w:rsidDel="00E02EEF" w:rsidRDefault="009835AA">
            <w:pPr>
              <w:rPr>
                <w:del w:id="2718" w:author="Administrator" w:date="2015-06-09T19:42:00Z"/>
                <w:sz w:val="24"/>
                <w:szCs w:val="20"/>
              </w:rPr>
            </w:pPr>
            <w:del w:id="2719" w:author="Administrator" w:date="2015-06-09T19:42:00Z">
              <w:r w:rsidRPr="00B12E57" w:rsidDel="00E02EEF">
                <w:rPr>
                  <w:sz w:val="24"/>
                  <w:szCs w:val="20"/>
                </w:rPr>
                <w:delText xml:space="preserve">                var overlayStyle = {</w:delText>
              </w:r>
            </w:del>
          </w:p>
          <w:p w14:paraId="3E579180" w14:textId="56A91F7E" w:rsidR="00E2530E" w:rsidRPr="00B12E57" w:rsidDel="00E02EEF" w:rsidRDefault="009835AA">
            <w:pPr>
              <w:rPr>
                <w:del w:id="2720" w:author="Administrator" w:date="2015-06-09T19:42:00Z"/>
                <w:sz w:val="24"/>
                <w:szCs w:val="20"/>
              </w:rPr>
            </w:pPr>
            <w:del w:id="2721" w:author="Administrator" w:date="2015-06-09T19:42:00Z">
              <w:r w:rsidRPr="00B12E57" w:rsidDel="00E02EEF">
                <w:rPr>
                  <w:sz w:val="24"/>
                  <w:szCs w:val="20"/>
                </w:rPr>
                <w:delText xml:space="preserve">                    background: 'url("../img/markers.png")',</w:delText>
              </w:r>
            </w:del>
          </w:p>
          <w:p w14:paraId="4075C094" w14:textId="356CA3F0" w:rsidR="00E2530E" w:rsidRPr="00B12E57" w:rsidDel="00E02EEF" w:rsidRDefault="009835AA">
            <w:pPr>
              <w:rPr>
                <w:del w:id="2722" w:author="Administrator" w:date="2015-06-09T19:42:00Z"/>
                <w:sz w:val="24"/>
                <w:szCs w:val="20"/>
              </w:rPr>
            </w:pPr>
            <w:del w:id="2723" w:author="Administrator" w:date="2015-06-09T19:42:00Z">
              <w:r w:rsidRPr="00B12E57" w:rsidDel="00E02EEF">
                <w:rPr>
                  <w:sz w:val="24"/>
                  <w:szCs w:val="20"/>
                </w:rPr>
                <w:delText xml:space="preserve">                    width: '22px',</w:delText>
              </w:r>
            </w:del>
          </w:p>
          <w:p w14:paraId="0069C8E2" w14:textId="7D05B6A3" w:rsidR="00E2530E" w:rsidRPr="00B12E57" w:rsidDel="00E02EEF" w:rsidRDefault="009835AA">
            <w:pPr>
              <w:rPr>
                <w:del w:id="2724" w:author="Administrator" w:date="2015-06-09T19:42:00Z"/>
                <w:sz w:val="24"/>
                <w:szCs w:val="20"/>
              </w:rPr>
            </w:pPr>
            <w:del w:id="2725" w:author="Administrator" w:date="2015-06-09T19:42:00Z">
              <w:r w:rsidRPr="00B12E57" w:rsidDel="00E02EEF">
                <w:rPr>
                  <w:sz w:val="24"/>
                  <w:szCs w:val="20"/>
                </w:rPr>
                <w:delText xml:space="preserve">                    height: '29px',</w:delText>
              </w:r>
            </w:del>
          </w:p>
          <w:p w14:paraId="754C34C7" w14:textId="2E9E1223" w:rsidR="00E2530E" w:rsidRPr="00B12E57" w:rsidDel="00E02EEF" w:rsidRDefault="009835AA">
            <w:pPr>
              <w:rPr>
                <w:del w:id="2726" w:author="Administrator" w:date="2015-06-09T19:42:00Z"/>
                <w:sz w:val="24"/>
                <w:szCs w:val="20"/>
              </w:rPr>
            </w:pPr>
            <w:del w:id="2727" w:author="Administrator" w:date="2015-06-09T19:42:00Z">
              <w:r w:rsidRPr="00B12E57" w:rsidDel="00E02EEF">
                <w:rPr>
                  <w:sz w:val="24"/>
                  <w:szCs w:val="20"/>
                </w:rPr>
                <w:delText xml:space="preserve">                    fontSize: '15px',</w:delText>
              </w:r>
            </w:del>
          </w:p>
          <w:p w14:paraId="0791BCB8" w14:textId="59AE2A26" w:rsidR="00E2530E" w:rsidRPr="00B12E57" w:rsidDel="00E02EEF" w:rsidRDefault="009835AA">
            <w:pPr>
              <w:rPr>
                <w:del w:id="2728" w:author="Administrator" w:date="2015-06-09T19:42:00Z"/>
                <w:sz w:val="24"/>
                <w:szCs w:val="20"/>
              </w:rPr>
            </w:pPr>
            <w:del w:id="2729" w:author="Administrator" w:date="2015-06-09T19:42:00Z">
              <w:r w:rsidRPr="00B12E57" w:rsidDel="00E02EEF">
                <w:rPr>
                  <w:sz w:val="24"/>
                  <w:szCs w:val="20"/>
                </w:rPr>
                <w:delText xml:space="preserve">                    position: 'absolute',</w:delText>
              </w:r>
            </w:del>
          </w:p>
          <w:p w14:paraId="7D019B75" w14:textId="0647EFF4" w:rsidR="00E2530E" w:rsidRPr="00B12E57" w:rsidDel="00E02EEF" w:rsidRDefault="009835AA">
            <w:pPr>
              <w:rPr>
                <w:del w:id="2730" w:author="Administrator" w:date="2015-06-09T19:42:00Z"/>
                <w:sz w:val="24"/>
                <w:szCs w:val="20"/>
              </w:rPr>
            </w:pPr>
            <w:del w:id="2731" w:author="Administrator" w:date="2015-06-09T19:42:00Z">
              <w:r w:rsidRPr="00B12E57" w:rsidDel="00E02EEF">
                <w:rPr>
                  <w:sz w:val="24"/>
                  <w:szCs w:val="20"/>
                </w:rPr>
                <w:delText xml:space="preserve">                    color: '#fff',</w:delText>
              </w:r>
            </w:del>
          </w:p>
          <w:p w14:paraId="41B5D5AF" w14:textId="68195BCC" w:rsidR="00E2530E" w:rsidRPr="00B12E57" w:rsidDel="00E02EEF" w:rsidRDefault="009835AA">
            <w:pPr>
              <w:rPr>
                <w:del w:id="2732" w:author="Administrator" w:date="2015-06-09T19:42:00Z"/>
                <w:sz w:val="24"/>
                <w:szCs w:val="20"/>
              </w:rPr>
            </w:pPr>
            <w:del w:id="2733" w:author="Administrator" w:date="2015-06-09T19:42:00Z">
              <w:r w:rsidRPr="00B12E57" w:rsidDel="00E02EEF">
                <w:rPr>
                  <w:sz w:val="24"/>
                  <w:szCs w:val="20"/>
                </w:rPr>
                <w:delText xml:space="preserve">                    whiteSpace: 'pre-wrap',</w:delText>
              </w:r>
            </w:del>
          </w:p>
          <w:p w14:paraId="77D36FEA" w14:textId="4543EA33" w:rsidR="00E2530E" w:rsidRPr="00B12E57" w:rsidDel="00E02EEF" w:rsidRDefault="009835AA">
            <w:pPr>
              <w:rPr>
                <w:del w:id="2734" w:author="Administrator" w:date="2015-06-09T19:42:00Z"/>
                <w:sz w:val="24"/>
                <w:szCs w:val="20"/>
              </w:rPr>
            </w:pPr>
            <w:del w:id="2735" w:author="Administrator" w:date="2015-06-09T19:42:00Z">
              <w:r w:rsidRPr="00B12E57" w:rsidDel="00E02EEF">
                <w:rPr>
                  <w:sz w:val="24"/>
                  <w:szCs w:val="20"/>
                </w:rPr>
                <w:delText xml:space="preserve">                    zIndex: BMap.Overlay.getZIndex(this._point.lat)</w:delText>
              </w:r>
            </w:del>
          </w:p>
          <w:p w14:paraId="05795FF1" w14:textId="179A903B" w:rsidR="00E2530E" w:rsidRPr="00B12E57" w:rsidDel="00E02EEF" w:rsidRDefault="009835AA">
            <w:pPr>
              <w:rPr>
                <w:del w:id="2736" w:author="Administrator" w:date="2015-06-09T19:42:00Z"/>
                <w:sz w:val="24"/>
                <w:szCs w:val="20"/>
              </w:rPr>
            </w:pPr>
            <w:del w:id="2737" w:author="Administrator" w:date="2015-06-09T19:42:00Z">
              <w:r w:rsidRPr="00B12E57" w:rsidDel="00E02EEF">
                <w:rPr>
                  <w:sz w:val="24"/>
                  <w:szCs w:val="20"/>
                </w:rPr>
                <w:delText xml:space="preserve">                };</w:delText>
              </w:r>
            </w:del>
          </w:p>
          <w:p w14:paraId="1C6264D0" w14:textId="38FED042" w:rsidR="00E2530E" w:rsidRPr="00B12E57" w:rsidDel="00E02EEF" w:rsidRDefault="009835AA">
            <w:pPr>
              <w:rPr>
                <w:del w:id="2738" w:author="Administrator" w:date="2015-06-09T19:42:00Z"/>
                <w:sz w:val="24"/>
                <w:szCs w:val="20"/>
              </w:rPr>
            </w:pPr>
            <w:del w:id="2739" w:author="Administrator" w:date="2015-06-09T19:42:00Z">
              <w:r w:rsidRPr="00B12E57" w:rsidDel="00E02EEF">
                <w:rPr>
                  <w:sz w:val="24"/>
                  <w:szCs w:val="20"/>
                </w:rPr>
                <w:delText xml:space="preserve">                var div = this._div = document.createElement("div");</w:delText>
              </w:r>
            </w:del>
          </w:p>
          <w:p w14:paraId="05C24540" w14:textId="5FD0D71C" w:rsidR="00E2530E" w:rsidRPr="00B12E57" w:rsidDel="00E02EEF" w:rsidRDefault="009835AA">
            <w:pPr>
              <w:rPr>
                <w:del w:id="2740" w:author="Administrator" w:date="2015-06-09T19:42:00Z"/>
                <w:sz w:val="24"/>
                <w:szCs w:val="20"/>
              </w:rPr>
            </w:pPr>
            <w:del w:id="2741" w:author="Administrator" w:date="2015-06-09T19:42:00Z">
              <w:r w:rsidRPr="00B12E57" w:rsidDel="00E02EEF">
                <w:rPr>
                  <w:sz w:val="24"/>
                  <w:szCs w:val="20"/>
                </w:rPr>
                <w:delText xml:space="preserve">                div.id = 'marker' + cfg.data.DataId;</w:delText>
              </w:r>
            </w:del>
          </w:p>
          <w:p w14:paraId="08E758E2" w14:textId="14BE76B0" w:rsidR="00E2530E" w:rsidRPr="00B12E57" w:rsidDel="00E02EEF" w:rsidRDefault="009835AA">
            <w:pPr>
              <w:rPr>
                <w:del w:id="2742" w:author="Administrator" w:date="2015-06-09T19:42:00Z"/>
                <w:sz w:val="24"/>
                <w:szCs w:val="20"/>
              </w:rPr>
            </w:pPr>
            <w:del w:id="2743" w:author="Administrator" w:date="2015-06-09T19:42:00Z">
              <w:r w:rsidRPr="00B12E57" w:rsidDel="00E02EEF">
                <w:rPr>
                  <w:sz w:val="24"/>
                  <w:szCs w:val="20"/>
                </w:rPr>
                <w:delText xml:space="preserve">                div.className = 'mark' + cfg.ObjId;</w:delText>
              </w:r>
            </w:del>
          </w:p>
          <w:p w14:paraId="2E498528" w14:textId="345391FE" w:rsidR="00E2530E" w:rsidRPr="00B12E57" w:rsidDel="00E02EEF" w:rsidRDefault="009835AA">
            <w:pPr>
              <w:rPr>
                <w:del w:id="2744" w:author="Administrator" w:date="2015-06-09T19:42:00Z"/>
                <w:sz w:val="24"/>
                <w:szCs w:val="20"/>
              </w:rPr>
            </w:pPr>
            <w:del w:id="2745" w:author="Administrator" w:date="2015-06-09T19:42:00Z">
              <w:r w:rsidRPr="00B12E57" w:rsidDel="00E02EEF">
                <w:rPr>
                  <w:sz w:val="24"/>
                  <w:szCs w:val="20"/>
                </w:rPr>
                <w:delText xml:space="preserve">                div.appendChild(document.createTextNode(' ' + this._cfg.index));</w:delText>
              </w:r>
            </w:del>
          </w:p>
          <w:p w14:paraId="55862C11" w14:textId="01B10851" w:rsidR="00E2530E" w:rsidRPr="00B12E57" w:rsidDel="00E02EEF" w:rsidRDefault="009835AA">
            <w:pPr>
              <w:rPr>
                <w:del w:id="2746" w:author="Administrator" w:date="2015-06-09T19:42:00Z"/>
                <w:sz w:val="24"/>
                <w:szCs w:val="20"/>
              </w:rPr>
            </w:pPr>
            <w:del w:id="2747" w:author="Administrator" w:date="2015-06-09T19:42:00Z">
              <w:r w:rsidRPr="00B12E57" w:rsidDel="00E02EEF">
                <w:rPr>
                  <w:sz w:val="24"/>
                  <w:szCs w:val="20"/>
                </w:rPr>
                <w:delText xml:space="preserve">                for (var key in overlayStyle) {</w:delText>
              </w:r>
            </w:del>
          </w:p>
          <w:p w14:paraId="17556E88" w14:textId="1F62524E" w:rsidR="00E2530E" w:rsidRPr="00B12E57" w:rsidDel="00E02EEF" w:rsidRDefault="009835AA">
            <w:pPr>
              <w:rPr>
                <w:del w:id="2748" w:author="Administrator" w:date="2015-06-09T19:42:00Z"/>
                <w:sz w:val="24"/>
                <w:szCs w:val="20"/>
              </w:rPr>
            </w:pPr>
            <w:del w:id="2749" w:author="Administrator" w:date="2015-06-09T19:42:00Z">
              <w:r w:rsidRPr="00B12E57" w:rsidDel="00E02EEF">
                <w:rPr>
                  <w:sz w:val="24"/>
                  <w:szCs w:val="20"/>
                </w:rPr>
                <w:delText xml:space="preserve">                    if (overlayStyle.hasOwnProperty(key)) {</w:delText>
              </w:r>
            </w:del>
          </w:p>
          <w:p w14:paraId="437E0F87" w14:textId="2673BCB2" w:rsidR="00E2530E" w:rsidRPr="00B12E57" w:rsidDel="00E02EEF" w:rsidRDefault="009835AA">
            <w:pPr>
              <w:rPr>
                <w:del w:id="2750" w:author="Administrator" w:date="2015-06-09T19:42:00Z"/>
                <w:sz w:val="24"/>
                <w:szCs w:val="20"/>
              </w:rPr>
            </w:pPr>
            <w:del w:id="2751" w:author="Administrator" w:date="2015-06-09T19:42:00Z">
              <w:r w:rsidRPr="00B12E57" w:rsidDel="00E02EEF">
                <w:rPr>
                  <w:sz w:val="24"/>
                  <w:szCs w:val="20"/>
                </w:rPr>
                <w:delText xml:space="preserve">                        div.style[key] = overlayStyle[key];</w:delText>
              </w:r>
            </w:del>
          </w:p>
          <w:p w14:paraId="562689C1" w14:textId="3C63B809" w:rsidR="00E2530E" w:rsidRPr="00B12E57" w:rsidDel="00E02EEF" w:rsidRDefault="009835AA">
            <w:pPr>
              <w:rPr>
                <w:del w:id="2752" w:author="Administrator" w:date="2015-06-09T19:42:00Z"/>
                <w:sz w:val="24"/>
                <w:szCs w:val="20"/>
              </w:rPr>
            </w:pPr>
            <w:del w:id="2753" w:author="Administrator" w:date="2015-06-09T19:42:00Z">
              <w:r w:rsidRPr="00B12E57" w:rsidDel="00E02EEF">
                <w:rPr>
                  <w:sz w:val="24"/>
                  <w:szCs w:val="20"/>
                </w:rPr>
                <w:delText xml:space="preserve">                    }</w:delText>
              </w:r>
            </w:del>
          </w:p>
          <w:p w14:paraId="1F7F978B" w14:textId="5D30F45C" w:rsidR="00E2530E" w:rsidRPr="00B12E57" w:rsidDel="00E02EEF" w:rsidRDefault="009835AA">
            <w:pPr>
              <w:rPr>
                <w:del w:id="2754" w:author="Administrator" w:date="2015-06-09T19:42:00Z"/>
                <w:sz w:val="24"/>
                <w:szCs w:val="20"/>
              </w:rPr>
            </w:pPr>
            <w:del w:id="2755" w:author="Administrator" w:date="2015-06-09T19:42:00Z">
              <w:r w:rsidRPr="00B12E57" w:rsidDel="00E02EEF">
                <w:rPr>
                  <w:sz w:val="24"/>
                  <w:szCs w:val="20"/>
                </w:rPr>
                <w:delText xml:space="preserve">                }</w:delText>
              </w:r>
            </w:del>
          </w:p>
          <w:p w14:paraId="7CE56E95" w14:textId="434A69DB" w:rsidR="00E2530E" w:rsidRPr="00B12E57" w:rsidDel="00E02EEF" w:rsidRDefault="009835AA">
            <w:pPr>
              <w:rPr>
                <w:del w:id="2756" w:author="Administrator" w:date="2015-06-09T19:42:00Z"/>
                <w:sz w:val="24"/>
                <w:szCs w:val="20"/>
              </w:rPr>
            </w:pPr>
            <w:del w:id="2757" w:author="Administrator" w:date="2015-06-09T19:42:00Z">
              <w:r w:rsidRPr="00B12E57" w:rsidDel="00E02EEF">
                <w:rPr>
                  <w:sz w:val="24"/>
                  <w:szCs w:val="20"/>
                </w:rPr>
                <w:delText xml:space="preserve">                div.onclick = function () {</w:delText>
              </w:r>
            </w:del>
          </w:p>
          <w:p w14:paraId="08D04816" w14:textId="600C1372" w:rsidR="00E2530E" w:rsidRPr="00B12E57" w:rsidDel="00E02EEF" w:rsidRDefault="009835AA">
            <w:pPr>
              <w:rPr>
                <w:del w:id="2758" w:author="Administrator" w:date="2015-06-09T19:42:00Z"/>
                <w:sz w:val="24"/>
                <w:szCs w:val="20"/>
              </w:rPr>
            </w:pPr>
            <w:del w:id="2759" w:author="Administrator" w:date="2015-06-09T19:42:00Z">
              <w:r w:rsidRPr="00B12E57" w:rsidDel="00E02EEF">
                <w:rPr>
                  <w:sz w:val="24"/>
                  <w:szCs w:val="20"/>
                </w:rPr>
                <w:delText xml:space="preserve">                    searchInfoWindow.open(self._point);</w:delText>
              </w:r>
            </w:del>
          </w:p>
          <w:p w14:paraId="396A3482" w14:textId="6AB26217" w:rsidR="00E2530E" w:rsidRPr="00B12E57" w:rsidDel="00E02EEF" w:rsidRDefault="009835AA">
            <w:pPr>
              <w:rPr>
                <w:del w:id="2760" w:author="Administrator" w:date="2015-06-09T19:42:00Z"/>
                <w:sz w:val="24"/>
                <w:szCs w:val="20"/>
              </w:rPr>
            </w:pPr>
            <w:del w:id="2761" w:author="Administrator" w:date="2015-06-09T19:42:00Z">
              <w:r w:rsidRPr="00B12E57" w:rsidDel="00E02EEF">
                <w:rPr>
                  <w:sz w:val="24"/>
                  <w:szCs w:val="20"/>
                </w:rPr>
                <w:delText xml:space="preserve">                };</w:delText>
              </w:r>
            </w:del>
          </w:p>
          <w:p w14:paraId="3A6D21C3" w14:textId="7251D697" w:rsidR="00E2530E" w:rsidRPr="00B12E57" w:rsidDel="00E02EEF" w:rsidRDefault="009835AA">
            <w:pPr>
              <w:rPr>
                <w:del w:id="2762" w:author="Administrator" w:date="2015-06-09T19:42:00Z"/>
                <w:sz w:val="24"/>
                <w:szCs w:val="20"/>
              </w:rPr>
            </w:pPr>
            <w:del w:id="2763" w:author="Administrator" w:date="2015-06-09T19:42:00Z">
              <w:r w:rsidRPr="00B12E57" w:rsidDel="00E02EEF">
                <w:rPr>
                  <w:sz w:val="24"/>
                  <w:szCs w:val="20"/>
                </w:rPr>
                <w:delText xml:space="preserve">                div.onmouseover = function () {</w:delText>
              </w:r>
            </w:del>
          </w:p>
          <w:p w14:paraId="07B51B12" w14:textId="6CD9580D" w:rsidR="00E2530E" w:rsidRPr="00B12E57" w:rsidDel="00E02EEF" w:rsidRDefault="009835AA">
            <w:pPr>
              <w:rPr>
                <w:del w:id="2764" w:author="Administrator" w:date="2015-06-09T19:42:00Z"/>
                <w:sz w:val="24"/>
                <w:szCs w:val="20"/>
              </w:rPr>
            </w:pPr>
            <w:del w:id="2765" w:author="Administrator" w:date="2015-06-09T19:42:00Z">
              <w:r w:rsidRPr="00B12E57" w:rsidDel="00E02EEF">
                <w:rPr>
                  <w:sz w:val="24"/>
                  <w:szCs w:val="20"/>
                </w:rPr>
                <w:delText xml:space="preserve">                    div.style.backgroundPosition = '0 -34px';</w:delText>
              </w:r>
            </w:del>
          </w:p>
          <w:p w14:paraId="49DC443A" w14:textId="39037C0E" w:rsidR="00E2530E" w:rsidRPr="00B12E57" w:rsidDel="00E02EEF" w:rsidRDefault="009835AA">
            <w:pPr>
              <w:rPr>
                <w:del w:id="2766" w:author="Administrator" w:date="2015-06-09T19:42:00Z"/>
                <w:sz w:val="24"/>
                <w:szCs w:val="20"/>
              </w:rPr>
            </w:pPr>
            <w:del w:id="2767" w:author="Administrator" w:date="2015-06-09T19:42:00Z">
              <w:r w:rsidRPr="00B12E57" w:rsidDel="00E02EEF">
                <w:rPr>
                  <w:sz w:val="24"/>
                  <w:szCs w:val="20"/>
                </w:rPr>
                <w:delText xml:space="preserve">                };</w:delText>
              </w:r>
            </w:del>
          </w:p>
          <w:p w14:paraId="223231E0" w14:textId="033FAB59" w:rsidR="00E2530E" w:rsidRPr="00B12E57" w:rsidDel="00E02EEF" w:rsidRDefault="009835AA">
            <w:pPr>
              <w:rPr>
                <w:del w:id="2768" w:author="Administrator" w:date="2015-06-09T19:42:00Z"/>
                <w:sz w:val="24"/>
                <w:szCs w:val="20"/>
              </w:rPr>
            </w:pPr>
            <w:del w:id="2769" w:author="Administrator" w:date="2015-06-09T19:42:00Z">
              <w:r w:rsidRPr="00B12E57" w:rsidDel="00E02EEF">
                <w:rPr>
                  <w:sz w:val="24"/>
                  <w:szCs w:val="20"/>
                </w:rPr>
                <w:delText xml:space="preserve">                div.onmouseout = function () {</w:delText>
              </w:r>
            </w:del>
          </w:p>
          <w:p w14:paraId="7AB018D1" w14:textId="763027FB" w:rsidR="00E2530E" w:rsidRPr="00B12E57" w:rsidDel="00E02EEF" w:rsidRDefault="009835AA">
            <w:pPr>
              <w:rPr>
                <w:del w:id="2770" w:author="Administrator" w:date="2015-06-09T19:42:00Z"/>
                <w:sz w:val="24"/>
                <w:szCs w:val="20"/>
              </w:rPr>
            </w:pPr>
            <w:del w:id="2771" w:author="Administrator" w:date="2015-06-09T19:42:00Z">
              <w:r w:rsidRPr="00B12E57" w:rsidDel="00E02EEF">
                <w:rPr>
                  <w:sz w:val="24"/>
                  <w:szCs w:val="20"/>
                </w:rPr>
                <w:delText xml:space="preserve">                    div.style.backgroundPosition = '0 0';</w:delText>
              </w:r>
            </w:del>
          </w:p>
          <w:p w14:paraId="50B4FDD7" w14:textId="6EF3ABE7" w:rsidR="00E2530E" w:rsidRPr="00B12E57" w:rsidDel="00E02EEF" w:rsidRDefault="009835AA">
            <w:pPr>
              <w:rPr>
                <w:del w:id="2772" w:author="Administrator" w:date="2015-06-09T19:42:00Z"/>
                <w:sz w:val="24"/>
                <w:szCs w:val="20"/>
              </w:rPr>
            </w:pPr>
            <w:del w:id="2773" w:author="Administrator" w:date="2015-06-09T19:42:00Z">
              <w:r w:rsidRPr="00B12E57" w:rsidDel="00E02EEF">
                <w:rPr>
                  <w:sz w:val="24"/>
                  <w:szCs w:val="20"/>
                </w:rPr>
                <w:delText xml:space="preserve">                };</w:delText>
              </w:r>
            </w:del>
          </w:p>
          <w:p w14:paraId="4A7AFAF2" w14:textId="22039B39" w:rsidR="00E2530E" w:rsidRPr="00B12E57" w:rsidDel="00E02EEF" w:rsidRDefault="009835AA">
            <w:pPr>
              <w:rPr>
                <w:del w:id="2774" w:author="Administrator" w:date="2015-06-09T19:42:00Z"/>
                <w:sz w:val="24"/>
                <w:szCs w:val="20"/>
              </w:rPr>
            </w:pPr>
            <w:del w:id="2775" w:author="Administrator" w:date="2015-06-09T19:42:00Z">
              <w:r w:rsidRPr="00B12E57" w:rsidDel="00E02EEF">
                <w:rPr>
                  <w:sz w:val="24"/>
                  <w:szCs w:val="20"/>
                </w:rPr>
                <w:delText xml:space="preserve">                mp.getPanes().labelPane.appendChild(div);</w:delText>
              </w:r>
            </w:del>
          </w:p>
          <w:p w14:paraId="6AF9E795" w14:textId="5ABB8BDA" w:rsidR="00E2530E" w:rsidRPr="00B12E57" w:rsidRDefault="009835AA" w:rsidP="00E02EEF">
            <w:pPr>
              <w:rPr>
                <w:rFonts w:hint="eastAsia"/>
                <w:sz w:val="24"/>
                <w:szCs w:val="20"/>
              </w:rPr>
            </w:pPr>
            <w:del w:id="2776" w:author="Administrator" w:date="2015-06-09T19:42:00Z">
              <w:r w:rsidRPr="00B12E57" w:rsidDel="00E02EEF">
                <w:rPr>
                  <w:sz w:val="24"/>
                  <w:szCs w:val="20"/>
                </w:rPr>
                <w:delText xml:space="preserve">                return div;</w:delText>
              </w:r>
            </w:del>
            <w:ins w:id="2777" w:author="Administrator" w:date="2015-06-09T19:43:00Z">
              <w:r w:rsidR="00E02EEF" w:rsidRPr="00B12E57">
                <w:rPr>
                  <w:sz w:val="24"/>
                  <w:szCs w:val="20"/>
                </w:rPr>
                <w:t>…</w:t>
              </w:r>
            </w:ins>
            <w:ins w:id="2778" w:author="Administrator" w:date="2015-06-09T19:45:00Z">
              <w:r w:rsidR="00C31165" w:rsidRPr="00B12E57">
                <w:rPr>
                  <w:sz w:val="24"/>
                  <w:szCs w:val="20"/>
                </w:rPr>
                <w:t xml:space="preserve">// </w:t>
              </w:r>
              <w:r w:rsidR="00C31165" w:rsidRPr="00B12E57">
                <w:rPr>
                  <w:rFonts w:hint="eastAsia"/>
                  <w:sz w:val="24"/>
                  <w:szCs w:val="20"/>
                </w:rPr>
                <w:t>这里加入需要在</w:t>
              </w:r>
              <w:r w:rsidR="00C31165" w:rsidRPr="00B12E57">
                <w:rPr>
                  <w:sz w:val="24"/>
                  <w:szCs w:val="20"/>
                </w:rPr>
                <w:t>标注</w:t>
              </w:r>
              <w:r w:rsidR="00C31165" w:rsidRPr="00B12E57">
                <w:rPr>
                  <w:rFonts w:hint="eastAsia"/>
                  <w:sz w:val="24"/>
                  <w:szCs w:val="20"/>
                </w:rPr>
                <w:t>里注入的数据</w:t>
              </w:r>
            </w:ins>
          </w:p>
          <w:p w14:paraId="10363EE3" w14:textId="77777777" w:rsidR="00E2530E" w:rsidRPr="00B12E57" w:rsidRDefault="009835AA">
            <w:pPr>
              <w:rPr>
                <w:sz w:val="24"/>
                <w:szCs w:val="20"/>
              </w:rPr>
            </w:pPr>
            <w:r w:rsidRPr="00B12E57">
              <w:rPr>
                <w:sz w:val="24"/>
                <w:szCs w:val="20"/>
              </w:rPr>
              <w:t xml:space="preserve">            };</w:t>
            </w:r>
          </w:p>
          <w:p w14:paraId="0C173268" w14:textId="77777777" w:rsidR="00E2530E" w:rsidRPr="00B12E57" w:rsidRDefault="009835AA">
            <w:pPr>
              <w:rPr>
                <w:ins w:id="2779" w:author="Administrator" w:date="2015-06-09T19:45:00Z"/>
                <w:sz w:val="24"/>
                <w:szCs w:val="20"/>
              </w:rPr>
            </w:pPr>
            <w:r w:rsidRPr="00B12E57">
              <w:rPr>
                <w:sz w:val="24"/>
                <w:szCs w:val="20"/>
              </w:rPr>
              <w:t xml:space="preserve">            ComplexCustomOverlay.prototype.draw = function () {</w:t>
            </w:r>
          </w:p>
          <w:p w14:paraId="73097046" w14:textId="58A29312" w:rsidR="00C31165" w:rsidRPr="00B12E57" w:rsidRDefault="00C31165">
            <w:pPr>
              <w:rPr>
                <w:rFonts w:hint="eastAsia"/>
                <w:sz w:val="24"/>
                <w:szCs w:val="20"/>
              </w:rPr>
            </w:pPr>
            <w:ins w:id="2780" w:author="Administrator" w:date="2015-06-09T19:45:00Z">
              <w:r w:rsidRPr="00B12E57">
                <w:rPr>
                  <w:rFonts w:hint="eastAsia"/>
                  <w:sz w:val="24"/>
                  <w:szCs w:val="20"/>
                </w:rPr>
                <w:t xml:space="preserve"> </w:t>
              </w:r>
              <w:r w:rsidRPr="00B12E57">
                <w:rPr>
                  <w:sz w:val="24"/>
                  <w:szCs w:val="20"/>
                </w:rPr>
                <w:t xml:space="preserve">                 </w:t>
              </w:r>
              <w:r w:rsidRPr="00B12E57">
                <w:rPr>
                  <w:rFonts w:hint="eastAsia"/>
                  <w:sz w:val="24"/>
                  <w:szCs w:val="20"/>
                </w:rPr>
                <w:t>//</w:t>
              </w:r>
              <w:r w:rsidRPr="00B12E57">
                <w:rPr>
                  <w:sz w:val="24"/>
                  <w:szCs w:val="20"/>
                </w:rPr>
                <w:t xml:space="preserve"> </w:t>
              </w:r>
              <w:r w:rsidRPr="00B12E57">
                <w:rPr>
                  <w:rFonts w:hint="eastAsia"/>
                  <w:sz w:val="24"/>
                  <w:szCs w:val="20"/>
                </w:rPr>
                <w:t>这里是在地图上</w:t>
              </w:r>
              <w:r w:rsidRPr="00B12E57">
                <w:rPr>
                  <w:sz w:val="24"/>
                  <w:szCs w:val="20"/>
                </w:rPr>
                <w:t>绘制的逻辑</w:t>
              </w:r>
            </w:ins>
          </w:p>
          <w:p w14:paraId="70F56C23" w14:textId="77777777" w:rsidR="00E2530E" w:rsidRPr="00B12E57" w:rsidRDefault="009835AA">
            <w:pPr>
              <w:rPr>
                <w:sz w:val="24"/>
                <w:szCs w:val="20"/>
              </w:rPr>
            </w:pPr>
            <w:r w:rsidRPr="00B12E57">
              <w:rPr>
                <w:sz w:val="24"/>
                <w:szCs w:val="20"/>
              </w:rPr>
              <w:t xml:space="preserve">                var map = this._map;</w:t>
            </w:r>
          </w:p>
          <w:p w14:paraId="124268F0" w14:textId="77777777" w:rsidR="00E2530E" w:rsidRPr="00B12E57" w:rsidRDefault="009835AA">
            <w:pPr>
              <w:rPr>
                <w:sz w:val="24"/>
                <w:szCs w:val="20"/>
              </w:rPr>
            </w:pPr>
            <w:r w:rsidRPr="00B12E57">
              <w:rPr>
                <w:sz w:val="24"/>
                <w:szCs w:val="20"/>
              </w:rPr>
              <w:t xml:space="preserve">                var pixel = map.pointToOverlayPixel(this._point);</w:t>
            </w:r>
          </w:p>
          <w:p w14:paraId="18C07A29" w14:textId="77777777" w:rsidR="00E2530E" w:rsidRPr="00B12E57" w:rsidRDefault="009835AA">
            <w:pPr>
              <w:rPr>
                <w:sz w:val="24"/>
                <w:szCs w:val="20"/>
              </w:rPr>
            </w:pPr>
            <w:r w:rsidRPr="00B12E57">
              <w:rPr>
                <w:sz w:val="24"/>
                <w:szCs w:val="20"/>
              </w:rPr>
              <w:t xml:space="preserve">                this._div.style.left = pixel.x - 14 + "px";</w:t>
            </w:r>
          </w:p>
          <w:p w14:paraId="2B1B2880" w14:textId="77777777" w:rsidR="00E2530E" w:rsidRPr="00B12E57" w:rsidRDefault="009835AA">
            <w:pPr>
              <w:rPr>
                <w:sz w:val="24"/>
                <w:szCs w:val="20"/>
              </w:rPr>
            </w:pPr>
            <w:r w:rsidRPr="00B12E57">
              <w:rPr>
                <w:sz w:val="24"/>
                <w:szCs w:val="20"/>
              </w:rPr>
              <w:t xml:space="preserve">                this._div.style.top = pixel.y - 17 + "px";</w:t>
            </w:r>
          </w:p>
          <w:p w14:paraId="4BED736B" w14:textId="77777777" w:rsidR="00E2530E" w:rsidRPr="00B12E57" w:rsidRDefault="009835AA">
            <w:pPr>
              <w:rPr>
                <w:sz w:val="24"/>
                <w:szCs w:val="20"/>
              </w:rPr>
            </w:pPr>
            <w:r w:rsidRPr="00B12E57">
              <w:rPr>
                <w:sz w:val="24"/>
                <w:szCs w:val="20"/>
              </w:rPr>
              <w:t xml:space="preserve">            };</w:t>
            </w:r>
          </w:p>
        </w:tc>
      </w:tr>
    </w:tbl>
    <w:p w14:paraId="74A87262" w14:textId="77777777" w:rsidR="00E2530E" w:rsidRDefault="00E2530E">
      <w:pPr>
        <w:rPr>
          <w:rFonts w:ascii="宋体" w:hAnsi="宋体"/>
          <w:color w:val="000000"/>
          <w:sz w:val="24"/>
        </w:rPr>
      </w:pPr>
    </w:p>
    <w:p w14:paraId="7D39171A" w14:textId="77777777" w:rsidR="00E2530E" w:rsidRDefault="009835AA">
      <w:pPr>
        <w:pStyle w:val="2"/>
        <w:rPr>
          <w:rFonts w:ascii="黑体" w:eastAsia="黑体" w:hAnsi="黑体"/>
          <w:b w:val="0"/>
          <w:color w:val="000000"/>
          <w:sz w:val="28"/>
          <w:szCs w:val="28"/>
        </w:rPr>
      </w:pPr>
      <w:bookmarkStart w:id="2781" w:name="_Toc420933139"/>
      <w:bookmarkStart w:id="2782" w:name="_Toc326931562"/>
      <w:bookmarkStart w:id="2783" w:name="_Toc356990831"/>
      <w:bookmarkStart w:id="2784" w:name="_Toc356381711"/>
      <w:bookmarkStart w:id="2785" w:name="_Toc420932640"/>
      <w:bookmarkStart w:id="2786" w:name="_Toc421645272"/>
      <w:r>
        <w:rPr>
          <w:rFonts w:ascii="黑体" w:eastAsia="黑体" w:hAnsi="黑体" w:hint="eastAsia"/>
          <w:b w:val="0"/>
          <w:color w:val="000000"/>
          <w:sz w:val="28"/>
          <w:szCs w:val="28"/>
        </w:rPr>
        <w:t>4.2地图单点地理位置</w:t>
      </w:r>
      <w:r>
        <w:rPr>
          <w:rFonts w:ascii="黑体" w:eastAsia="黑体" w:hAnsi="黑体"/>
          <w:b w:val="0"/>
          <w:color w:val="000000"/>
          <w:sz w:val="28"/>
          <w:szCs w:val="28"/>
        </w:rPr>
        <w:t>展示</w:t>
      </w:r>
      <w:r>
        <w:rPr>
          <w:rFonts w:ascii="黑体" w:eastAsia="黑体" w:hAnsi="黑体" w:hint="eastAsia"/>
          <w:b w:val="0"/>
          <w:color w:val="000000"/>
          <w:sz w:val="28"/>
          <w:szCs w:val="28"/>
        </w:rPr>
        <w:t>功能的实现</w:t>
      </w:r>
      <w:bookmarkEnd w:id="2781"/>
      <w:bookmarkEnd w:id="2782"/>
      <w:bookmarkEnd w:id="2783"/>
      <w:bookmarkEnd w:id="2784"/>
      <w:bookmarkEnd w:id="2785"/>
      <w:bookmarkEnd w:id="2786"/>
    </w:p>
    <w:p w14:paraId="12384A3E" w14:textId="77777777" w:rsidR="00E2530E" w:rsidRDefault="009835AA">
      <w:pPr>
        <w:pStyle w:val="3"/>
        <w:spacing w:line="416" w:lineRule="auto"/>
        <w:rPr>
          <w:rFonts w:ascii="黑体" w:eastAsia="黑体" w:hAnsi="黑体"/>
          <w:b w:val="0"/>
          <w:color w:val="000000"/>
          <w:sz w:val="24"/>
          <w:szCs w:val="24"/>
        </w:rPr>
      </w:pPr>
      <w:bookmarkStart w:id="2787" w:name="_Toc326931563"/>
      <w:bookmarkStart w:id="2788" w:name="_Toc356381712"/>
      <w:bookmarkStart w:id="2789" w:name="_Toc356990832"/>
      <w:bookmarkStart w:id="2790" w:name="_Toc420932641"/>
      <w:bookmarkStart w:id="2791" w:name="_Toc420933140"/>
      <w:bookmarkStart w:id="2792" w:name="_Toc421645273"/>
      <w:r>
        <w:rPr>
          <w:rFonts w:ascii="黑体" w:eastAsia="黑体" w:hAnsi="黑体" w:hint="eastAsia"/>
          <w:b w:val="0"/>
          <w:color w:val="000000"/>
          <w:sz w:val="24"/>
          <w:szCs w:val="24"/>
        </w:rPr>
        <w:t xml:space="preserve">4.2.1 </w:t>
      </w:r>
      <w:bookmarkEnd w:id="2787"/>
      <w:bookmarkEnd w:id="2788"/>
      <w:bookmarkEnd w:id="2789"/>
      <w:r>
        <w:rPr>
          <w:rFonts w:ascii="Times New Roman" w:eastAsia="黑体" w:hAnsi="Times New Roman"/>
          <w:b w:val="0"/>
          <w:color w:val="000000"/>
          <w:sz w:val="24"/>
          <w:szCs w:val="24"/>
        </w:rPr>
        <w:t>BaiduMap</w:t>
      </w:r>
      <w:r>
        <w:rPr>
          <w:rFonts w:ascii="黑体" w:eastAsia="黑体" w:hAnsi="黑体" w:hint="eastAsia"/>
          <w:b w:val="0"/>
          <w:color w:val="000000"/>
          <w:sz w:val="24"/>
          <w:szCs w:val="24"/>
        </w:rPr>
        <w:t>自定义标注</w:t>
      </w:r>
      <w:r>
        <w:rPr>
          <w:rFonts w:ascii="黑体" w:eastAsia="黑体" w:hAnsi="黑体"/>
          <w:b w:val="0"/>
          <w:color w:val="000000"/>
          <w:sz w:val="24"/>
          <w:szCs w:val="24"/>
        </w:rPr>
        <w:t>覆盖物</w:t>
      </w:r>
      <w:r>
        <w:rPr>
          <w:rFonts w:ascii="黑体" w:eastAsia="黑体" w:hAnsi="黑体" w:hint="eastAsia"/>
          <w:b w:val="0"/>
          <w:color w:val="000000"/>
          <w:sz w:val="24"/>
          <w:szCs w:val="24"/>
        </w:rPr>
        <w:t>绘制</w:t>
      </w:r>
      <w:bookmarkEnd w:id="2790"/>
      <w:bookmarkEnd w:id="2791"/>
      <w:bookmarkEnd w:id="2792"/>
    </w:p>
    <w:p w14:paraId="1484E180" w14:textId="77777777" w:rsidR="00E2530E" w:rsidRDefault="009835AA">
      <w:pPr>
        <w:spacing w:before="100" w:after="50" w:line="440" w:lineRule="exact"/>
        <w:ind w:firstLine="482"/>
        <w:rPr>
          <w:rFonts w:ascii="宋体" w:hAnsi="宋体"/>
          <w:color w:val="000000"/>
          <w:sz w:val="24"/>
        </w:rPr>
      </w:pPr>
      <w:r>
        <w:rPr>
          <w:rFonts w:ascii="宋体" w:hAnsi="宋体"/>
          <w:color w:val="000000"/>
          <w:sz w:val="24"/>
        </w:rPr>
        <w:t>1</w:t>
      </w:r>
      <w:r>
        <w:rPr>
          <w:rFonts w:ascii="宋体" w:hAnsi="宋体" w:hint="eastAsia"/>
          <w:color w:val="000000"/>
          <w:sz w:val="24"/>
        </w:rPr>
        <w:t>、使用</w:t>
      </w:r>
      <w:r>
        <w:rPr>
          <w:color w:val="000000"/>
          <w:sz w:val="24"/>
        </w:rPr>
        <w:t>BMap</w:t>
      </w:r>
      <w:r>
        <w:rPr>
          <w:rFonts w:ascii="宋体" w:hAnsi="宋体"/>
          <w:color w:val="000000"/>
          <w:sz w:val="24"/>
        </w:rPr>
        <w:t>.</w:t>
      </w:r>
      <w:r>
        <w:rPr>
          <w:color w:val="000000"/>
          <w:sz w:val="24"/>
        </w:rPr>
        <w:t>Overlay</w:t>
      </w:r>
      <w:r>
        <w:rPr>
          <w:rFonts w:ascii="宋体" w:hAnsi="宋体" w:hint="eastAsia"/>
          <w:color w:val="000000"/>
          <w:sz w:val="24"/>
        </w:rPr>
        <w:t>类。覆盖物的抽象基类，所有覆盖物均继承基类的方法。</w:t>
      </w:r>
    </w:p>
    <w:p w14:paraId="48CBAF16" w14:textId="77777777" w:rsidR="00E2530E" w:rsidRDefault="009835AA">
      <w:pPr>
        <w:spacing w:before="100" w:after="50" w:line="440" w:lineRule="exact"/>
        <w:ind w:firstLine="482"/>
        <w:rPr>
          <w:rFonts w:ascii="宋体" w:hAnsi="宋体"/>
          <w:color w:val="000000"/>
          <w:sz w:val="24"/>
        </w:rPr>
      </w:pPr>
      <w:r>
        <w:rPr>
          <w:rFonts w:ascii="宋体" w:hAnsi="宋体"/>
          <w:color w:val="000000"/>
          <w:sz w:val="24"/>
        </w:rPr>
        <w:t>2</w:t>
      </w:r>
      <w:r>
        <w:rPr>
          <w:rFonts w:ascii="宋体" w:hAnsi="宋体" w:hint="eastAsia"/>
          <w:color w:val="000000"/>
          <w:sz w:val="24"/>
        </w:rPr>
        <w:t>、</w:t>
      </w:r>
      <w:r>
        <w:rPr>
          <w:color w:val="000000"/>
          <w:sz w:val="24"/>
        </w:rPr>
        <w:t>map</w:t>
      </w:r>
      <w:r>
        <w:rPr>
          <w:rFonts w:ascii="宋体" w:hAnsi="宋体" w:hint="eastAsia"/>
          <w:color w:val="000000"/>
          <w:sz w:val="24"/>
        </w:rPr>
        <w:t>.</w:t>
      </w:r>
      <w:r>
        <w:rPr>
          <w:color w:val="000000"/>
          <w:sz w:val="24"/>
        </w:rPr>
        <w:t>js</w:t>
      </w:r>
      <w:r>
        <w:rPr>
          <w:rFonts w:ascii="宋体" w:hAnsi="宋体" w:hint="eastAsia"/>
          <w:color w:val="000000"/>
          <w:sz w:val="24"/>
        </w:rPr>
        <w:t>中</w:t>
      </w:r>
      <w:r>
        <w:rPr>
          <w:color w:val="000000"/>
          <w:sz w:val="24"/>
        </w:rPr>
        <w:t>ComplexCustomOverlay</w:t>
      </w:r>
      <w:r>
        <w:rPr>
          <w:rFonts w:ascii="宋体" w:hAnsi="宋体" w:hint="eastAsia"/>
          <w:color w:val="000000"/>
          <w:sz w:val="24"/>
        </w:rPr>
        <w:t>类。实现自定</w:t>
      </w:r>
      <w:r>
        <w:rPr>
          <w:rFonts w:ascii="宋体" w:hAnsi="宋体"/>
          <w:color w:val="000000"/>
          <w:sz w:val="24"/>
        </w:rPr>
        <w:t>义标注覆盖物初始化</w:t>
      </w:r>
      <w:r>
        <w:rPr>
          <w:rFonts w:ascii="宋体" w:hAnsi="宋体" w:hint="eastAsia"/>
          <w:color w:val="000000"/>
          <w:sz w:val="24"/>
        </w:rPr>
        <w:t>。</w:t>
      </w:r>
    </w:p>
    <w:p w14:paraId="4908B2B0"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3、</w:t>
      </w:r>
      <w:r>
        <w:rPr>
          <w:color w:val="000000"/>
          <w:sz w:val="24"/>
        </w:rPr>
        <w:t>ComplexCustomOverlay</w:t>
      </w:r>
      <w:r>
        <w:rPr>
          <w:rFonts w:ascii="宋体" w:hAnsi="宋体" w:hint="eastAsia"/>
          <w:color w:val="000000"/>
          <w:sz w:val="24"/>
        </w:rPr>
        <w:t>(</w:t>
      </w:r>
      <w:r>
        <w:rPr>
          <w:color w:val="000000"/>
          <w:sz w:val="24"/>
        </w:rPr>
        <w:t>point</w:t>
      </w:r>
      <w:r>
        <w:rPr>
          <w:rFonts w:ascii="宋体" w:hAnsi="宋体"/>
          <w:color w:val="000000"/>
          <w:sz w:val="24"/>
        </w:rPr>
        <w:t xml:space="preserve">, </w:t>
      </w:r>
      <w:r>
        <w:rPr>
          <w:color w:val="000000"/>
          <w:sz w:val="24"/>
        </w:rPr>
        <w:t>cfg</w:t>
      </w:r>
      <w:r>
        <w:rPr>
          <w:rFonts w:ascii="宋体" w:hAnsi="宋体" w:hint="eastAsia"/>
          <w:color w:val="000000"/>
          <w:sz w:val="24"/>
        </w:rPr>
        <w:t>)。</w:t>
      </w:r>
      <w:r>
        <w:rPr>
          <w:color w:val="000000"/>
          <w:sz w:val="24"/>
        </w:rPr>
        <w:t>Point</w:t>
      </w:r>
      <w:r>
        <w:rPr>
          <w:rFonts w:ascii="宋体" w:hAnsi="宋体" w:hint="eastAsia"/>
          <w:color w:val="000000"/>
          <w:sz w:val="24"/>
        </w:rPr>
        <w:t>参数</w:t>
      </w:r>
      <w:r>
        <w:rPr>
          <w:rFonts w:ascii="宋体" w:hAnsi="宋体"/>
          <w:color w:val="000000"/>
          <w:sz w:val="24"/>
        </w:rPr>
        <w:t>传入标注覆盖物的</w:t>
      </w:r>
      <w:r>
        <w:rPr>
          <w:rFonts w:ascii="宋体" w:hAnsi="宋体" w:hint="eastAsia"/>
          <w:color w:val="000000"/>
          <w:sz w:val="24"/>
        </w:rPr>
        <w:t>经纬度</w:t>
      </w:r>
      <w:r>
        <w:rPr>
          <w:rFonts w:ascii="宋体" w:hAnsi="宋体"/>
          <w:color w:val="000000"/>
          <w:sz w:val="24"/>
        </w:rPr>
        <w:t>，</w:t>
      </w:r>
      <w:r>
        <w:rPr>
          <w:color w:val="000000"/>
          <w:sz w:val="24"/>
        </w:rPr>
        <w:t>cfg</w:t>
      </w:r>
      <w:r>
        <w:rPr>
          <w:rFonts w:ascii="宋体" w:hAnsi="宋体" w:hint="eastAsia"/>
          <w:color w:val="000000"/>
          <w:sz w:val="24"/>
        </w:rPr>
        <w:t>传入数据</w:t>
      </w:r>
      <w:r>
        <w:rPr>
          <w:rFonts w:ascii="宋体" w:hAnsi="宋体"/>
          <w:color w:val="000000"/>
          <w:sz w:val="24"/>
        </w:rPr>
        <w:t>，</w:t>
      </w:r>
      <w:r>
        <w:rPr>
          <w:rFonts w:ascii="宋体" w:hAnsi="宋体" w:hint="eastAsia"/>
          <w:color w:val="000000"/>
          <w:sz w:val="24"/>
        </w:rPr>
        <w:t>一部分</w:t>
      </w:r>
      <w:r>
        <w:rPr>
          <w:rFonts w:ascii="宋体" w:hAnsi="宋体"/>
          <w:color w:val="000000"/>
          <w:sz w:val="24"/>
        </w:rPr>
        <w:t>数据用来展示，一部分数据用来对</w:t>
      </w:r>
      <w:r>
        <w:rPr>
          <w:rFonts w:ascii="宋体" w:hAnsi="宋体" w:hint="eastAsia"/>
          <w:color w:val="000000"/>
          <w:sz w:val="24"/>
        </w:rPr>
        <w:t>标注</w:t>
      </w:r>
      <w:r>
        <w:rPr>
          <w:rFonts w:ascii="宋体" w:hAnsi="宋体"/>
          <w:color w:val="000000"/>
          <w:sz w:val="24"/>
        </w:rPr>
        <w:t>覆盖物</w:t>
      </w:r>
      <w:r>
        <w:rPr>
          <w:rFonts w:ascii="宋体" w:hAnsi="宋体" w:hint="eastAsia"/>
          <w:color w:val="000000"/>
          <w:sz w:val="24"/>
        </w:rPr>
        <w:t>进行</w:t>
      </w:r>
      <w:r>
        <w:rPr>
          <w:rFonts w:ascii="宋体" w:hAnsi="宋体"/>
          <w:color w:val="000000"/>
          <w:sz w:val="24"/>
        </w:rPr>
        <w:t>分组</w:t>
      </w:r>
      <w:r>
        <w:rPr>
          <w:rFonts w:ascii="宋体" w:hAnsi="宋体" w:hint="eastAsia"/>
          <w:color w:val="000000"/>
          <w:sz w:val="24"/>
        </w:rPr>
        <w:t>和</w:t>
      </w:r>
      <w:r>
        <w:rPr>
          <w:rFonts w:ascii="宋体" w:hAnsi="宋体"/>
          <w:color w:val="000000"/>
          <w:sz w:val="24"/>
        </w:rPr>
        <w:t>分类</w:t>
      </w:r>
      <w:r>
        <w:rPr>
          <w:rFonts w:ascii="宋体" w:hAnsi="宋体" w:hint="eastAsia"/>
          <w:color w:val="000000"/>
          <w:sz w:val="24"/>
        </w:rPr>
        <w:t>。</w:t>
      </w:r>
    </w:p>
    <w:p w14:paraId="6DBBDFA7" w14:textId="77777777" w:rsidR="00E2530E" w:rsidRDefault="009835AA">
      <w:pPr>
        <w:pStyle w:val="3"/>
        <w:spacing w:line="416" w:lineRule="auto"/>
        <w:rPr>
          <w:rFonts w:ascii="黑体" w:eastAsia="黑体" w:hAnsi="黑体"/>
          <w:b w:val="0"/>
          <w:color w:val="000000"/>
          <w:sz w:val="24"/>
          <w:szCs w:val="24"/>
        </w:rPr>
      </w:pPr>
      <w:bookmarkStart w:id="2793" w:name="_Toc356381713"/>
      <w:bookmarkStart w:id="2794" w:name="_Toc356990833"/>
      <w:bookmarkStart w:id="2795" w:name="_Toc326931565"/>
      <w:bookmarkStart w:id="2796" w:name="_Toc420933141"/>
      <w:bookmarkStart w:id="2797" w:name="_Toc420932642"/>
      <w:bookmarkStart w:id="2798" w:name="_Toc421645274"/>
      <w:r>
        <w:rPr>
          <w:rFonts w:ascii="黑体" w:eastAsia="黑体" w:hAnsi="黑体" w:hint="eastAsia"/>
          <w:b w:val="0"/>
          <w:color w:val="000000"/>
          <w:sz w:val="24"/>
          <w:szCs w:val="24"/>
        </w:rPr>
        <w:t xml:space="preserve">4.2.2 </w:t>
      </w:r>
      <w:bookmarkEnd w:id="2793"/>
      <w:bookmarkEnd w:id="2794"/>
      <w:bookmarkEnd w:id="2795"/>
      <w:r>
        <w:rPr>
          <w:rFonts w:ascii="Times New Roman" w:eastAsia="黑体" w:hAnsi="Times New Roman"/>
          <w:b w:val="0"/>
          <w:color w:val="000000"/>
          <w:sz w:val="24"/>
          <w:szCs w:val="24"/>
        </w:rPr>
        <w:t>BaiduMap</w:t>
      </w:r>
      <w:r>
        <w:rPr>
          <w:rFonts w:ascii="黑体" w:eastAsia="黑体" w:hAnsi="黑体" w:hint="eastAsia"/>
          <w:b w:val="0"/>
          <w:color w:val="000000"/>
          <w:sz w:val="24"/>
          <w:szCs w:val="24"/>
        </w:rPr>
        <w:t>标注</w:t>
      </w:r>
      <w:r>
        <w:rPr>
          <w:rFonts w:ascii="黑体" w:eastAsia="黑体" w:hAnsi="黑体"/>
          <w:b w:val="0"/>
          <w:color w:val="000000"/>
          <w:sz w:val="24"/>
          <w:szCs w:val="24"/>
        </w:rPr>
        <w:t>类</w:t>
      </w:r>
      <w:r>
        <w:rPr>
          <w:rFonts w:ascii="黑体" w:eastAsia="黑体" w:hAnsi="黑体" w:hint="eastAsia"/>
          <w:b w:val="0"/>
          <w:color w:val="000000"/>
          <w:sz w:val="24"/>
          <w:szCs w:val="24"/>
        </w:rPr>
        <w:t>在</w:t>
      </w:r>
      <w:r>
        <w:rPr>
          <w:rFonts w:ascii="黑体" w:eastAsia="黑体" w:hAnsi="黑体"/>
          <w:b w:val="0"/>
          <w:color w:val="000000"/>
          <w:sz w:val="24"/>
          <w:szCs w:val="24"/>
        </w:rPr>
        <w:t>系统中的应用</w:t>
      </w:r>
      <w:bookmarkEnd w:id="2796"/>
      <w:bookmarkEnd w:id="2797"/>
      <w:bookmarkEnd w:id="2798"/>
    </w:p>
    <w:p w14:paraId="5B800214" w14:textId="77777777" w:rsidR="00E2530E" w:rsidRDefault="009835AA">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w:t>
      </w:r>
      <w:r>
        <w:rPr>
          <w:color w:val="000000"/>
          <w:sz w:val="24"/>
        </w:rPr>
        <w:t>IMEI</w:t>
      </w:r>
      <w:r>
        <w:rPr>
          <w:rFonts w:ascii="宋体" w:hAnsi="宋体" w:hint="eastAsia"/>
          <w:color w:val="000000"/>
          <w:sz w:val="24"/>
        </w:rPr>
        <w:t>、</w:t>
      </w:r>
      <w:r>
        <w:rPr>
          <w:color w:val="000000"/>
          <w:sz w:val="24"/>
        </w:rPr>
        <w:t>IMSI</w:t>
      </w:r>
      <w:r>
        <w:rPr>
          <w:rFonts w:ascii="宋体" w:hAnsi="宋体" w:hint="eastAsia"/>
          <w:color w:val="000000"/>
          <w:sz w:val="24"/>
        </w:rPr>
        <w:t>、标注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799" w:name="_Toc326931566"/>
      <w:r>
        <w:rPr>
          <w:rFonts w:ascii="宋体" w:hAnsi="宋体" w:hint="eastAsia"/>
          <w:color w:val="000000"/>
          <w:sz w:val="24"/>
        </w:rPr>
        <w:t>:</w:t>
      </w:r>
    </w:p>
    <w:p w14:paraId="58DC8F35" w14:textId="77777777" w:rsidR="00E2530E" w:rsidRDefault="009835AA">
      <w:pPr>
        <w:ind w:firstLine="480"/>
        <w:jc w:val="center"/>
        <w:rPr>
          <w:rFonts w:ascii="宋体" w:hAnsi="宋体"/>
          <w:color w:val="000000"/>
          <w:sz w:val="24"/>
        </w:rPr>
      </w:pPr>
      <w:r>
        <w:lastRenderedPageBreak/>
        <w:pict w14:anchorId="4F4C29EF">
          <v:shape id="图片 52" o:spid="_x0000_i1042" type="#_x0000_t75" style="width:330.75pt;height:193.5pt">
            <v:imagedata r:id="rId25" o:title=""/>
          </v:shape>
        </w:pict>
      </w:r>
    </w:p>
    <w:p w14:paraId="206ECB35" w14:textId="77777777" w:rsidR="00E2530E" w:rsidRDefault="009835AA">
      <w:pPr>
        <w:pStyle w:val="11"/>
        <w:ind w:leftChars="200" w:left="420" w:firstLineChars="0" w:firstLine="0"/>
        <w:jc w:val="center"/>
        <w:rPr>
          <w:b/>
          <w:color w:val="000000"/>
        </w:rPr>
      </w:pPr>
      <w:r>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57679C2" w14:textId="77777777" w:rsidR="00E2530E" w:rsidRDefault="009835AA">
      <w:pPr>
        <w:pStyle w:val="2"/>
        <w:rPr>
          <w:rFonts w:ascii="黑体" w:eastAsia="黑体" w:hAnsi="黑体"/>
          <w:b w:val="0"/>
          <w:color w:val="000000"/>
          <w:sz w:val="28"/>
          <w:szCs w:val="28"/>
        </w:rPr>
      </w:pPr>
      <w:bookmarkStart w:id="2800" w:name="_Toc420932643"/>
      <w:bookmarkStart w:id="2801" w:name="_Toc356381714"/>
      <w:bookmarkStart w:id="2802" w:name="_Toc356990834"/>
      <w:bookmarkStart w:id="2803" w:name="_Toc420933142"/>
      <w:bookmarkStart w:id="2804" w:name="_Toc421645275"/>
      <w:r>
        <w:rPr>
          <w:rFonts w:ascii="黑体" w:eastAsia="黑体" w:hAnsi="黑体" w:hint="eastAsia"/>
          <w:b w:val="0"/>
          <w:color w:val="000000"/>
          <w:sz w:val="28"/>
          <w:szCs w:val="28"/>
        </w:rPr>
        <w:t>4.3地图地理</w:t>
      </w:r>
      <w:r>
        <w:rPr>
          <w:rFonts w:ascii="黑体" w:eastAsia="黑体" w:hAnsi="黑体"/>
          <w:b w:val="0"/>
          <w:color w:val="000000"/>
          <w:sz w:val="28"/>
          <w:szCs w:val="28"/>
        </w:rPr>
        <w:t>位置</w:t>
      </w:r>
      <w:r>
        <w:rPr>
          <w:rFonts w:ascii="黑体" w:eastAsia="黑体" w:hAnsi="黑体" w:hint="eastAsia"/>
          <w:b w:val="0"/>
          <w:color w:val="000000"/>
          <w:sz w:val="28"/>
          <w:szCs w:val="28"/>
        </w:rPr>
        <w:t>活动</w:t>
      </w:r>
      <w:r>
        <w:rPr>
          <w:rFonts w:ascii="黑体" w:eastAsia="黑体" w:hAnsi="黑体"/>
          <w:b w:val="0"/>
          <w:color w:val="000000"/>
          <w:sz w:val="28"/>
          <w:szCs w:val="28"/>
        </w:rPr>
        <w:t>轨迹</w:t>
      </w:r>
      <w:r>
        <w:rPr>
          <w:rFonts w:ascii="黑体" w:eastAsia="黑体" w:hAnsi="黑体" w:hint="eastAsia"/>
          <w:b w:val="0"/>
          <w:color w:val="000000"/>
          <w:sz w:val="28"/>
          <w:szCs w:val="28"/>
        </w:rPr>
        <w:t>展示功能的实现</w:t>
      </w:r>
      <w:bookmarkEnd w:id="2799"/>
      <w:bookmarkEnd w:id="2800"/>
      <w:bookmarkEnd w:id="2801"/>
      <w:bookmarkEnd w:id="2802"/>
      <w:bookmarkEnd w:id="2803"/>
      <w:bookmarkEnd w:id="2804"/>
    </w:p>
    <w:p w14:paraId="3D29E896" w14:textId="77777777" w:rsidR="00E2530E" w:rsidRDefault="009835AA">
      <w:pPr>
        <w:pStyle w:val="3"/>
        <w:spacing w:line="416" w:lineRule="auto"/>
        <w:rPr>
          <w:rFonts w:ascii="黑体" w:eastAsia="黑体" w:hAnsi="黑体"/>
          <w:b w:val="0"/>
          <w:color w:val="000000"/>
          <w:sz w:val="24"/>
          <w:szCs w:val="24"/>
        </w:rPr>
      </w:pPr>
      <w:bookmarkStart w:id="2805" w:name="_Toc356381715"/>
      <w:bookmarkStart w:id="2806" w:name="_Toc356990835"/>
      <w:bookmarkStart w:id="2807" w:name="_Toc326931567"/>
      <w:bookmarkStart w:id="2808" w:name="_Toc420932644"/>
      <w:bookmarkStart w:id="2809" w:name="_Toc420933143"/>
      <w:bookmarkStart w:id="2810" w:name="_Toc421645276"/>
      <w:r>
        <w:rPr>
          <w:rFonts w:ascii="黑体" w:eastAsia="黑体" w:hAnsi="黑体" w:hint="eastAsia"/>
          <w:b w:val="0"/>
          <w:color w:val="000000"/>
          <w:sz w:val="24"/>
          <w:szCs w:val="24"/>
        </w:rPr>
        <w:t xml:space="preserve">4.3.1 </w:t>
      </w:r>
      <w:bookmarkEnd w:id="2805"/>
      <w:bookmarkEnd w:id="2806"/>
      <w:bookmarkEnd w:id="2807"/>
      <w:r>
        <w:rPr>
          <w:rFonts w:ascii="Times New Roman" w:eastAsia="黑体" w:hAnsi="Times New Roman"/>
          <w:b w:val="0"/>
          <w:color w:val="000000"/>
          <w:sz w:val="24"/>
          <w:szCs w:val="24"/>
        </w:rPr>
        <w:t>BaiduMap</w:t>
      </w:r>
      <w:r>
        <w:rPr>
          <w:rFonts w:ascii="黑体" w:eastAsia="黑体" w:hAnsi="黑体" w:hint="eastAsia"/>
          <w:b w:val="0"/>
          <w:color w:val="000000"/>
          <w:sz w:val="24"/>
          <w:szCs w:val="24"/>
        </w:rPr>
        <w:t>自定义折线绘制</w:t>
      </w:r>
      <w:bookmarkEnd w:id="2808"/>
      <w:bookmarkEnd w:id="2809"/>
      <w:bookmarkEnd w:id="2810"/>
    </w:p>
    <w:p w14:paraId="0BCC858E"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402C61DE" w14:textId="77777777" w:rsidR="00E2530E" w:rsidRDefault="009835AA">
      <w:pPr>
        <w:spacing w:before="100" w:after="50" w:line="440" w:lineRule="exact"/>
        <w:ind w:firstLine="482"/>
        <w:rPr>
          <w:rFonts w:ascii="宋体" w:hAnsi="宋体"/>
          <w:color w:val="000000"/>
          <w:sz w:val="24"/>
        </w:rPr>
      </w:pPr>
      <w:r>
        <w:rPr>
          <w:color w:val="000000"/>
          <w:sz w:val="24"/>
        </w:rPr>
        <w:t>Polyline</w:t>
      </w:r>
      <w:r>
        <w:rPr>
          <w:rFonts w:ascii="宋体" w:hAnsi="宋体" w:hint="eastAsia"/>
          <w:color w:val="000000"/>
          <w:sz w:val="24"/>
        </w:rPr>
        <w:t>表示地图上的折线覆盖物。它包含一组点，并将这些点连接起来形成折线。</w:t>
      </w:r>
    </w:p>
    <w:p w14:paraId="01B34DDB" w14:textId="77777777" w:rsidR="00E2530E" w:rsidRDefault="009835AA">
      <w:pPr>
        <w:widowControl/>
        <w:shd w:val="clear" w:color="auto" w:fill="FFFFFF"/>
        <w:spacing w:before="90" w:after="90" w:line="300" w:lineRule="atLeast"/>
        <w:jc w:val="left"/>
        <w:rPr>
          <w:rFonts w:ascii="宋体" w:hAnsi="宋体"/>
          <w:color w:val="000000"/>
          <w:sz w:val="24"/>
        </w:rPr>
      </w:pPr>
      <w:r>
        <w:rPr>
          <w:rFonts w:ascii="宋体" w:hAnsi="宋体" w:hint="eastAsia"/>
          <w:color w:val="000000"/>
          <w:sz w:val="24"/>
        </w:rPr>
        <w:t>折线在地图上绘制为一系列直线段。可以自定义这些线段的颜色、粗细和透明度。颜色可以是十六进制数字形式（比如：#</w:t>
      </w:r>
      <w:r>
        <w:rPr>
          <w:color w:val="000000"/>
          <w:sz w:val="24"/>
        </w:rPr>
        <w:t>ff</w:t>
      </w:r>
      <w:r>
        <w:rPr>
          <w:rFonts w:ascii="宋体" w:hAnsi="宋体" w:hint="eastAsia"/>
          <w:color w:val="000000"/>
          <w:sz w:val="24"/>
        </w:rPr>
        <w:t>0000）或者是颜色关键字（比如：</w:t>
      </w:r>
      <w:r>
        <w:rPr>
          <w:color w:val="000000"/>
          <w:sz w:val="24"/>
        </w:rPr>
        <w:t>red</w:t>
      </w:r>
      <w:r>
        <w:rPr>
          <w:rFonts w:ascii="宋体" w:hAnsi="宋体" w:hint="eastAsia"/>
          <w:color w:val="000000"/>
          <w:sz w:val="24"/>
        </w:rPr>
        <w:t>）。</w:t>
      </w:r>
    </w:p>
    <w:p w14:paraId="56BE739E" w14:textId="77777777" w:rsidR="00E2530E" w:rsidRDefault="009835AA">
      <w:pPr>
        <w:widowControl/>
        <w:shd w:val="clear" w:color="auto" w:fill="FFFFFF"/>
        <w:spacing w:before="90" w:after="90" w:line="300" w:lineRule="atLeast"/>
        <w:jc w:val="left"/>
        <w:rPr>
          <w:rFonts w:ascii="宋体" w:hAnsi="宋体"/>
          <w:color w:val="000000"/>
          <w:sz w:val="24"/>
        </w:rPr>
      </w:pPr>
      <w:r>
        <w:rPr>
          <w:color w:val="000000"/>
          <w:sz w:val="24"/>
        </w:rPr>
        <w:t>Polyline</w:t>
      </w:r>
      <w:r>
        <w:rPr>
          <w:rFonts w:ascii="宋体" w:hAnsi="宋体" w:hint="eastAsia"/>
          <w:color w:val="000000"/>
          <w:sz w:val="24"/>
        </w:rPr>
        <w:t>的绘制需要浏览器支持矢量绘制功能。在</w:t>
      </w:r>
      <w:r>
        <w:rPr>
          <w:color w:val="000000"/>
          <w:sz w:val="24"/>
        </w:rPr>
        <w:t>Internet Explorer</w:t>
      </w:r>
      <w:r>
        <w:rPr>
          <w:rFonts w:ascii="宋体" w:hAnsi="宋体" w:hint="eastAsia"/>
          <w:color w:val="000000"/>
          <w:sz w:val="24"/>
        </w:rPr>
        <w:t>中，地图使用</w:t>
      </w:r>
      <w:r>
        <w:rPr>
          <w:color w:val="000000"/>
          <w:sz w:val="24"/>
        </w:rPr>
        <w:t>VML</w:t>
      </w:r>
      <w:r>
        <w:rPr>
          <w:rFonts w:ascii="宋体" w:hAnsi="宋体" w:hint="eastAsia"/>
          <w:color w:val="000000"/>
          <w:sz w:val="24"/>
        </w:rPr>
        <w:t>绘制折线；在其他浏览器中使用</w:t>
      </w:r>
      <w:r>
        <w:rPr>
          <w:color w:val="000000"/>
          <w:sz w:val="24"/>
        </w:rPr>
        <w:t>SVG</w:t>
      </w:r>
      <w:r>
        <w:rPr>
          <w:rFonts w:ascii="宋体" w:hAnsi="宋体" w:hint="eastAsia"/>
          <w:color w:val="000000"/>
          <w:sz w:val="24"/>
        </w:rPr>
        <w:t>或者</w:t>
      </w:r>
      <w:r>
        <w:rPr>
          <w:color w:val="000000"/>
          <w:sz w:val="24"/>
        </w:rPr>
        <w:t>Canvas</w:t>
      </w:r>
    </w:p>
    <w:p w14:paraId="636662EB" w14:textId="77777777" w:rsidR="00E2530E" w:rsidRDefault="009835AA">
      <w:pPr>
        <w:widowControl/>
        <w:shd w:val="clear" w:color="auto" w:fill="FFFFFF"/>
        <w:spacing w:before="90" w:after="90" w:line="300" w:lineRule="atLeast"/>
        <w:jc w:val="left"/>
        <w:rPr>
          <w:rFonts w:ascii="宋体" w:hAnsi="宋体"/>
          <w:color w:val="000000"/>
          <w:sz w:val="24"/>
        </w:rPr>
      </w:pPr>
      <w:r>
        <w:rPr>
          <w:rFonts w:ascii="宋体" w:hAnsi="宋体" w:hint="eastAsia"/>
          <w:color w:val="000000"/>
          <w:sz w:val="24"/>
        </w:rPr>
        <w:t>以下代码段会在两点之间创建6像素宽的蓝色折线：</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218E9062" w14:textId="77777777" w:rsidTr="00B12E57">
        <w:tc>
          <w:tcPr>
            <w:tcW w:w="9003" w:type="dxa"/>
            <w:shd w:val="clear" w:color="auto" w:fill="auto"/>
          </w:tcPr>
          <w:p w14:paraId="69EDBF24" w14:textId="77777777" w:rsidR="00E2530E" w:rsidRPr="00B12E57" w:rsidRDefault="009835AA">
            <w:pPr>
              <w:rPr>
                <w:sz w:val="24"/>
                <w:szCs w:val="20"/>
              </w:rPr>
            </w:pPr>
            <w:r w:rsidRPr="00B12E57">
              <w:rPr>
                <w:sz w:val="24"/>
                <w:szCs w:val="20"/>
              </w:rPr>
              <w:t xml:space="preserve">var polyline = new BMap.Polyline([    </w:t>
            </w:r>
          </w:p>
          <w:p w14:paraId="60CAA5E3" w14:textId="77777777" w:rsidR="00E2530E" w:rsidRPr="00B12E57" w:rsidRDefault="009835AA">
            <w:pPr>
              <w:rPr>
                <w:sz w:val="24"/>
                <w:szCs w:val="20"/>
              </w:rPr>
            </w:pPr>
            <w:r w:rsidRPr="00B12E57">
              <w:rPr>
                <w:sz w:val="24"/>
                <w:szCs w:val="20"/>
              </w:rPr>
              <w:t xml:space="preserve">   new BMap.Point(116.399, 39.910),    </w:t>
            </w:r>
          </w:p>
          <w:p w14:paraId="594ADF30" w14:textId="77777777" w:rsidR="00E2530E" w:rsidRPr="00B12E57" w:rsidRDefault="009835AA">
            <w:pPr>
              <w:rPr>
                <w:sz w:val="24"/>
                <w:szCs w:val="20"/>
              </w:rPr>
            </w:pPr>
            <w:r w:rsidRPr="00B12E57">
              <w:rPr>
                <w:sz w:val="24"/>
                <w:szCs w:val="20"/>
              </w:rPr>
              <w:t xml:space="preserve">   new BMap.Point(116.405, 39.920)    </w:t>
            </w:r>
          </w:p>
          <w:p w14:paraId="28611998" w14:textId="77777777" w:rsidR="00E2530E" w:rsidRPr="00B12E57" w:rsidRDefault="009835AA">
            <w:pPr>
              <w:rPr>
                <w:sz w:val="24"/>
                <w:szCs w:val="20"/>
              </w:rPr>
            </w:pPr>
            <w:r w:rsidRPr="00B12E57">
              <w:rPr>
                <w:sz w:val="24"/>
                <w:szCs w:val="20"/>
              </w:rPr>
              <w:t xml:space="preserve"> ],    </w:t>
            </w:r>
          </w:p>
          <w:p w14:paraId="301F97F0" w14:textId="77777777" w:rsidR="00E2530E" w:rsidRPr="00B12E57" w:rsidRDefault="009835AA">
            <w:pPr>
              <w:rPr>
                <w:sz w:val="24"/>
                <w:szCs w:val="20"/>
              </w:rPr>
            </w:pPr>
            <w:r w:rsidRPr="00B12E57">
              <w:rPr>
                <w:sz w:val="24"/>
                <w:szCs w:val="20"/>
              </w:rPr>
              <w:lastRenderedPageBreak/>
              <w:t xml:space="preserve"> {strokeColor:"blue", strokeWeight:6, strokeOpacity:0.5}    </w:t>
            </w:r>
          </w:p>
          <w:p w14:paraId="4714A31C" w14:textId="77777777" w:rsidR="00E2530E" w:rsidRPr="00B12E57" w:rsidRDefault="009835AA">
            <w:pPr>
              <w:rPr>
                <w:sz w:val="24"/>
                <w:szCs w:val="20"/>
              </w:rPr>
            </w:pPr>
            <w:r w:rsidRPr="00B12E57">
              <w:rPr>
                <w:sz w:val="24"/>
                <w:szCs w:val="20"/>
              </w:rPr>
              <w:t xml:space="preserve">);    </w:t>
            </w:r>
          </w:p>
          <w:p w14:paraId="7DC2499A" w14:textId="77777777" w:rsidR="00E2530E" w:rsidRPr="00B12E57" w:rsidRDefault="009835AA">
            <w:pPr>
              <w:rPr>
                <w:rFonts w:ascii="Courier New" w:hAnsi="Courier New" w:cs="Courier New"/>
                <w:color w:val="0A8021"/>
                <w:kern w:val="0"/>
                <w:sz w:val="20"/>
                <w:szCs w:val="21"/>
              </w:rPr>
            </w:pPr>
            <w:r w:rsidRPr="00B12E57">
              <w:rPr>
                <w:sz w:val="24"/>
                <w:szCs w:val="20"/>
              </w:rPr>
              <w:t>map.addOverlay(polyline);</w:t>
            </w:r>
          </w:p>
        </w:tc>
      </w:tr>
    </w:tbl>
    <w:p w14:paraId="7545C7C1" w14:textId="77777777" w:rsidR="00E2530E" w:rsidRDefault="009835AA">
      <w:pPr>
        <w:pStyle w:val="3"/>
        <w:spacing w:line="416" w:lineRule="auto"/>
        <w:rPr>
          <w:rFonts w:ascii="黑体" w:eastAsia="黑体" w:hAnsi="黑体"/>
          <w:b w:val="0"/>
          <w:color w:val="000000"/>
          <w:sz w:val="24"/>
          <w:szCs w:val="24"/>
        </w:rPr>
      </w:pPr>
      <w:bookmarkStart w:id="2811" w:name="_Toc326931568"/>
      <w:bookmarkStart w:id="2812" w:name="_Toc356990836"/>
      <w:bookmarkStart w:id="2813" w:name="_Toc356381716"/>
      <w:bookmarkStart w:id="2814" w:name="_Toc420933144"/>
      <w:bookmarkStart w:id="2815" w:name="_Toc420932645"/>
      <w:bookmarkStart w:id="2816" w:name="_Toc421645277"/>
      <w:r>
        <w:rPr>
          <w:rFonts w:ascii="黑体" w:eastAsia="黑体" w:hAnsi="黑体" w:hint="eastAsia"/>
          <w:b w:val="0"/>
          <w:color w:val="000000"/>
          <w:sz w:val="24"/>
          <w:szCs w:val="24"/>
        </w:rPr>
        <w:lastRenderedPageBreak/>
        <w:t xml:space="preserve">4.3.2 </w:t>
      </w:r>
      <w:bookmarkEnd w:id="2811"/>
      <w:bookmarkEnd w:id="2812"/>
      <w:bookmarkEnd w:id="2813"/>
      <w:r>
        <w:rPr>
          <w:rFonts w:ascii="Times New Roman" w:eastAsia="黑体" w:hAnsi="Times New Roman"/>
          <w:b w:val="0"/>
          <w:color w:val="000000"/>
          <w:sz w:val="24"/>
          <w:szCs w:val="24"/>
        </w:rPr>
        <w:t>BaiduMap</w:t>
      </w:r>
      <w:r>
        <w:rPr>
          <w:rFonts w:ascii="黑体" w:eastAsia="黑体" w:hAnsi="黑体" w:hint="eastAsia"/>
          <w:b w:val="0"/>
          <w:color w:val="000000"/>
          <w:sz w:val="24"/>
          <w:szCs w:val="24"/>
        </w:rPr>
        <w:t>折线</w:t>
      </w:r>
      <w:r>
        <w:rPr>
          <w:rFonts w:ascii="黑体" w:eastAsia="黑体" w:hAnsi="黑体"/>
          <w:b w:val="0"/>
          <w:color w:val="000000"/>
          <w:sz w:val="24"/>
          <w:szCs w:val="24"/>
        </w:rPr>
        <w:t>类在系统中的应用</w:t>
      </w:r>
      <w:bookmarkEnd w:id="2814"/>
      <w:bookmarkEnd w:id="2815"/>
      <w:bookmarkEnd w:id="2816"/>
    </w:p>
    <w:p w14:paraId="110D343F" w14:textId="77777777" w:rsidR="00E2530E" w:rsidRDefault="009835AA">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429A158D" w14:textId="77777777" w:rsidR="00E2530E" w:rsidRDefault="00E2530E">
      <w:pPr>
        <w:rPr>
          <w:color w:val="000000"/>
        </w:rPr>
      </w:pPr>
    </w:p>
    <w:p w14:paraId="2C3992B2" w14:textId="77777777" w:rsidR="00E2530E" w:rsidRDefault="009835AA">
      <w:pPr>
        <w:pStyle w:val="2"/>
        <w:rPr>
          <w:rFonts w:ascii="黑体" w:eastAsia="黑体" w:hAnsi="黑体"/>
          <w:b w:val="0"/>
          <w:color w:val="000000"/>
          <w:sz w:val="28"/>
          <w:szCs w:val="28"/>
        </w:rPr>
      </w:pPr>
      <w:bookmarkStart w:id="2817" w:name="_Toc326931571"/>
      <w:bookmarkStart w:id="2818" w:name="_Toc356381718"/>
      <w:bookmarkStart w:id="2819" w:name="_Toc420933145"/>
      <w:bookmarkStart w:id="2820" w:name="_Toc356990838"/>
      <w:bookmarkStart w:id="2821" w:name="_Toc420932646"/>
      <w:bookmarkStart w:id="2822" w:name="_Toc421645278"/>
      <w:r>
        <w:rPr>
          <w:rFonts w:ascii="黑体" w:eastAsia="黑体" w:hAnsi="黑体" w:hint="eastAsia"/>
          <w:b w:val="0"/>
          <w:color w:val="000000"/>
          <w:sz w:val="28"/>
          <w:szCs w:val="28"/>
        </w:rPr>
        <w:t>4.4地图矩形区域</w:t>
      </w:r>
      <w:r>
        <w:rPr>
          <w:rFonts w:ascii="黑体" w:eastAsia="黑体" w:hAnsi="黑体"/>
          <w:b w:val="0"/>
          <w:color w:val="000000"/>
          <w:sz w:val="28"/>
          <w:szCs w:val="28"/>
        </w:rPr>
        <w:t>绘制</w:t>
      </w:r>
      <w:r>
        <w:rPr>
          <w:rFonts w:ascii="黑体" w:eastAsia="黑体" w:hAnsi="黑体" w:hint="eastAsia"/>
          <w:b w:val="0"/>
          <w:color w:val="000000"/>
          <w:sz w:val="28"/>
          <w:szCs w:val="28"/>
        </w:rPr>
        <w:t>功能实现</w:t>
      </w:r>
      <w:bookmarkEnd w:id="2817"/>
      <w:bookmarkEnd w:id="2818"/>
      <w:bookmarkEnd w:id="2819"/>
      <w:bookmarkEnd w:id="2820"/>
      <w:bookmarkEnd w:id="2821"/>
      <w:bookmarkEnd w:id="2822"/>
    </w:p>
    <w:p w14:paraId="37BD93A7" w14:textId="77777777" w:rsidR="00E2530E" w:rsidRDefault="009835AA">
      <w:pPr>
        <w:pStyle w:val="3"/>
        <w:spacing w:line="416" w:lineRule="auto"/>
        <w:rPr>
          <w:rFonts w:ascii="黑体" w:eastAsia="黑体" w:hAnsi="黑体"/>
          <w:b w:val="0"/>
          <w:color w:val="000000"/>
          <w:sz w:val="24"/>
          <w:szCs w:val="24"/>
        </w:rPr>
      </w:pPr>
      <w:bookmarkStart w:id="2823" w:name="_Toc356990839"/>
      <w:bookmarkStart w:id="2824" w:name="_Toc326931572"/>
      <w:bookmarkStart w:id="2825" w:name="_Toc356381719"/>
      <w:bookmarkStart w:id="2826" w:name="_Toc420932647"/>
      <w:bookmarkStart w:id="2827" w:name="_Toc420933146"/>
      <w:bookmarkStart w:id="2828" w:name="_Toc421645279"/>
      <w:r>
        <w:rPr>
          <w:rFonts w:ascii="黑体" w:eastAsia="黑体" w:hAnsi="黑体" w:hint="eastAsia"/>
          <w:b w:val="0"/>
          <w:color w:val="000000"/>
          <w:sz w:val="24"/>
          <w:szCs w:val="24"/>
        </w:rPr>
        <w:t xml:space="preserve">4.4.1 </w:t>
      </w:r>
      <w:bookmarkEnd w:id="2823"/>
      <w:bookmarkEnd w:id="2824"/>
      <w:bookmarkEnd w:id="2825"/>
      <w:r>
        <w:rPr>
          <w:rFonts w:ascii="Times New Roman" w:eastAsia="黑体" w:hAnsi="Times New Roman"/>
          <w:b w:val="0"/>
          <w:color w:val="000000"/>
          <w:sz w:val="24"/>
          <w:szCs w:val="24"/>
        </w:rPr>
        <w:t>BaiduMap</w:t>
      </w:r>
      <w:r>
        <w:rPr>
          <w:rFonts w:ascii="黑体" w:eastAsia="黑体" w:hAnsi="黑体" w:hint="eastAsia"/>
          <w:b w:val="0"/>
          <w:color w:val="000000"/>
          <w:sz w:val="24"/>
          <w:szCs w:val="24"/>
        </w:rPr>
        <w:t>多边形</w:t>
      </w:r>
      <w:r>
        <w:rPr>
          <w:rFonts w:ascii="黑体" w:eastAsia="黑体" w:hAnsi="黑体"/>
          <w:b w:val="0"/>
          <w:color w:val="000000"/>
          <w:sz w:val="24"/>
          <w:szCs w:val="24"/>
        </w:rPr>
        <w:t>覆盖物绘制</w:t>
      </w:r>
      <w:bookmarkEnd w:id="2826"/>
      <w:bookmarkEnd w:id="2827"/>
      <w:bookmarkEnd w:id="2828"/>
    </w:p>
    <w:p w14:paraId="7ED6311A" w14:textId="77777777" w:rsidR="00E2530E" w:rsidRDefault="009835AA">
      <w:pPr>
        <w:spacing w:before="100" w:after="50" w:line="440" w:lineRule="exact"/>
        <w:ind w:firstLine="482"/>
        <w:rPr>
          <w:rFonts w:ascii="宋体" w:hAnsi="宋体"/>
          <w:color w:val="000000"/>
          <w:sz w:val="24"/>
        </w:rPr>
      </w:pPr>
      <w:r>
        <w:rPr>
          <w:color w:val="000000"/>
          <w:sz w:val="24"/>
        </w:rPr>
        <w:t>Polygon</w:t>
      </w:r>
      <w:r>
        <w:rPr>
          <w:rFonts w:ascii="宋体" w:hAnsi="宋体" w:hint="eastAsia"/>
          <w:color w:val="000000"/>
          <w:sz w:val="24"/>
        </w:rPr>
        <w:t>：表示地图上的多边形。多边形类似于闭合的折线，另外也可以为其添加填充颜色、边线</w:t>
      </w:r>
      <w:r>
        <w:rPr>
          <w:rFonts w:ascii="宋体" w:hAnsi="宋体"/>
          <w:color w:val="000000"/>
          <w:sz w:val="24"/>
        </w:rPr>
        <w:t>颜色</w:t>
      </w:r>
      <w:r>
        <w:rPr>
          <w:rFonts w:ascii="宋体" w:hAnsi="宋体" w:hint="eastAsia"/>
          <w:color w:val="000000"/>
          <w:sz w:val="24"/>
        </w:rPr>
        <w:t>、边线</w:t>
      </w:r>
      <w:r>
        <w:rPr>
          <w:rFonts w:ascii="宋体" w:hAnsi="宋体"/>
          <w:color w:val="000000"/>
          <w:sz w:val="24"/>
        </w:rPr>
        <w:t>宽度</w:t>
      </w:r>
      <w:r>
        <w:rPr>
          <w:rFonts w:ascii="宋体" w:hAnsi="宋体" w:hint="eastAsia"/>
          <w:color w:val="000000"/>
          <w:sz w:val="24"/>
        </w:rPr>
        <w:t>、边线</w:t>
      </w:r>
      <w:r>
        <w:rPr>
          <w:rFonts w:ascii="宋体" w:hAnsi="宋体"/>
          <w:color w:val="000000"/>
          <w:sz w:val="24"/>
        </w:rPr>
        <w:t>样式、填充透明度等等</w:t>
      </w:r>
      <w:r>
        <w:rPr>
          <w:rFonts w:ascii="宋体" w:hAnsi="宋体" w:hint="eastAsia"/>
          <w:color w:val="000000"/>
          <w:sz w:val="24"/>
        </w:rPr>
        <w:t>，如下</w:t>
      </w:r>
      <w:r>
        <w:rPr>
          <w:rFonts w:ascii="宋体" w:hAnsi="宋体"/>
          <w:color w:val="000000"/>
          <w:sz w:val="24"/>
        </w:rPr>
        <w:t>代码可以创建一个简易的</w:t>
      </w:r>
      <w:r>
        <w:rPr>
          <w:rFonts w:ascii="宋体" w:hAnsi="宋体" w:hint="eastAsia"/>
          <w:color w:val="000000"/>
          <w:sz w:val="24"/>
        </w:rPr>
        <w:t>多边形：</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65035A48" w14:textId="77777777" w:rsidTr="00B12E57">
        <w:tc>
          <w:tcPr>
            <w:tcW w:w="9003" w:type="dxa"/>
            <w:shd w:val="clear" w:color="auto" w:fill="auto"/>
          </w:tcPr>
          <w:p w14:paraId="7A269E90" w14:textId="77777777" w:rsidR="00E2530E" w:rsidRPr="00B12E57" w:rsidRDefault="009835AA">
            <w:pPr>
              <w:rPr>
                <w:sz w:val="24"/>
                <w:szCs w:val="20"/>
              </w:rPr>
            </w:pPr>
            <w:r w:rsidRPr="00B12E57">
              <w:rPr>
                <w:sz w:val="24"/>
                <w:szCs w:val="20"/>
              </w:rPr>
              <w:t>var polygon = new BMap.Polygon([</w:t>
            </w:r>
          </w:p>
          <w:p w14:paraId="369DFEB6" w14:textId="77777777" w:rsidR="00E2530E" w:rsidRPr="00B12E57" w:rsidRDefault="009835AA">
            <w:pPr>
              <w:rPr>
                <w:sz w:val="24"/>
                <w:szCs w:val="20"/>
              </w:rPr>
            </w:pPr>
            <w:r w:rsidRPr="00B12E57">
              <w:rPr>
                <w:sz w:val="24"/>
                <w:szCs w:val="20"/>
              </w:rPr>
              <w:tab/>
            </w:r>
            <w:r w:rsidRPr="00B12E57">
              <w:rPr>
                <w:sz w:val="24"/>
                <w:szCs w:val="20"/>
              </w:rPr>
              <w:tab/>
              <w:t>new BMap.Point(116.387112,39.920977),</w:t>
            </w:r>
          </w:p>
          <w:p w14:paraId="66416475" w14:textId="77777777" w:rsidR="00E2530E" w:rsidRPr="00B12E57" w:rsidRDefault="009835AA">
            <w:pPr>
              <w:rPr>
                <w:sz w:val="24"/>
                <w:szCs w:val="20"/>
              </w:rPr>
            </w:pPr>
            <w:r w:rsidRPr="00B12E57">
              <w:rPr>
                <w:sz w:val="24"/>
                <w:szCs w:val="20"/>
              </w:rPr>
              <w:tab/>
            </w:r>
            <w:r w:rsidRPr="00B12E57">
              <w:rPr>
                <w:sz w:val="24"/>
                <w:szCs w:val="20"/>
              </w:rPr>
              <w:tab/>
              <w:t>new BMap.Point(116.385243,39.913063),</w:t>
            </w:r>
          </w:p>
          <w:p w14:paraId="75B7BC42" w14:textId="77777777" w:rsidR="00E2530E" w:rsidRPr="00B12E57" w:rsidRDefault="009835AA">
            <w:pPr>
              <w:rPr>
                <w:sz w:val="24"/>
                <w:szCs w:val="20"/>
              </w:rPr>
            </w:pPr>
            <w:r w:rsidRPr="00B12E57">
              <w:rPr>
                <w:sz w:val="24"/>
                <w:szCs w:val="20"/>
              </w:rPr>
              <w:tab/>
            </w:r>
            <w:r w:rsidRPr="00B12E57">
              <w:rPr>
                <w:sz w:val="24"/>
                <w:szCs w:val="20"/>
              </w:rPr>
              <w:tab/>
              <w:t>new BMap.Point(116.394226,39.917988),</w:t>
            </w:r>
          </w:p>
          <w:p w14:paraId="24BE356D" w14:textId="77777777" w:rsidR="00E2530E" w:rsidRPr="00B12E57" w:rsidRDefault="009835AA">
            <w:pPr>
              <w:rPr>
                <w:sz w:val="24"/>
                <w:szCs w:val="20"/>
              </w:rPr>
            </w:pPr>
            <w:r w:rsidRPr="00B12E57">
              <w:rPr>
                <w:sz w:val="24"/>
                <w:szCs w:val="20"/>
              </w:rPr>
              <w:tab/>
            </w:r>
            <w:r w:rsidRPr="00B12E57">
              <w:rPr>
                <w:sz w:val="24"/>
                <w:szCs w:val="20"/>
              </w:rPr>
              <w:tab/>
              <w:t>new BMap.Point(116.401772,39.921364),</w:t>
            </w:r>
          </w:p>
          <w:p w14:paraId="30145D68" w14:textId="77777777" w:rsidR="00E2530E" w:rsidRPr="00B12E57" w:rsidRDefault="009835AA">
            <w:pPr>
              <w:rPr>
                <w:sz w:val="24"/>
                <w:szCs w:val="20"/>
              </w:rPr>
            </w:pPr>
            <w:r w:rsidRPr="00B12E57">
              <w:rPr>
                <w:sz w:val="24"/>
                <w:szCs w:val="20"/>
              </w:rPr>
              <w:tab/>
            </w:r>
            <w:r w:rsidRPr="00B12E57">
              <w:rPr>
                <w:sz w:val="24"/>
                <w:szCs w:val="20"/>
              </w:rPr>
              <w:tab/>
              <w:t>new BMap.Point(116.41248,39.927893)</w:t>
            </w:r>
          </w:p>
          <w:p w14:paraId="18502B36" w14:textId="77777777" w:rsidR="00E2530E" w:rsidRPr="00B12E57" w:rsidRDefault="009835AA">
            <w:pPr>
              <w:rPr>
                <w:sz w:val="24"/>
                <w:szCs w:val="20"/>
              </w:rPr>
            </w:pPr>
            <w:r w:rsidRPr="00B12E57">
              <w:rPr>
                <w:rFonts w:hint="eastAsia"/>
                <w:sz w:val="24"/>
                <w:szCs w:val="20"/>
              </w:rPr>
              <w:tab/>
              <w:t>], {</w:t>
            </w:r>
            <w:r w:rsidRPr="00B12E57">
              <w:rPr>
                <w:sz w:val="24"/>
                <w:szCs w:val="20"/>
              </w:rPr>
              <w:t>strokeColor</w:t>
            </w:r>
            <w:r w:rsidRPr="00B12E57">
              <w:rPr>
                <w:rFonts w:hint="eastAsia"/>
                <w:sz w:val="24"/>
                <w:szCs w:val="20"/>
              </w:rPr>
              <w:t>:"</w:t>
            </w:r>
            <w:r w:rsidRPr="00B12E57">
              <w:rPr>
                <w:sz w:val="24"/>
                <w:szCs w:val="20"/>
              </w:rPr>
              <w:t>blue</w:t>
            </w:r>
            <w:r w:rsidRPr="00B12E57">
              <w:rPr>
                <w:rFonts w:hint="eastAsia"/>
                <w:sz w:val="24"/>
                <w:szCs w:val="20"/>
              </w:rPr>
              <w:t xml:space="preserve">", </w:t>
            </w:r>
            <w:r w:rsidRPr="00B12E57">
              <w:rPr>
                <w:sz w:val="24"/>
                <w:szCs w:val="20"/>
              </w:rPr>
              <w:t>strokeWeight</w:t>
            </w:r>
            <w:r w:rsidRPr="00B12E57">
              <w:rPr>
                <w:rFonts w:hint="eastAsia"/>
                <w:sz w:val="24"/>
                <w:szCs w:val="20"/>
              </w:rPr>
              <w:t xml:space="preserve">:2, </w:t>
            </w:r>
            <w:r w:rsidRPr="00B12E57">
              <w:rPr>
                <w:sz w:val="24"/>
                <w:szCs w:val="20"/>
              </w:rPr>
              <w:t>strokeOpacity</w:t>
            </w:r>
            <w:r w:rsidRPr="00B12E57">
              <w:rPr>
                <w:rFonts w:hint="eastAsia"/>
                <w:sz w:val="24"/>
                <w:szCs w:val="20"/>
              </w:rPr>
              <w:t>:0.5});  //</w:t>
            </w:r>
            <w:r w:rsidRPr="00B12E57">
              <w:rPr>
                <w:rFonts w:hint="eastAsia"/>
                <w:sz w:val="24"/>
                <w:szCs w:val="20"/>
              </w:rPr>
              <w:t>创建多边形</w:t>
            </w:r>
          </w:p>
          <w:p w14:paraId="56967495" w14:textId="77777777" w:rsidR="00E2530E" w:rsidRPr="00B12E57" w:rsidRDefault="009835AA">
            <w:pPr>
              <w:rPr>
                <w:rFonts w:ascii="宋体" w:hAnsi="宋体"/>
                <w:color w:val="000000"/>
                <w:kern w:val="0"/>
                <w:sz w:val="24"/>
                <w:szCs w:val="20"/>
              </w:rPr>
            </w:pPr>
            <w:r w:rsidRPr="00B12E57">
              <w:rPr>
                <w:rFonts w:hint="eastAsia"/>
                <w:sz w:val="24"/>
                <w:szCs w:val="20"/>
              </w:rPr>
              <w:tab/>
            </w:r>
            <w:r w:rsidRPr="00B12E57">
              <w:rPr>
                <w:sz w:val="24"/>
                <w:szCs w:val="20"/>
              </w:rPr>
              <w:t>map</w:t>
            </w:r>
            <w:r w:rsidRPr="00B12E57">
              <w:rPr>
                <w:rFonts w:hint="eastAsia"/>
                <w:sz w:val="24"/>
                <w:szCs w:val="20"/>
              </w:rPr>
              <w:t>.</w:t>
            </w:r>
            <w:r w:rsidRPr="00B12E57">
              <w:rPr>
                <w:sz w:val="24"/>
                <w:szCs w:val="20"/>
              </w:rPr>
              <w:t>addOverlay</w:t>
            </w:r>
            <w:r w:rsidRPr="00B12E57">
              <w:rPr>
                <w:rFonts w:hint="eastAsia"/>
                <w:sz w:val="24"/>
                <w:szCs w:val="20"/>
              </w:rPr>
              <w:t>(</w:t>
            </w:r>
            <w:r w:rsidRPr="00B12E57">
              <w:rPr>
                <w:sz w:val="24"/>
                <w:szCs w:val="20"/>
              </w:rPr>
              <w:t>polygon</w:t>
            </w:r>
            <w:r w:rsidRPr="00B12E57">
              <w:rPr>
                <w:rFonts w:hint="eastAsia"/>
                <w:sz w:val="24"/>
                <w:szCs w:val="20"/>
              </w:rPr>
              <w:t>);   //</w:t>
            </w:r>
            <w:r w:rsidRPr="00B12E57">
              <w:rPr>
                <w:rFonts w:hint="eastAsia"/>
                <w:sz w:val="24"/>
                <w:szCs w:val="20"/>
              </w:rPr>
              <w:t>增加多边形</w:t>
            </w:r>
          </w:p>
        </w:tc>
      </w:tr>
    </w:tbl>
    <w:p w14:paraId="4CAB7A69" w14:textId="77777777" w:rsidR="00E2530E" w:rsidRDefault="00E2530E">
      <w:pPr>
        <w:rPr>
          <w:color w:val="000000"/>
        </w:rPr>
      </w:pPr>
    </w:p>
    <w:p w14:paraId="6983EA74" w14:textId="77777777" w:rsidR="00E2530E" w:rsidRDefault="009835AA">
      <w:pPr>
        <w:pStyle w:val="3"/>
        <w:spacing w:line="416" w:lineRule="auto"/>
        <w:rPr>
          <w:rFonts w:ascii="黑体" w:eastAsia="黑体" w:hAnsi="黑体"/>
          <w:b w:val="0"/>
          <w:color w:val="000000"/>
          <w:sz w:val="24"/>
          <w:szCs w:val="24"/>
        </w:rPr>
      </w:pPr>
      <w:bookmarkStart w:id="2829" w:name="_Toc356990840"/>
      <w:bookmarkStart w:id="2830" w:name="_Toc356381720"/>
      <w:bookmarkStart w:id="2831" w:name="_Toc420933147"/>
      <w:bookmarkStart w:id="2832" w:name="_Toc420932648"/>
      <w:bookmarkStart w:id="2833" w:name="_Toc421645280"/>
      <w:r>
        <w:rPr>
          <w:rFonts w:ascii="黑体" w:eastAsia="黑体" w:hAnsi="黑体" w:hint="eastAsia"/>
          <w:b w:val="0"/>
          <w:color w:val="000000"/>
          <w:sz w:val="24"/>
          <w:szCs w:val="24"/>
        </w:rPr>
        <w:t>4.4.2</w:t>
      </w:r>
      <w:bookmarkEnd w:id="2829"/>
      <w:bookmarkEnd w:id="2830"/>
      <w:r>
        <w:t xml:space="preserve"> </w:t>
      </w:r>
      <w:r>
        <w:rPr>
          <w:rFonts w:ascii="Times New Roman" w:eastAsia="黑体" w:hAnsi="Times New Roman"/>
          <w:b w:val="0"/>
          <w:color w:val="000000"/>
          <w:sz w:val="24"/>
          <w:szCs w:val="24"/>
        </w:rPr>
        <w:t>BaiduMap</w:t>
      </w:r>
      <w:r>
        <w:rPr>
          <w:rFonts w:ascii="黑体" w:eastAsia="黑体" w:hAnsi="黑体" w:hint="eastAsia"/>
          <w:b w:val="0"/>
          <w:color w:val="000000"/>
          <w:sz w:val="24"/>
          <w:szCs w:val="24"/>
        </w:rPr>
        <w:t>通过两点经纬度</w:t>
      </w:r>
      <w:r>
        <w:rPr>
          <w:rFonts w:ascii="黑体" w:eastAsia="黑体" w:hAnsi="黑体"/>
          <w:b w:val="0"/>
          <w:color w:val="000000"/>
          <w:sz w:val="24"/>
          <w:szCs w:val="24"/>
        </w:rPr>
        <w:t>计算</w:t>
      </w:r>
      <w:r>
        <w:rPr>
          <w:rFonts w:ascii="黑体" w:eastAsia="黑体" w:hAnsi="黑体" w:hint="eastAsia"/>
          <w:b w:val="0"/>
          <w:color w:val="000000"/>
          <w:sz w:val="24"/>
          <w:szCs w:val="24"/>
        </w:rPr>
        <w:t>矩形</w:t>
      </w:r>
      <w:bookmarkEnd w:id="2831"/>
      <w:bookmarkEnd w:id="2832"/>
      <w:bookmarkEnd w:id="2833"/>
    </w:p>
    <w:p w14:paraId="04C65BF4" w14:textId="77777777" w:rsidR="00E2530E" w:rsidRDefault="009835AA">
      <w:pPr>
        <w:ind w:firstLine="420"/>
        <w:rPr>
          <w:rFonts w:ascii="宋体" w:hAnsi="宋体"/>
          <w:color w:val="000000"/>
          <w:sz w:val="24"/>
        </w:rPr>
      </w:pPr>
      <w:r>
        <w:rPr>
          <w:b/>
          <w:bCs/>
          <w:color w:val="000000"/>
          <w:sz w:val="24"/>
        </w:rPr>
        <w:t>Bounds</w:t>
      </w:r>
      <w:r>
        <w:rPr>
          <w:rFonts w:ascii="宋体" w:hAnsi="宋体" w:hint="eastAsia"/>
          <w:b/>
          <w:bCs/>
          <w:color w:val="000000"/>
          <w:sz w:val="24"/>
        </w:rPr>
        <w:t>：</w:t>
      </w:r>
      <w:r>
        <w:rPr>
          <w:rFonts w:ascii="宋体" w:hAnsi="宋体" w:hint="eastAsia"/>
          <w:color w:val="000000"/>
          <w:sz w:val="24"/>
        </w:rPr>
        <w:t>此类表示地理坐标的矩形区域。原先</w:t>
      </w:r>
      <w:r>
        <w:rPr>
          <w:rFonts w:ascii="宋体" w:hAnsi="宋体"/>
          <w:color w:val="000000"/>
          <w:sz w:val="24"/>
        </w:rPr>
        <w:t>确定一个矩形区域需要矩形四个点</w:t>
      </w:r>
      <w:r>
        <w:rPr>
          <w:rFonts w:ascii="宋体" w:hAnsi="宋体"/>
          <w:color w:val="000000"/>
          <w:sz w:val="24"/>
        </w:rPr>
        <w:lastRenderedPageBreak/>
        <w:t>的经纬度信息，自百度地图</w:t>
      </w:r>
      <w:r>
        <w:rPr>
          <w:rFonts w:ascii="宋体" w:hAnsi="宋体" w:hint="eastAsia"/>
          <w:color w:val="000000"/>
          <w:sz w:val="24"/>
        </w:rPr>
        <w:t>1.2版本</w:t>
      </w:r>
      <w:r>
        <w:rPr>
          <w:rFonts w:ascii="宋体" w:hAnsi="宋体"/>
          <w:color w:val="000000"/>
          <w:sz w:val="24"/>
        </w:rPr>
        <w:t>以后</w:t>
      </w:r>
      <w:r>
        <w:rPr>
          <w:rFonts w:ascii="宋体" w:hAnsi="宋体" w:hint="eastAsia"/>
          <w:color w:val="000000"/>
          <w:sz w:val="24"/>
        </w:rPr>
        <w:t>，</w:t>
      </w:r>
      <w:r>
        <w:rPr>
          <w:rFonts w:ascii="宋体" w:hAnsi="宋体"/>
          <w:color w:val="000000"/>
          <w:sz w:val="24"/>
        </w:rPr>
        <w:t>便只需要</w:t>
      </w:r>
      <w:r>
        <w:rPr>
          <w:rFonts w:ascii="宋体" w:hAnsi="宋体" w:hint="eastAsia"/>
          <w:color w:val="000000"/>
          <w:sz w:val="24"/>
        </w:rPr>
        <w:t>矩形</w:t>
      </w:r>
      <w:r>
        <w:rPr>
          <w:rFonts w:ascii="宋体" w:hAnsi="宋体"/>
          <w:color w:val="000000"/>
          <w:sz w:val="24"/>
        </w:rPr>
        <w:t>区域</w:t>
      </w:r>
      <w:r>
        <w:rPr>
          <w:rFonts w:ascii="宋体" w:hAnsi="宋体" w:hint="eastAsia"/>
          <w:color w:val="000000"/>
          <w:sz w:val="24"/>
        </w:rPr>
        <w:t>的西南角和</w:t>
      </w:r>
      <w:r>
        <w:rPr>
          <w:rFonts w:ascii="宋体" w:hAnsi="宋体"/>
          <w:color w:val="000000"/>
          <w:sz w:val="24"/>
        </w:rPr>
        <w:t>东北角的经纬度了</w:t>
      </w:r>
      <w:r>
        <w:rPr>
          <w:rFonts w:ascii="宋体" w:hAnsi="宋体" w:hint="eastAsia"/>
          <w:color w:val="000000"/>
          <w:sz w:val="24"/>
        </w:rPr>
        <w:t>。创建一个矩形</w:t>
      </w:r>
      <w:r>
        <w:rPr>
          <w:rFonts w:ascii="宋体" w:hAnsi="宋体"/>
          <w:color w:val="000000"/>
          <w:sz w:val="24"/>
        </w:rPr>
        <w:t>区域如下代码所示：</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E2530E" w14:paraId="6487FA36" w14:textId="77777777" w:rsidTr="00B12E57">
        <w:tc>
          <w:tcPr>
            <w:tcW w:w="9003" w:type="dxa"/>
            <w:shd w:val="clear" w:color="auto" w:fill="auto"/>
          </w:tcPr>
          <w:p w14:paraId="48C26420" w14:textId="428CA2C1" w:rsidR="00E2530E" w:rsidRPr="00B12E57" w:rsidRDefault="009835AA">
            <w:pPr>
              <w:rPr>
                <w:rFonts w:hint="eastAsia"/>
                <w:color w:val="000000"/>
                <w:kern w:val="0"/>
                <w:sz w:val="20"/>
                <w:szCs w:val="20"/>
              </w:rPr>
            </w:pPr>
            <w:r w:rsidRPr="00B12E57">
              <w:rPr>
                <w:sz w:val="24"/>
                <w:szCs w:val="20"/>
              </w:rPr>
              <w:t>Bounds(sw:Point, ne:Point)</w:t>
            </w:r>
            <w:r w:rsidRPr="00B12E57">
              <w:rPr>
                <w:rFonts w:hint="eastAsia"/>
                <w:sz w:val="24"/>
                <w:szCs w:val="20"/>
              </w:rPr>
              <w:t>;</w:t>
            </w:r>
            <w:ins w:id="2834" w:author="Administrator" w:date="2015-06-09T19:46:00Z">
              <w:r w:rsidR="00C31165" w:rsidRPr="00B12E57">
                <w:rPr>
                  <w:sz w:val="24"/>
                  <w:szCs w:val="20"/>
                </w:rPr>
                <w:t xml:space="preserve"> </w:t>
              </w:r>
              <w:r w:rsidR="00C31165" w:rsidRPr="00B12E57">
                <w:rPr>
                  <w:rFonts w:hint="eastAsia"/>
                  <w:sz w:val="24"/>
                  <w:szCs w:val="20"/>
                </w:rPr>
                <w:t>/</w:t>
              </w:r>
              <w:r w:rsidR="00C31165" w:rsidRPr="00B12E57">
                <w:rPr>
                  <w:sz w:val="24"/>
                  <w:szCs w:val="20"/>
                </w:rPr>
                <w:t>/ sw</w:t>
              </w:r>
              <w:r w:rsidR="00C31165" w:rsidRPr="00B12E57">
                <w:rPr>
                  <w:rFonts w:hint="eastAsia"/>
                  <w:sz w:val="24"/>
                  <w:szCs w:val="20"/>
                </w:rPr>
                <w:t>为西南角</w:t>
              </w:r>
              <w:r w:rsidR="00C31165" w:rsidRPr="00B12E57">
                <w:rPr>
                  <w:sz w:val="24"/>
                  <w:szCs w:val="20"/>
                </w:rPr>
                <w:t>经纬度</w:t>
              </w:r>
              <w:r w:rsidR="00C31165" w:rsidRPr="00B12E57">
                <w:rPr>
                  <w:rFonts w:hint="eastAsia"/>
                  <w:sz w:val="24"/>
                  <w:szCs w:val="20"/>
                </w:rPr>
                <w:t>点，</w:t>
              </w:r>
              <w:r w:rsidR="00C31165" w:rsidRPr="00B12E57">
                <w:rPr>
                  <w:rFonts w:hint="eastAsia"/>
                  <w:sz w:val="24"/>
                  <w:szCs w:val="20"/>
                </w:rPr>
                <w:t>n</w:t>
              </w:r>
              <w:r w:rsidR="00C31165" w:rsidRPr="00B12E57">
                <w:rPr>
                  <w:sz w:val="24"/>
                  <w:szCs w:val="20"/>
                </w:rPr>
                <w:t>e</w:t>
              </w:r>
              <w:r w:rsidR="00C31165" w:rsidRPr="00B12E57">
                <w:rPr>
                  <w:rFonts w:hint="eastAsia"/>
                  <w:sz w:val="24"/>
                  <w:szCs w:val="20"/>
                </w:rPr>
                <w:t>为东北</w:t>
              </w:r>
              <w:r w:rsidR="00C31165" w:rsidRPr="00B12E57">
                <w:rPr>
                  <w:sz w:val="24"/>
                  <w:szCs w:val="20"/>
                </w:rPr>
                <w:t>角经纬度</w:t>
              </w:r>
              <w:r w:rsidR="00C31165" w:rsidRPr="00B12E57">
                <w:rPr>
                  <w:rFonts w:hint="eastAsia"/>
                  <w:sz w:val="24"/>
                  <w:szCs w:val="20"/>
                </w:rPr>
                <w:t>点。</w:t>
              </w:r>
            </w:ins>
          </w:p>
        </w:tc>
      </w:tr>
    </w:tbl>
    <w:p w14:paraId="4F96DA9C" w14:textId="77777777" w:rsidR="00E2530E" w:rsidRDefault="00E2530E">
      <w:pPr>
        <w:rPr>
          <w:color w:val="000000"/>
        </w:rPr>
      </w:pPr>
    </w:p>
    <w:p w14:paraId="694D6936" w14:textId="77777777" w:rsidR="00E2530E" w:rsidRDefault="009835AA">
      <w:pPr>
        <w:pStyle w:val="2"/>
        <w:rPr>
          <w:rFonts w:ascii="黑体" w:eastAsia="黑体" w:hAnsi="黑体"/>
          <w:b w:val="0"/>
          <w:color w:val="000000"/>
          <w:sz w:val="28"/>
          <w:szCs w:val="28"/>
        </w:rPr>
      </w:pPr>
      <w:bookmarkStart w:id="2835" w:name="_Toc420933148"/>
      <w:bookmarkStart w:id="2836" w:name="_Toc356381723"/>
      <w:bookmarkStart w:id="2837" w:name="_Toc356990843"/>
      <w:bookmarkStart w:id="2838" w:name="_Toc420932649"/>
      <w:bookmarkStart w:id="2839" w:name="_Toc421645281"/>
      <w:r>
        <w:rPr>
          <w:rFonts w:ascii="黑体" w:eastAsia="黑体" w:hAnsi="黑体" w:hint="eastAsia"/>
          <w:b w:val="0"/>
          <w:color w:val="000000"/>
          <w:sz w:val="28"/>
          <w:szCs w:val="28"/>
        </w:rPr>
        <w:t>4.5地理</w:t>
      </w:r>
      <w:r>
        <w:rPr>
          <w:rFonts w:ascii="黑体" w:eastAsia="黑体" w:hAnsi="黑体"/>
          <w:b w:val="0"/>
          <w:color w:val="000000"/>
          <w:sz w:val="28"/>
          <w:szCs w:val="28"/>
        </w:rPr>
        <w:t>位置</w:t>
      </w:r>
      <w:r>
        <w:rPr>
          <w:rFonts w:ascii="黑体" w:eastAsia="黑体" w:hAnsi="黑体" w:hint="eastAsia"/>
          <w:b w:val="0"/>
          <w:color w:val="000000"/>
          <w:sz w:val="28"/>
          <w:szCs w:val="28"/>
        </w:rPr>
        <w:t>推送功能实现</w:t>
      </w:r>
      <w:bookmarkEnd w:id="2835"/>
      <w:bookmarkEnd w:id="2836"/>
      <w:bookmarkEnd w:id="2837"/>
      <w:bookmarkEnd w:id="2838"/>
      <w:bookmarkEnd w:id="2839"/>
    </w:p>
    <w:p w14:paraId="59CA34F3" w14:textId="77777777" w:rsidR="00E2530E" w:rsidRDefault="009835AA">
      <w:pPr>
        <w:pStyle w:val="3"/>
        <w:spacing w:line="416" w:lineRule="auto"/>
        <w:rPr>
          <w:rFonts w:ascii="黑体" w:eastAsia="黑体" w:hAnsi="黑体"/>
          <w:b w:val="0"/>
          <w:color w:val="000000"/>
          <w:sz w:val="24"/>
          <w:szCs w:val="24"/>
        </w:rPr>
      </w:pPr>
      <w:bookmarkStart w:id="2840" w:name="_Toc356990844"/>
      <w:bookmarkStart w:id="2841" w:name="_Toc356381724"/>
      <w:bookmarkStart w:id="2842" w:name="_Toc420932650"/>
      <w:bookmarkStart w:id="2843" w:name="_Toc420933149"/>
      <w:bookmarkStart w:id="2844" w:name="_Toc421645282"/>
      <w:r>
        <w:rPr>
          <w:rFonts w:ascii="黑体" w:eastAsia="黑体" w:hAnsi="黑体" w:hint="eastAsia"/>
          <w:b w:val="0"/>
          <w:color w:val="000000"/>
          <w:sz w:val="24"/>
          <w:szCs w:val="24"/>
        </w:rPr>
        <w:t>4.5.1地理</w:t>
      </w:r>
      <w:r>
        <w:rPr>
          <w:rFonts w:ascii="黑体" w:eastAsia="黑体" w:hAnsi="黑体"/>
          <w:b w:val="0"/>
          <w:color w:val="000000"/>
          <w:sz w:val="24"/>
          <w:szCs w:val="24"/>
        </w:rPr>
        <w:t>位置</w:t>
      </w:r>
      <w:r>
        <w:rPr>
          <w:rFonts w:ascii="黑体" w:eastAsia="黑体" w:hAnsi="黑体" w:hint="eastAsia"/>
          <w:b w:val="0"/>
          <w:color w:val="000000"/>
          <w:sz w:val="24"/>
          <w:szCs w:val="24"/>
        </w:rPr>
        <w:t>短信推送</w:t>
      </w:r>
      <w:bookmarkEnd w:id="2840"/>
      <w:bookmarkEnd w:id="2841"/>
      <w:bookmarkEnd w:id="2842"/>
      <w:bookmarkEnd w:id="2843"/>
      <w:bookmarkEnd w:id="2844"/>
    </w:p>
    <w:p w14:paraId="3D5E438A" w14:textId="77777777" w:rsidR="00E2530E" w:rsidRDefault="009835AA">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Pr>
          <w:rFonts w:ascii="宋体" w:hAnsi="宋体" w:hint="eastAsia"/>
          <w:color w:val="000000"/>
          <w:sz w:val="24"/>
        </w:rPr>
        <w:t>如图4</w:t>
      </w:r>
      <w:r>
        <w:rPr>
          <w:rFonts w:ascii="宋体" w:hAnsi="宋体"/>
          <w:color w:val="000000"/>
          <w:sz w:val="24"/>
        </w:rPr>
        <w:t>-4所示：</w:t>
      </w:r>
    </w:p>
    <w:p w14:paraId="6451E93C" w14:textId="77777777" w:rsidR="00E2530E" w:rsidRDefault="009835AA">
      <w:pPr>
        <w:ind w:firstLine="480"/>
        <w:jc w:val="center"/>
        <w:rPr>
          <w:rFonts w:ascii="宋体" w:hAnsi="宋体"/>
          <w:color w:val="000000"/>
          <w:sz w:val="24"/>
        </w:rPr>
      </w:pPr>
      <w:r>
        <w:rPr>
          <w:rFonts w:ascii="宋体" w:hAnsi="宋体"/>
          <w:color w:val="000000"/>
          <w:sz w:val="24"/>
        </w:rPr>
        <w:pict w14:anchorId="37F19595">
          <v:shape id="图片 17" o:spid="_x0000_i1043" type="#_x0000_t75" style="width:149.25pt;height:102pt">
            <v:imagedata r:id="rId26" o:title=""/>
          </v:shape>
        </w:pict>
      </w:r>
      <w:r>
        <w:rPr>
          <w:rFonts w:ascii="宋体" w:hAnsi="宋体"/>
          <w:color w:val="000000"/>
          <w:sz w:val="24"/>
        </w:rPr>
        <w:tab/>
      </w:r>
    </w:p>
    <w:p w14:paraId="356D966A" w14:textId="77777777" w:rsidR="00E2530E" w:rsidRDefault="009835AA">
      <w:pPr>
        <w:pStyle w:val="11"/>
        <w:ind w:leftChars="200" w:left="420" w:firstLineChars="0" w:firstLine="0"/>
        <w:jc w:val="center"/>
        <w:rPr>
          <w:b/>
          <w:color w:val="000000"/>
        </w:rPr>
      </w:pPr>
      <w:r>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48301E66" w14:textId="77777777" w:rsidR="00E2530E" w:rsidRDefault="009835AA">
      <w:pPr>
        <w:pStyle w:val="1"/>
        <w:tabs>
          <w:tab w:val="center" w:pos="4393"/>
        </w:tabs>
        <w:rPr>
          <w:rFonts w:ascii="黑体" w:eastAsia="黑体" w:hAnsi="黑体"/>
          <w:b w:val="0"/>
          <w:color w:val="000000"/>
          <w:sz w:val="36"/>
          <w:szCs w:val="36"/>
        </w:rPr>
      </w:pPr>
      <w:bookmarkStart w:id="2845" w:name="_Toc356990845"/>
      <w:bookmarkStart w:id="2846" w:name="_Toc356378580"/>
      <w:bookmarkStart w:id="2847" w:name="_Toc356381726"/>
      <w:r>
        <w:rPr>
          <w:rFonts w:ascii="黑体" w:eastAsia="黑体" w:hAnsi="黑体" w:hint="eastAsia"/>
          <w:b w:val="0"/>
          <w:color w:val="000000"/>
          <w:sz w:val="36"/>
          <w:szCs w:val="36"/>
        </w:rPr>
        <w:tab/>
      </w:r>
      <w:bookmarkStart w:id="2848" w:name="_Toc421645283"/>
      <w:r>
        <w:rPr>
          <w:rFonts w:ascii="黑体" w:eastAsia="黑体" w:hAnsi="黑体" w:hint="eastAsia"/>
          <w:b w:val="0"/>
          <w:color w:val="000000"/>
          <w:sz w:val="36"/>
          <w:szCs w:val="36"/>
        </w:rPr>
        <w:t>第五章 系统测试</w:t>
      </w:r>
      <w:bookmarkEnd w:id="2845"/>
      <w:bookmarkEnd w:id="2846"/>
      <w:bookmarkEnd w:id="2847"/>
      <w:bookmarkEnd w:id="2848"/>
    </w:p>
    <w:p w14:paraId="790B0A3D" w14:textId="77777777" w:rsidR="00E2530E" w:rsidRDefault="009835AA">
      <w:pPr>
        <w:pStyle w:val="2"/>
        <w:rPr>
          <w:rFonts w:ascii="黑体" w:eastAsia="黑体" w:hAnsi="黑体"/>
          <w:b w:val="0"/>
          <w:color w:val="000000"/>
          <w:sz w:val="28"/>
          <w:szCs w:val="28"/>
        </w:rPr>
      </w:pPr>
      <w:bookmarkStart w:id="2849" w:name="_Toc356381727"/>
      <w:bookmarkStart w:id="2850" w:name="_Toc326931586"/>
      <w:bookmarkStart w:id="2851" w:name="_Toc356990846"/>
      <w:bookmarkStart w:id="2852" w:name="_Toc421645284"/>
      <w:r>
        <w:rPr>
          <w:rFonts w:ascii="黑体" w:eastAsia="黑体" w:hAnsi="黑体" w:hint="eastAsia"/>
          <w:bCs w:val="0"/>
          <w:color w:val="000000"/>
          <w:sz w:val="28"/>
          <w:szCs w:val="28"/>
        </w:rPr>
        <w:t>5.1 系统测试环境</w:t>
      </w:r>
      <w:bookmarkEnd w:id="2849"/>
      <w:bookmarkEnd w:id="2850"/>
      <w:bookmarkEnd w:id="2851"/>
      <w:bookmarkEnd w:id="2852"/>
    </w:p>
    <w:p w14:paraId="3794C889" w14:textId="77777777" w:rsidR="00E2530E" w:rsidRDefault="009835AA">
      <w:pPr>
        <w:pStyle w:val="3"/>
        <w:spacing w:line="415" w:lineRule="auto"/>
        <w:rPr>
          <w:rFonts w:ascii="黑体" w:eastAsia="黑体" w:hAnsi="黑体"/>
          <w:bCs w:val="0"/>
          <w:color w:val="000000"/>
          <w:sz w:val="24"/>
          <w:szCs w:val="24"/>
        </w:rPr>
      </w:pPr>
      <w:bookmarkStart w:id="2853" w:name="_Toc356990847"/>
      <w:bookmarkStart w:id="2854" w:name="_Toc356381728"/>
      <w:bookmarkStart w:id="2855" w:name="_Toc326931587"/>
      <w:bookmarkStart w:id="2856" w:name="_Toc421645285"/>
      <w:r>
        <w:rPr>
          <w:rFonts w:ascii="黑体" w:eastAsia="黑体" w:hAnsi="黑体" w:hint="eastAsia"/>
          <w:bCs w:val="0"/>
          <w:color w:val="000000"/>
          <w:sz w:val="24"/>
          <w:szCs w:val="24"/>
        </w:rPr>
        <w:t>5.1.1 系统测试硬件环境</w:t>
      </w:r>
      <w:bookmarkEnd w:id="2853"/>
      <w:bookmarkEnd w:id="2854"/>
      <w:bookmarkEnd w:id="2855"/>
      <w:bookmarkEnd w:id="2856"/>
    </w:p>
    <w:p w14:paraId="61DE0BB4" w14:textId="77777777" w:rsidR="00E2530E" w:rsidRDefault="009835AA">
      <w:pPr>
        <w:spacing w:before="100" w:after="50" w:line="440" w:lineRule="exact"/>
        <w:ind w:firstLine="482"/>
        <w:rPr>
          <w:color w:val="000000"/>
          <w:sz w:val="24"/>
        </w:rPr>
      </w:pPr>
      <w:r>
        <w:rPr>
          <w:color w:val="000000"/>
          <w:sz w:val="24"/>
        </w:rPr>
        <w:t>PC</w:t>
      </w:r>
      <w:r>
        <w:rPr>
          <w:rFonts w:ascii="宋体" w:hAnsi="宋体" w:hint="eastAsia"/>
          <w:color w:val="000000"/>
          <w:sz w:val="24"/>
        </w:rPr>
        <w:t>机配置：</w:t>
      </w:r>
      <w:r>
        <w:rPr>
          <w:color w:val="000000"/>
          <w:sz w:val="24"/>
        </w:rPr>
        <w:t>CPU2.8GHz</w:t>
      </w:r>
      <w:r>
        <w:rPr>
          <w:rFonts w:ascii="宋体" w:hAnsi="宋体" w:hint="eastAsia"/>
          <w:color w:val="000000"/>
          <w:sz w:val="24"/>
        </w:rPr>
        <w:t>，内存</w:t>
      </w:r>
      <w:r>
        <w:rPr>
          <w:color w:val="000000"/>
          <w:sz w:val="24"/>
        </w:rPr>
        <w:t>2.0GB</w:t>
      </w:r>
      <w:r>
        <w:rPr>
          <w:rFonts w:ascii="宋体" w:hAnsi="宋体" w:hint="eastAsia"/>
          <w:color w:val="000000"/>
          <w:sz w:val="24"/>
        </w:rPr>
        <w:t>，硬盘</w:t>
      </w:r>
      <w:r>
        <w:rPr>
          <w:color w:val="000000"/>
          <w:sz w:val="24"/>
        </w:rPr>
        <w:t>500G</w:t>
      </w:r>
    </w:p>
    <w:p w14:paraId="1E73F3BA"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服务器配置：</w:t>
      </w:r>
      <w:r>
        <w:rPr>
          <w:color w:val="000000"/>
          <w:sz w:val="24"/>
        </w:rPr>
        <w:t>CPU3.2GHz</w:t>
      </w:r>
      <w:r>
        <w:rPr>
          <w:rFonts w:ascii="宋体" w:hAnsi="宋体" w:hint="eastAsia"/>
          <w:color w:val="000000"/>
          <w:sz w:val="24"/>
        </w:rPr>
        <w:t>，内存</w:t>
      </w:r>
      <w:r>
        <w:rPr>
          <w:color w:val="000000"/>
          <w:sz w:val="24"/>
        </w:rPr>
        <w:t>1.0GB</w:t>
      </w:r>
      <w:r>
        <w:rPr>
          <w:rFonts w:ascii="宋体" w:hAnsi="宋体" w:hint="eastAsia"/>
          <w:color w:val="000000"/>
          <w:sz w:val="24"/>
        </w:rPr>
        <w:t>，硬盘</w:t>
      </w:r>
      <w:r>
        <w:rPr>
          <w:color w:val="000000"/>
          <w:sz w:val="24"/>
        </w:rPr>
        <w:t>1T</w:t>
      </w:r>
    </w:p>
    <w:p w14:paraId="6159D94C"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lastRenderedPageBreak/>
        <w:t>网络配置：路由器</w:t>
      </w:r>
      <w:r>
        <w:rPr>
          <w:color w:val="000000"/>
          <w:sz w:val="24"/>
        </w:rPr>
        <w:t>TP-link TL-R406</w:t>
      </w:r>
    </w:p>
    <w:p w14:paraId="4EF21153" w14:textId="77777777" w:rsidR="00E2530E" w:rsidRDefault="009835AA">
      <w:pPr>
        <w:pStyle w:val="3"/>
        <w:spacing w:line="415" w:lineRule="auto"/>
        <w:rPr>
          <w:rFonts w:ascii="黑体" w:eastAsia="黑体" w:hAnsi="黑体"/>
          <w:color w:val="000000"/>
          <w:sz w:val="24"/>
          <w:szCs w:val="24"/>
        </w:rPr>
      </w:pPr>
      <w:bookmarkStart w:id="2857" w:name="_Toc356990848"/>
      <w:bookmarkStart w:id="2858" w:name="_Toc356381729"/>
      <w:bookmarkStart w:id="2859" w:name="_Toc326931588"/>
      <w:bookmarkStart w:id="2860" w:name="_Toc421645286"/>
      <w:r>
        <w:rPr>
          <w:rFonts w:ascii="黑体" w:eastAsia="黑体" w:hAnsi="黑体" w:hint="eastAsia"/>
          <w:bCs w:val="0"/>
          <w:color w:val="000000"/>
          <w:sz w:val="24"/>
          <w:szCs w:val="24"/>
        </w:rPr>
        <w:t>5.1.2 系统测试软件环境</w:t>
      </w:r>
      <w:bookmarkEnd w:id="2857"/>
      <w:bookmarkEnd w:id="2858"/>
      <w:bookmarkEnd w:id="2859"/>
      <w:bookmarkEnd w:id="2860"/>
    </w:p>
    <w:p w14:paraId="378F7964"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操作系统：</w:t>
      </w:r>
      <w:r>
        <w:rPr>
          <w:color w:val="000000"/>
          <w:sz w:val="24"/>
        </w:rPr>
        <w:t>WindowsXP</w:t>
      </w:r>
      <w:r>
        <w:rPr>
          <w:rFonts w:ascii="宋体" w:hAnsi="宋体" w:hint="eastAsia"/>
          <w:color w:val="000000"/>
          <w:sz w:val="24"/>
        </w:rPr>
        <w:t>或</w:t>
      </w:r>
      <w:r>
        <w:rPr>
          <w:color w:val="000000"/>
          <w:sz w:val="24"/>
        </w:rPr>
        <w:t>Windows7</w:t>
      </w:r>
    </w:p>
    <w:p w14:paraId="1630BBCF" w14:textId="77777777" w:rsidR="00E2530E" w:rsidRDefault="009835AA">
      <w:pPr>
        <w:spacing w:before="100" w:after="50" w:line="440" w:lineRule="exact"/>
        <w:ind w:firstLine="482"/>
        <w:rPr>
          <w:color w:val="000000"/>
          <w:sz w:val="24"/>
        </w:rPr>
      </w:pPr>
      <w:r>
        <w:rPr>
          <w:rFonts w:ascii="宋体" w:hAnsi="宋体" w:hint="eastAsia"/>
          <w:color w:val="000000"/>
          <w:sz w:val="24"/>
        </w:rPr>
        <w:t>浏览器：</w:t>
      </w:r>
      <w:r>
        <w:rPr>
          <w:color w:val="000000"/>
          <w:sz w:val="24"/>
        </w:rPr>
        <w:t>Internet Explorer</w:t>
      </w:r>
      <w:r>
        <w:rPr>
          <w:rFonts w:hint="eastAsia"/>
          <w:color w:val="000000"/>
          <w:sz w:val="24"/>
        </w:rPr>
        <w:t>、</w:t>
      </w:r>
      <w:r>
        <w:rPr>
          <w:color w:val="000000"/>
          <w:sz w:val="24"/>
        </w:rPr>
        <w:t>Mozilla FireFox</w:t>
      </w:r>
      <w:r>
        <w:rPr>
          <w:rFonts w:hint="eastAsia"/>
          <w:color w:val="000000"/>
          <w:sz w:val="24"/>
        </w:rPr>
        <w:t>、</w:t>
      </w:r>
      <w:r>
        <w:rPr>
          <w:color w:val="000000"/>
          <w:sz w:val="24"/>
        </w:rPr>
        <w:t>Google Chrome</w:t>
      </w:r>
    </w:p>
    <w:p w14:paraId="66A1BCCD"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65D5050C" w14:textId="77777777" w:rsidR="00E2530E" w:rsidRDefault="009835AA">
      <w:pPr>
        <w:spacing w:before="100" w:after="50" w:line="440" w:lineRule="exact"/>
        <w:ind w:firstLine="482"/>
        <w:rPr>
          <w:color w:val="000000"/>
          <w:sz w:val="24"/>
        </w:rPr>
      </w:pPr>
      <w:r>
        <w:rPr>
          <w:color w:val="000000"/>
          <w:sz w:val="24"/>
        </w:rPr>
        <w:t>WEB</w:t>
      </w:r>
      <w:r>
        <w:rPr>
          <w:rFonts w:ascii="宋体" w:hAnsi="宋体" w:hint="eastAsia"/>
          <w:color w:val="000000"/>
          <w:sz w:val="24"/>
        </w:rPr>
        <w:t>应用服务器：</w:t>
      </w:r>
      <w:r>
        <w:rPr>
          <w:color w:val="000000"/>
          <w:sz w:val="24"/>
        </w:rPr>
        <w:t>apache</w:t>
      </w:r>
    </w:p>
    <w:p w14:paraId="382F91E0"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服务器数据库：</w:t>
      </w:r>
      <w:r>
        <w:rPr>
          <w:color w:val="000000"/>
          <w:sz w:val="24"/>
        </w:rPr>
        <w:t>Mysql</w:t>
      </w:r>
    </w:p>
    <w:p w14:paraId="13FC032A" w14:textId="77777777" w:rsidR="00E2530E" w:rsidRDefault="009835AA">
      <w:pPr>
        <w:pStyle w:val="2"/>
        <w:rPr>
          <w:rFonts w:ascii="黑体" w:eastAsia="黑体" w:hAnsi="黑体"/>
          <w:color w:val="000000"/>
          <w:sz w:val="28"/>
          <w:szCs w:val="28"/>
        </w:rPr>
      </w:pPr>
      <w:bookmarkStart w:id="2861" w:name="_Toc326931589"/>
      <w:bookmarkStart w:id="2862" w:name="_Toc356381730"/>
      <w:bookmarkStart w:id="2863" w:name="_Toc356990849"/>
      <w:bookmarkStart w:id="2864" w:name="_Toc421645287"/>
      <w:r>
        <w:rPr>
          <w:rFonts w:ascii="黑体" w:eastAsia="黑体" w:hAnsi="黑体" w:hint="eastAsia"/>
          <w:bCs w:val="0"/>
          <w:color w:val="000000"/>
          <w:sz w:val="28"/>
          <w:szCs w:val="28"/>
        </w:rPr>
        <w:t>5.2系统功能测试</w:t>
      </w:r>
      <w:bookmarkEnd w:id="2861"/>
      <w:bookmarkEnd w:id="2862"/>
      <w:bookmarkEnd w:id="2863"/>
      <w:bookmarkEnd w:id="2864"/>
    </w:p>
    <w:p w14:paraId="46120BFE" w14:textId="77777777" w:rsidR="00E2530E" w:rsidRDefault="009835AA">
      <w:pPr>
        <w:pStyle w:val="3"/>
        <w:spacing w:line="415" w:lineRule="auto"/>
        <w:rPr>
          <w:rFonts w:ascii="黑体" w:eastAsia="黑体" w:hAnsi="黑体"/>
          <w:bCs w:val="0"/>
          <w:color w:val="000000"/>
          <w:sz w:val="24"/>
          <w:szCs w:val="24"/>
        </w:rPr>
      </w:pPr>
      <w:bookmarkStart w:id="2865" w:name="_Toc326931590"/>
      <w:bookmarkStart w:id="2866" w:name="_Toc356381731"/>
      <w:bookmarkStart w:id="2867" w:name="_Toc356990850"/>
      <w:bookmarkStart w:id="2868" w:name="_Toc421645288"/>
      <w:r>
        <w:rPr>
          <w:rFonts w:ascii="黑体" w:eastAsia="黑体" w:hAnsi="黑体" w:hint="eastAsia"/>
          <w:bCs w:val="0"/>
          <w:color w:val="000000"/>
          <w:sz w:val="24"/>
          <w:szCs w:val="24"/>
        </w:rPr>
        <w:t>5.2.1 测试需求分析</w:t>
      </w:r>
      <w:bookmarkEnd w:id="2865"/>
      <w:bookmarkEnd w:id="2866"/>
      <w:bookmarkEnd w:id="2867"/>
      <w:bookmarkEnd w:id="2868"/>
      <w:r>
        <w:rPr>
          <w:rFonts w:ascii="黑体" w:eastAsia="黑体" w:hAnsi="黑体" w:hint="eastAsia"/>
          <w:bCs w:val="0"/>
          <w:color w:val="000000"/>
          <w:sz w:val="24"/>
          <w:szCs w:val="24"/>
        </w:rPr>
        <w:tab/>
        <w:t xml:space="preserve"> </w:t>
      </w:r>
    </w:p>
    <w:p w14:paraId="3D62EFC8"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1795A3B3"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系统界面测试：包括系统中的文本、文本域、布局及超链接的完整性和美观进行测试。</w:t>
      </w:r>
    </w:p>
    <w:p w14:paraId="62B5CDE9"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模块测试：包括系统对地理</w:t>
      </w:r>
      <w:r>
        <w:rPr>
          <w:rFonts w:ascii="宋体" w:hAnsi="宋体"/>
          <w:color w:val="000000"/>
          <w:sz w:val="24"/>
        </w:rPr>
        <w:t>位置</w:t>
      </w:r>
      <w:r>
        <w:rPr>
          <w:rFonts w:ascii="宋体" w:hAnsi="宋体" w:hint="eastAsia"/>
          <w:color w:val="000000"/>
          <w:sz w:val="24"/>
        </w:rPr>
        <w:t>展示</w:t>
      </w:r>
      <w:r>
        <w:rPr>
          <w:rFonts w:ascii="宋体" w:hAnsi="宋体"/>
          <w:color w:val="000000"/>
          <w:sz w:val="24"/>
        </w:rPr>
        <w:t>、</w:t>
      </w:r>
      <w:r>
        <w:rPr>
          <w:rFonts w:ascii="宋体" w:hAnsi="宋体" w:hint="eastAsia"/>
          <w:color w:val="000000"/>
          <w:sz w:val="24"/>
        </w:rPr>
        <w:t>时间</w:t>
      </w:r>
      <w:r>
        <w:rPr>
          <w:rFonts w:ascii="宋体" w:hAnsi="宋体"/>
          <w:color w:val="000000"/>
          <w:sz w:val="24"/>
        </w:rPr>
        <w:t>展示、</w:t>
      </w:r>
      <w:r>
        <w:rPr>
          <w:rFonts w:ascii="宋体" w:hAnsi="宋体" w:hint="eastAsia"/>
          <w:color w:val="000000"/>
          <w:sz w:val="24"/>
        </w:rPr>
        <w:t>对象</w:t>
      </w:r>
      <w:r>
        <w:rPr>
          <w:rFonts w:ascii="宋体" w:hAnsi="宋体"/>
          <w:color w:val="000000"/>
          <w:sz w:val="24"/>
        </w:rPr>
        <w:t>展示</w:t>
      </w:r>
      <w:r>
        <w:rPr>
          <w:rFonts w:ascii="宋体" w:hAnsi="宋体" w:hint="eastAsia"/>
          <w:color w:val="000000"/>
          <w:sz w:val="24"/>
        </w:rPr>
        <w:t>、</w:t>
      </w:r>
      <w:r>
        <w:rPr>
          <w:rFonts w:ascii="宋体" w:hAnsi="宋体"/>
          <w:color w:val="000000"/>
          <w:sz w:val="24"/>
        </w:rPr>
        <w:t>活动轨迹展示功能的测试</w:t>
      </w:r>
      <w:r>
        <w:rPr>
          <w:rFonts w:ascii="宋体" w:hAnsi="宋体" w:hint="eastAsia"/>
          <w:color w:val="000000"/>
          <w:sz w:val="24"/>
        </w:rPr>
        <w:t>。</w:t>
      </w:r>
    </w:p>
    <w:p w14:paraId="73A95336"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搜索模块测试：包括对时间段搜索</w:t>
      </w:r>
      <w:r>
        <w:rPr>
          <w:rFonts w:ascii="宋体" w:hAnsi="宋体"/>
          <w:color w:val="000000"/>
          <w:sz w:val="24"/>
        </w:rPr>
        <w:t>、</w:t>
      </w:r>
      <w:r>
        <w:rPr>
          <w:rFonts w:ascii="宋体" w:hAnsi="宋体" w:hint="eastAsia"/>
          <w:color w:val="000000"/>
          <w:sz w:val="24"/>
        </w:rPr>
        <w:t>对象</w:t>
      </w:r>
      <w:r>
        <w:rPr>
          <w:rFonts w:ascii="宋体" w:hAnsi="宋体"/>
          <w:color w:val="000000"/>
          <w:sz w:val="24"/>
        </w:rPr>
        <w:t>搜索</w:t>
      </w:r>
      <w:r>
        <w:rPr>
          <w:rFonts w:ascii="宋体" w:hAnsi="宋体" w:hint="eastAsia"/>
          <w:color w:val="000000"/>
          <w:sz w:val="24"/>
        </w:rPr>
        <w:t>、区域</w:t>
      </w:r>
      <w:r>
        <w:rPr>
          <w:rFonts w:ascii="宋体" w:hAnsi="宋体"/>
          <w:color w:val="000000"/>
          <w:sz w:val="24"/>
        </w:rPr>
        <w:t>搜索、对象统计功能</w:t>
      </w:r>
      <w:r>
        <w:rPr>
          <w:rFonts w:ascii="宋体" w:hAnsi="宋体" w:hint="eastAsia"/>
          <w:color w:val="000000"/>
          <w:sz w:val="24"/>
        </w:rPr>
        <w:t>的测试。</w:t>
      </w:r>
    </w:p>
    <w:p w14:paraId="41EA2A37"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推送模块测试：包括对推送</w:t>
      </w:r>
      <w:r>
        <w:rPr>
          <w:rFonts w:ascii="宋体" w:hAnsi="宋体"/>
          <w:color w:val="000000"/>
          <w:sz w:val="24"/>
        </w:rPr>
        <w:t>设置、</w:t>
      </w:r>
      <w:r>
        <w:rPr>
          <w:rFonts w:ascii="宋体" w:hAnsi="宋体" w:hint="eastAsia"/>
          <w:color w:val="000000"/>
          <w:sz w:val="24"/>
        </w:rPr>
        <w:t>推送</w:t>
      </w:r>
      <w:r>
        <w:rPr>
          <w:rFonts w:ascii="宋体" w:hAnsi="宋体"/>
          <w:color w:val="000000"/>
          <w:sz w:val="24"/>
        </w:rPr>
        <w:t>信息展示功能的</w:t>
      </w:r>
      <w:r>
        <w:rPr>
          <w:rFonts w:ascii="宋体" w:hAnsi="宋体" w:hint="eastAsia"/>
          <w:color w:val="000000"/>
          <w:sz w:val="24"/>
        </w:rPr>
        <w:t>测试。</w:t>
      </w:r>
    </w:p>
    <w:p w14:paraId="4F625386"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告警模块测试：包括</w:t>
      </w:r>
      <w:r>
        <w:rPr>
          <w:rFonts w:ascii="宋体" w:hAnsi="宋体"/>
          <w:color w:val="000000"/>
          <w:sz w:val="24"/>
        </w:rPr>
        <w:t>对</w:t>
      </w:r>
      <w:r>
        <w:rPr>
          <w:rFonts w:ascii="宋体" w:hAnsi="宋体" w:hint="eastAsia"/>
          <w:color w:val="000000"/>
          <w:sz w:val="24"/>
        </w:rPr>
        <w:t>告警</w:t>
      </w:r>
      <w:r>
        <w:rPr>
          <w:rFonts w:ascii="宋体" w:hAnsi="宋体"/>
          <w:color w:val="000000"/>
          <w:sz w:val="24"/>
        </w:rPr>
        <w:t>设置、</w:t>
      </w:r>
      <w:r>
        <w:rPr>
          <w:rFonts w:ascii="宋体" w:hAnsi="宋体" w:hint="eastAsia"/>
          <w:color w:val="000000"/>
          <w:sz w:val="24"/>
        </w:rPr>
        <w:t>告警</w:t>
      </w:r>
      <w:r>
        <w:rPr>
          <w:rFonts w:ascii="宋体" w:hAnsi="宋体"/>
          <w:color w:val="000000"/>
          <w:sz w:val="24"/>
        </w:rPr>
        <w:t>展示、</w:t>
      </w:r>
      <w:r>
        <w:rPr>
          <w:rFonts w:ascii="宋体" w:hAnsi="宋体" w:hint="eastAsia"/>
          <w:color w:val="000000"/>
          <w:sz w:val="24"/>
        </w:rPr>
        <w:t>告警</w:t>
      </w:r>
      <w:r>
        <w:rPr>
          <w:rFonts w:ascii="宋体" w:hAnsi="宋体"/>
          <w:color w:val="000000"/>
          <w:sz w:val="24"/>
        </w:rPr>
        <w:t>统计功能的</w:t>
      </w:r>
      <w:r>
        <w:rPr>
          <w:rFonts w:ascii="宋体" w:hAnsi="宋体" w:hint="eastAsia"/>
          <w:color w:val="000000"/>
          <w:sz w:val="24"/>
        </w:rPr>
        <w:t>测试。</w:t>
      </w:r>
    </w:p>
    <w:p w14:paraId="0A2B29D4"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兼容性测试。包括系统在</w:t>
      </w:r>
      <w:r>
        <w:rPr>
          <w:color w:val="000000"/>
          <w:sz w:val="24"/>
        </w:rPr>
        <w:t>WindowsXP</w:t>
      </w:r>
      <w:r>
        <w:rPr>
          <w:rFonts w:hint="eastAsia"/>
          <w:color w:val="000000"/>
          <w:sz w:val="24"/>
        </w:rPr>
        <w:t>、</w:t>
      </w:r>
      <w:r>
        <w:rPr>
          <w:color w:val="000000"/>
          <w:sz w:val="24"/>
        </w:rPr>
        <w:t>Windows7</w:t>
      </w:r>
      <w:r>
        <w:rPr>
          <w:rFonts w:ascii="宋体" w:hAnsi="宋体" w:hint="eastAsia"/>
          <w:color w:val="000000"/>
          <w:sz w:val="24"/>
        </w:rPr>
        <w:t>操作系统下的运行及</w:t>
      </w:r>
      <w:r>
        <w:rPr>
          <w:color w:val="000000"/>
          <w:sz w:val="24"/>
        </w:rPr>
        <w:t>IE</w:t>
      </w:r>
      <w:r>
        <w:rPr>
          <w:rFonts w:hint="eastAsia"/>
          <w:color w:val="000000"/>
          <w:sz w:val="24"/>
        </w:rPr>
        <w:t>、</w:t>
      </w:r>
      <w:r>
        <w:rPr>
          <w:color w:val="000000"/>
          <w:sz w:val="24"/>
        </w:rPr>
        <w:t>Firefox</w:t>
      </w:r>
      <w:r>
        <w:rPr>
          <w:rFonts w:hint="eastAsia"/>
          <w:color w:val="000000"/>
          <w:sz w:val="24"/>
        </w:rPr>
        <w:t>、</w:t>
      </w:r>
      <w:r>
        <w:rPr>
          <w:color w:val="000000"/>
          <w:sz w:val="24"/>
        </w:rPr>
        <w:t>Chrome</w:t>
      </w:r>
      <w:r>
        <w:rPr>
          <w:rFonts w:ascii="宋体" w:hAnsi="宋体" w:hint="eastAsia"/>
          <w:color w:val="000000"/>
          <w:sz w:val="24"/>
        </w:rPr>
        <w:t>内核系列的浏览器下的运行测试。</w:t>
      </w:r>
    </w:p>
    <w:p w14:paraId="34F05DF1" w14:textId="77777777" w:rsidR="00E2530E" w:rsidRDefault="009835AA">
      <w:pPr>
        <w:pStyle w:val="3"/>
        <w:spacing w:line="415" w:lineRule="auto"/>
        <w:rPr>
          <w:rFonts w:ascii="黑体" w:eastAsia="黑体" w:hAnsi="黑体"/>
          <w:color w:val="000000"/>
          <w:sz w:val="24"/>
          <w:szCs w:val="24"/>
        </w:rPr>
      </w:pPr>
      <w:bookmarkStart w:id="2869" w:name="_Toc356990851"/>
      <w:bookmarkStart w:id="2870" w:name="_Toc356381732"/>
      <w:bookmarkStart w:id="2871" w:name="_Toc421645289"/>
      <w:r>
        <w:rPr>
          <w:rFonts w:ascii="黑体" w:eastAsia="黑体" w:hAnsi="黑体" w:hint="eastAsia"/>
          <w:bCs w:val="0"/>
          <w:color w:val="000000"/>
          <w:sz w:val="24"/>
          <w:szCs w:val="24"/>
        </w:rPr>
        <w:lastRenderedPageBreak/>
        <w:t>5.2.2测试项目及结果</w:t>
      </w:r>
      <w:bookmarkEnd w:id="2869"/>
      <w:bookmarkEnd w:id="2870"/>
      <w:bookmarkEnd w:id="2871"/>
    </w:p>
    <w:p w14:paraId="0450BBAC" w14:textId="77777777" w:rsidR="00E2530E" w:rsidRDefault="009835AA">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E2530E" w14:paraId="00350A7B" w14:textId="77777777">
        <w:tc>
          <w:tcPr>
            <w:tcW w:w="1594" w:type="dxa"/>
            <w:tcBorders>
              <w:top w:val="single" w:sz="4" w:space="0" w:color="auto"/>
              <w:left w:val="nil"/>
              <w:bottom w:val="single" w:sz="4" w:space="0" w:color="auto"/>
              <w:right w:val="single" w:sz="4" w:space="0" w:color="auto"/>
            </w:tcBorders>
            <w:shd w:val="clear" w:color="auto" w:fill="FFFFFF"/>
            <w:vAlign w:val="center"/>
          </w:tcPr>
          <w:p w14:paraId="283C7626"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tcPr>
          <w:p w14:paraId="328D6047"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74B360C7"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tcPr>
          <w:p w14:paraId="20949C18"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测试结果</w:t>
            </w:r>
          </w:p>
        </w:tc>
      </w:tr>
      <w:tr w:rsidR="00E2530E" w14:paraId="735CC0F7" w14:textId="77777777">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tcPr>
          <w:p w14:paraId="0DDFC849" w14:textId="77777777" w:rsidR="00E2530E" w:rsidRDefault="009835AA">
            <w:pPr>
              <w:spacing w:line="440" w:lineRule="exact"/>
              <w:jc w:val="center"/>
              <w:rPr>
                <w:rFonts w:ascii="宋体" w:hAnsi="宋体"/>
                <w:color w:val="000000"/>
                <w:szCs w:val="21"/>
              </w:rPr>
            </w:pPr>
            <w:r>
              <w:rPr>
                <w:rFonts w:ascii="宋体" w:hAnsi="宋体" w:hint="eastAsia"/>
                <w:kern w:val="0"/>
              </w:rPr>
              <w:t>位置展示，</w:t>
            </w:r>
            <w:r>
              <w:rPr>
                <w:kern w:val="0"/>
              </w:rPr>
              <w:t>Func</w:t>
            </w:r>
            <w:r>
              <w:rPr>
                <w:rFonts w:ascii="宋体" w:hAnsi="宋体"/>
                <w:kern w:val="0"/>
              </w:rPr>
              <w:t>-</w:t>
            </w:r>
            <w:r>
              <w:rPr>
                <w:kern w:val="0"/>
              </w:rPr>
              <w:t>GeoDisplay</w:t>
            </w:r>
            <w:r>
              <w:rPr>
                <w:rFonts w:ascii="宋体" w:hAnsi="宋体"/>
                <w:kern w:val="0"/>
              </w:rPr>
              <w:t>-</w:t>
            </w:r>
            <w:r>
              <w:rPr>
                <w:kern w:val="0"/>
              </w:rPr>
              <w:t>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5D134374" w14:textId="77777777" w:rsidR="00E2530E" w:rsidRDefault="009835AA">
            <w:pPr>
              <w:spacing w:line="440" w:lineRule="exact"/>
              <w:ind w:firstLineChars="50" w:firstLine="105"/>
              <w:rPr>
                <w:rFonts w:ascii="宋体" w:hAnsi="宋体"/>
                <w:color w:val="000000"/>
                <w:szCs w:val="21"/>
              </w:rPr>
            </w:pPr>
            <w:r>
              <w:rPr>
                <w:rFonts w:ascii="宋体" w:hAnsi="宋体" w:hint="eastAsia"/>
                <w:kern w:val="0"/>
              </w:rPr>
              <w:t>能够在人机交互界展示以</w:t>
            </w:r>
            <w:r>
              <w:rPr>
                <w:kern w:val="0"/>
              </w:rPr>
              <w:t>GPS</w:t>
            </w:r>
            <w:r>
              <w:rPr>
                <w:rFonts w:ascii="宋体" w:hAnsi="宋体"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470FA46B"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w:t>
            </w:r>
            <w:r>
              <w:rPr>
                <w:rFonts w:ascii="宋体" w:hAnsi="宋体" w:hint="eastAsia"/>
                <w:color w:val="000000"/>
                <w:szCs w:val="21"/>
              </w:rPr>
              <w:t>将</w:t>
            </w:r>
            <w:r>
              <w:rPr>
                <w:rFonts w:ascii="宋体" w:hAnsi="宋体"/>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3E2382C6"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E2530E" w14:paraId="30F0F94B" w14:textId="77777777">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tcPr>
          <w:p w14:paraId="4863B82B" w14:textId="77777777" w:rsidR="00E2530E" w:rsidRDefault="009835AA">
            <w:pPr>
              <w:spacing w:line="440" w:lineRule="exact"/>
              <w:jc w:val="center"/>
              <w:rPr>
                <w:rFonts w:ascii="宋体" w:hAnsi="宋体"/>
                <w:color w:val="000000"/>
                <w:szCs w:val="21"/>
              </w:rPr>
            </w:pPr>
            <w:r>
              <w:rPr>
                <w:rFonts w:ascii="宋体" w:hAnsi="宋体" w:hint="eastAsia"/>
                <w:kern w:val="0"/>
              </w:rPr>
              <w:t>时间展示，</w:t>
            </w:r>
            <w:r>
              <w:rPr>
                <w:kern w:val="0"/>
              </w:rPr>
              <w:t>Func</w:t>
            </w:r>
            <w:r>
              <w:rPr>
                <w:rFonts w:ascii="宋体" w:hAnsi="宋体"/>
                <w:kern w:val="0"/>
              </w:rPr>
              <w:t>-</w:t>
            </w:r>
            <w:r>
              <w:rPr>
                <w:kern w:val="0"/>
              </w:rPr>
              <w:t>GeoDisplay</w:t>
            </w:r>
            <w:r>
              <w:rPr>
                <w:rFonts w:ascii="宋体" w:hAnsi="宋体"/>
                <w:kern w:val="0"/>
              </w:rPr>
              <w:t>-</w:t>
            </w:r>
            <w:r>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349D2DF3" w14:textId="77777777" w:rsidR="00E2530E" w:rsidRDefault="009835AA">
            <w:pPr>
              <w:spacing w:line="440" w:lineRule="exact"/>
              <w:ind w:firstLineChars="50" w:firstLine="105"/>
              <w:rPr>
                <w:rFonts w:ascii="宋体" w:hAnsi="宋体"/>
                <w:color w:val="000000"/>
                <w:szCs w:val="21"/>
              </w:rPr>
            </w:pPr>
            <w:r>
              <w:rPr>
                <w:rFonts w:ascii="宋体" w:hAnsi="宋体"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CF8A570"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点击</w:t>
            </w:r>
            <w:r>
              <w:rPr>
                <w:rFonts w:ascii="宋体" w:hAnsi="宋体"/>
                <w:color w:val="000000"/>
                <w:szCs w:val="21"/>
              </w:rPr>
              <w:t>地图中的</w:t>
            </w:r>
            <w:r>
              <w:rPr>
                <w:rFonts w:ascii="宋体" w:hAnsi="宋体" w:hint="eastAsia"/>
                <w:color w:val="000000"/>
                <w:szCs w:val="21"/>
              </w:rPr>
              <w:t>标注</w:t>
            </w:r>
            <w:r>
              <w:rPr>
                <w:rFonts w:ascii="宋体" w:hAnsi="宋体"/>
                <w:color w:val="000000"/>
                <w:szCs w:val="21"/>
              </w:rPr>
              <w:t>，在</w:t>
            </w:r>
            <w:r>
              <w:rPr>
                <w:rFonts w:ascii="宋体" w:hAnsi="宋体" w:hint="eastAsia"/>
                <w:color w:val="000000"/>
                <w:szCs w:val="21"/>
              </w:rPr>
              <w:t>信息</w:t>
            </w:r>
            <w:r>
              <w:rPr>
                <w:rFonts w:ascii="宋体" w:hAnsi="宋体"/>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39EF6B37"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E2530E" w14:paraId="0B9D4D56"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279883B2" w14:textId="77777777" w:rsidR="00E2530E" w:rsidRDefault="009835AA">
            <w:pPr>
              <w:spacing w:line="440" w:lineRule="exact"/>
              <w:jc w:val="center"/>
              <w:rPr>
                <w:rFonts w:ascii="宋体" w:hAnsi="宋体"/>
                <w:color w:val="000000"/>
                <w:szCs w:val="21"/>
              </w:rPr>
            </w:pPr>
            <w:r>
              <w:rPr>
                <w:rFonts w:ascii="宋体" w:hAnsi="宋体" w:hint="eastAsia"/>
                <w:kern w:val="0"/>
              </w:rPr>
              <w:t>对象展示，</w:t>
            </w:r>
            <w:r>
              <w:rPr>
                <w:kern w:val="0"/>
              </w:rPr>
              <w:t>Func</w:t>
            </w:r>
            <w:r>
              <w:rPr>
                <w:rFonts w:ascii="宋体" w:hAnsi="宋体"/>
                <w:kern w:val="0"/>
              </w:rPr>
              <w:t>-</w:t>
            </w:r>
            <w:r>
              <w:rPr>
                <w:kern w:val="0"/>
              </w:rPr>
              <w:t>GeoDisplay</w:t>
            </w:r>
            <w:r>
              <w:rPr>
                <w:rFonts w:ascii="宋体" w:hAnsi="宋体"/>
                <w:kern w:val="0"/>
              </w:rPr>
              <w:t>-</w:t>
            </w:r>
            <w:r>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21010827" w14:textId="77777777" w:rsidR="00E2530E" w:rsidRDefault="009835AA">
            <w:pPr>
              <w:spacing w:line="440" w:lineRule="exact"/>
              <w:ind w:firstLineChars="50" w:firstLine="105"/>
              <w:rPr>
                <w:rFonts w:ascii="宋体" w:hAnsi="宋体"/>
                <w:color w:val="000000"/>
                <w:szCs w:val="21"/>
              </w:rPr>
            </w:pPr>
            <w:r>
              <w:rPr>
                <w:rFonts w:ascii="宋体" w:hAnsi="宋体"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3FA27465"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56581152"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E2530E" w14:paraId="6210562C"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2CAC87DA" w14:textId="77777777" w:rsidR="00E2530E" w:rsidRDefault="009835AA">
            <w:pPr>
              <w:spacing w:line="440" w:lineRule="exact"/>
              <w:jc w:val="center"/>
              <w:rPr>
                <w:rFonts w:ascii="宋体" w:hAnsi="宋体"/>
                <w:color w:val="000000"/>
                <w:szCs w:val="21"/>
              </w:rPr>
            </w:pPr>
            <w:r>
              <w:rPr>
                <w:rFonts w:ascii="宋体" w:hAnsi="宋体" w:hint="eastAsia"/>
                <w:kern w:val="0"/>
              </w:rPr>
              <w:t>活动轨迹展示，</w:t>
            </w:r>
            <w:r>
              <w:rPr>
                <w:kern w:val="0"/>
              </w:rPr>
              <w:t>Func</w:t>
            </w:r>
            <w:r>
              <w:rPr>
                <w:rFonts w:ascii="宋体" w:hAnsi="宋体"/>
                <w:kern w:val="0"/>
              </w:rPr>
              <w:t>-</w:t>
            </w:r>
            <w:r>
              <w:rPr>
                <w:kern w:val="0"/>
              </w:rPr>
              <w:t>GeoDisplay</w:t>
            </w:r>
            <w:r>
              <w:rPr>
                <w:rFonts w:ascii="宋体" w:hAnsi="宋体"/>
                <w:kern w:val="0"/>
              </w:rPr>
              <w:t>-</w:t>
            </w:r>
            <w:r>
              <w:rPr>
                <w:kern w:val="0"/>
              </w:rPr>
              <w:t>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71E48518" w14:textId="77777777" w:rsidR="00E2530E" w:rsidRDefault="009835AA">
            <w:pPr>
              <w:spacing w:line="440" w:lineRule="exact"/>
              <w:ind w:firstLineChars="50" w:firstLine="105"/>
              <w:rPr>
                <w:rFonts w:ascii="宋体" w:hAnsi="宋体"/>
                <w:color w:val="000000"/>
                <w:szCs w:val="21"/>
              </w:rPr>
            </w:pPr>
            <w:r>
              <w:rPr>
                <w:rFonts w:ascii="宋体" w:hAnsi="宋体"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66D2CDD2"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402EE4E7"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轨迹准确清晰</w:t>
            </w:r>
            <w:r>
              <w:rPr>
                <w:rFonts w:ascii="宋体" w:hAnsi="宋体"/>
                <w:color w:val="000000"/>
                <w:szCs w:val="21"/>
              </w:rPr>
              <w:t>可见</w:t>
            </w:r>
          </w:p>
        </w:tc>
      </w:tr>
    </w:tbl>
    <w:p w14:paraId="27C6B12D" w14:textId="77777777" w:rsidR="00E2530E" w:rsidRDefault="00E2530E">
      <w:pPr>
        <w:pStyle w:val="p19"/>
        <w:spacing w:after="120" w:line="400" w:lineRule="exact"/>
        <w:jc w:val="center"/>
        <w:rPr>
          <w:b/>
          <w:color w:val="000000"/>
        </w:rPr>
      </w:pPr>
    </w:p>
    <w:p w14:paraId="0C87C100" w14:textId="77777777" w:rsidR="00E2530E" w:rsidRDefault="00E2530E">
      <w:pPr>
        <w:pStyle w:val="p19"/>
        <w:spacing w:after="120" w:line="400" w:lineRule="exact"/>
        <w:jc w:val="center"/>
        <w:rPr>
          <w:b/>
          <w:color w:val="000000"/>
        </w:rPr>
      </w:pPr>
    </w:p>
    <w:p w14:paraId="4F03D293" w14:textId="77777777" w:rsidR="00E2530E" w:rsidRDefault="00E2530E">
      <w:pPr>
        <w:pStyle w:val="p19"/>
        <w:spacing w:after="120" w:line="400" w:lineRule="exact"/>
        <w:jc w:val="center"/>
        <w:rPr>
          <w:b/>
          <w:color w:val="000000"/>
        </w:rPr>
      </w:pPr>
    </w:p>
    <w:p w14:paraId="60B2265F" w14:textId="77777777" w:rsidR="00E2530E" w:rsidRDefault="009835AA">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E2530E" w14:paraId="7A3C887B" w14:textId="77777777">
        <w:tc>
          <w:tcPr>
            <w:tcW w:w="1594" w:type="dxa"/>
            <w:tcBorders>
              <w:top w:val="single" w:sz="4" w:space="0" w:color="auto"/>
              <w:left w:val="nil"/>
              <w:bottom w:val="single" w:sz="4" w:space="0" w:color="auto"/>
              <w:right w:val="single" w:sz="4" w:space="0" w:color="auto"/>
            </w:tcBorders>
            <w:shd w:val="clear" w:color="auto" w:fill="FFFFFF"/>
            <w:vAlign w:val="center"/>
          </w:tcPr>
          <w:p w14:paraId="2D76E39A"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tcPr>
          <w:p w14:paraId="450663A9"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212A26A2"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tcPr>
          <w:p w14:paraId="6918DF54"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测试结果</w:t>
            </w:r>
          </w:p>
        </w:tc>
      </w:tr>
      <w:tr w:rsidR="00E2530E" w14:paraId="1DCFB1E9" w14:textId="77777777">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tcPr>
          <w:p w14:paraId="7F4CD742" w14:textId="77777777" w:rsidR="00E2530E" w:rsidRDefault="009835AA">
            <w:pPr>
              <w:spacing w:line="440" w:lineRule="exact"/>
              <w:jc w:val="center"/>
              <w:rPr>
                <w:rFonts w:ascii="宋体" w:hAnsi="宋体"/>
                <w:color w:val="000000"/>
                <w:szCs w:val="21"/>
              </w:rPr>
            </w:pPr>
            <w:r>
              <w:rPr>
                <w:rFonts w:hint="eastAsia"/>
                <w:kern w:val="0"/>
              </w:rPr>
              <w:t>时间段搜索，</w:t>
            </w:r>
            <w:r>
              <w:rPr>
                <w:kern w:val="0"/>
              </w:rPr>
              <w:t>Func-GeoSearch-Time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41EAF37E" w14:textId="77777777" w:rsidR="00E2530E" w:rsidRDefault="009835AA">
            <w:pPr>
              <w:spacing w:line="440" w:lineRule="exact"/>
              <w:ind w:firstLineChars="50" w:firstLine="105"/>
              <w:rPr>
                <w:rFonts w:ascii="宋体" w:hAnsi="宋体"/>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6D8BEDA1"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2C2836EB"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查询成功</w:t>
            </w:r>
          </w:p>
        </w:tc>
      </w:tr>
      <w:tr w:rsidR="00E2530E" w14:paraId="76623AA0"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43E8F7A2" w14:textId="77777777" w:rsidR="00E2530E" w:rsidRDefault="009835AA">
            <w:pPr>
              <w:spacing w:line="440" w:lineRule="exact"/>
              <w:jc w:val="center"/>
              <w:rPr>
                <w:rFonts w:ascii="宋体" w:hAnsi="宋体"/>
                <w:color w:val="000000"/>
                <w:szCs w:val="21"/>
              </w:rPr>
            </w:pPr>
            <w:r>
              <w:rPr>
                <w:rFonts w:hint="eastAsia"/>
                <w:kern w:val="0"/>
              </w:rPr>
              <w:lastRenderedPageBreak/>
              <w:t>对象搜索，</w:t>
            </w:r>
            <w:r>
              <w:rPr>
                <w:kern w:val="0"/>
              </w:rPr>
              <w:t>Func-GeoSearch-Person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5B70E056" w14:textId="77777777" w:rsidR="00E2530E" w:rsidRDefault="009835AA">
            <w:pPr>
              <w:spacing w:line="440" w:lineRule="exact"/>
              <w:ind w:firstLineChars="50" w:firstLine="105"/>
              <w:rPr>
                <w:rFonts w:ascii="宋体" w:hAnsi="宋体"/>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145B1EF5"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左侧查询栏里输入</w:t>
            </w:r>
            <w:r>
              <w:rPr>
                <w:color w:val="000000"/>
                <w:szCs w:val="21"/>
              </w:rPr>
              <w:t>IMEI</w:t>
            </w:r>
            <w:r>
              <w:rPr>
                <w:rFonts w:ascii="宋体" w:hAnsi="宋体" w:hint="eastAsia"/>
                <w:color w:val="000000"/>
                <w:szCs w:val="21"/>
              </w:rPr>
              <w:t>或</w:t>
            </w:r>
            <w:r>
              <w:rPr>
                <w:color w:val="000000"/>
                <w:szCs w:val="21"/>
              </w:rPr>
              <w:t>IMSI</w:t>
            </w:r>
            <w:r>
              <w:rPr>
                <w:rFonts w:ascii="宋体" w:hAnsi="宋体" w:hint="eastAsia"/>
                <w:color w:val="000000"/>
                <w:szCs w:val="21"/>
              </w:rPr>
              <w:t>查询</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06BF5D12"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查询</w:t>
            </w:r>
            <w:r>
              <w:rPr>
                <w:rFonts w:ascii="宋体" w:hAnsi="宋体"/>
                <w:color w:val="000000"/>
                <w:szCs w:val="21"/>
              </w:rPr>
              <w:t>成功</w:t>
            </w:r>
          </w:p>
        </w:tc>
      </w:tr>
      <w:tr w:rsidR="00E2530E" w14:paraId="62B73E68"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31700A15" w14:textId="77777777" w:rsidR="00E2530E" w:rsidRDefault="009835AA">
            <w:pPr>
              <w:spacing w:line="440" w:lineRule="exact"/>
              <w:jc w:val="center"/>
              <w:rPr>
                <w:rFonts w:ascii="宋体" w:hAnsi="宋体"/>
                <w:color w:val="000000"/>
                <w:szCs w:val="21"/>
              </w:rPr>
            </w:pPr>
            <w:r>
              <w:rPr>
                <w:rFonts w:hint="eastAsia"/>
                <w:kern w:val="0"/>
              </w:rPr>
              <w:t>区域搜索，</w:t>
            </w:r>
            <w:r>
              <w:rPr>
                <w:kern w:val="0"/>
              </w:rPr>
              <w:t>Func-GeoSearch-Area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323F8825" w14:textId="77777777" w:rsidR="00E2530E" w:rsidRDefault="009835AA">
            <w:pPr>
              <w:spacing w:line="440" w:lineRule="exact"/>
              <w:ind w:firstLineChars="50" w:firstLine="105"/>
              <w:rPr>
                <w:rFonts w:ascii="宋体" w:hAnsi="宋体"/>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4A56B5FA"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7B901D0C"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所有操作顺利</w:t>
            </w:r>
          </w:p>
        </w:tc>
      </w:tr>
      <w:tr w:rsidR="00E2530E" w14:paraId="459ED7F7" w14:textId="77777777">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tcPr>
          <w:p w14:paraId="2AE20F19" w14:textId="77777777" w:rsidR="00E2530E" w:rsidRDefault="009835AA">
            <w:pPr>
              <w:spacing w:line="440" w:lineRule="exact"/>
              <w:jc w:val="center"/>
              <w:rPr>
                <w:rFonts w:ascii="宋体" w:hAnsi="宋体"/>
                <w:color w:val="000000"/>
                <w:szCs w:val="21"/>
              </w:rPr>
            </w:pPr>
            <w:r>
              <w:rPr>
                <w:rFonts w:hint="eastAsia"/>
                <w:kern w:val="0"/>
              </w:rPr>
              <w:t>对象统计，</w:t>
            </w:r>
            <w:r>
              <w:rPr>
                <w:kern w:val="0"/>
              </w:rPr>
              <w:t>Func-GeoSearch-Statistic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3D69FA77" w14:textId="77777777" w:rsidR="00E2530E" w:rsidRDefault="009835AA">
            <w:pPr>
              <w:spacing w:line="440" w:lineRule="exact"/>
              <w:ind w:firstLineChars="50" w:firstLine="105"/>
              <w:rPr>
                <w:rFonts w:ascii="宋体" w:hAnsi="宋体"/>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25BA6C8B"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7BE2C4A5"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对比成功</w:t>
            </w:r>
          </w:p>
        </w:tc>
      </w:tr>
    </w:tbl>
    <w:p w14:paraId="79CFF977" w14:textId="77777777" w:rsidR="00E2530E" w:rsidRDefault="00E2530E">
      <w:pPr>
        <w:pStyle w:val="p19"/>
        <w:spacing w:after="120" w:line="400" w:lineRule="exact"/>
        <w:ind w:firstLine="0"/>
        <w:rPr>
          <w:b/>
          <w:color w:val="000000"/>
          <w:sz w:val="21"/>
          <w:szCs w:val="21"/>
        </w:rPr>
      </w:pPr>
    </w:p>
    <w:p w14:paraId="3AA24929" w14:textId="77777777" w:rsidR="00E2530E" w:rsidRDefault="009835AA">
      <w:pPr>
        <w:pStyle w:val="p19"/>
        <w:spacing w:after="120" w:line="400" w:lineRule="exact"/>
        <w:ind w:firstLine="0"/>
        <w:jc w:val="center"/>
        <w:rPr>
          <w:b/>
          <w:color w:val="000000"/>
          <w:sz w:val="21"/>
          <w:szCs w:val="21"/>
        </w:rPr>
      </w:pPr>
      <w:r>
        <w:rPr>
          <w:rFonts w:hint="eastAsia"/>
          <w:b/>
          <w:color w:val="000000"/>
          <w:sz w:val="21"/>
          <w:szCs w:val="21"/>
        </w:rPr>
        <w:t>表</w:t>
      </w:r>
      <w:r>
        <w:rPr>
          <w:b/>
          <w:color w:val="000000"/>
          <w:sz w:val="21"/>
          <w:szCs w:val="21"/>
        </w:rPr>
        <w:t xml:space="preserve">5-3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E2530E" w14:paraId="35BA7307" w14:textId="77777777">
        <w:tc>
          <w:tcPr>
            <w:tcW w:w="1594" w:type="dxa"/>
            <w:tcBorders>
              <w:top w:val="single" w:sz="4" w:space="0" w:color="auto"/>
              <w:left w:val="nil"/>
              <w:bottom w:val="single" w:sz="4" w:space="0" w:color="auto"/>
              <w:right w:val="single" w:sz="4" w:space="0" w:color="auto"/>
            </w:tcBorders>
            <w:shd w:val="clear" w:color="auto" w:fill="FFFFFF"/>
            <w:vAlign w:val="center"/>
          </w:tcPr>
          <w:p w14:paraId="7EDD7857"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tcPr>
          <w:p w14:paraId="115EA8A1"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7777E840"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tcPr>
          <w:p w14:paraId="4E15CF31"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测试结果</w:t>
            </w:r>
          </w:p>
        </w:tc>
      </w:tr>
      <w:tr w:rsidR="00E2530E" w14:paraId="54FDBEDE" w14:textId="77777777">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tcPr>
          <w:p w14:paraId="4CDBA06B" w14:textId="77777777" w:rsidR="00E2530E" w:rsidRDefault="009835AA">
            <w:pPr>
              <w:spacing w:line="440" w:lineRule="exact"/>
              <w:jc w:val="center"/>
              <w:rPr>
                <w:rFonts w:ascii="宋体" w:hAnsi="宋体"/>
                <w:color w:val="000000"/>
                <w:szCs w:val="21"/>
              </w:rPr>
            </w:pPr>
            <w:r>
              <w:rPr>
                <w:rFonts w:hint="eastAsia"/>
                <w:kern w:val="0"/>
              </w:rPr>
              <w:t>推送设置，</w:t>
            </w:r>
            <w:r>
              <w:rPr>
                <w:kern w:val="0"/>
              </w:rPr>
              <w:t>Func-GeoFeed-Set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20A610A6" w14:textId="77777777" w:rsidR="00E2530E" w:rsidRDefault="009835AA">
            <w:pPr>
              <w:spacing w:line="440" w:lineRule="exact"/>
              <w:ind w:firstLineChars="50" w:firstLine="105"/>
              <w:rPr>
                <w:rFonts w:ascii="宋体" w:hAnsi="宋体"/>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1DD979BD"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3B1FFB70"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发送成功</w:t>
            </w:r>
          </w:p>
        </w:tc>
      </w:tr>
      <w:tr w:rsidR="00E2530E" w14:paraId="3780FF48"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259039EB" w14:textId="77777777" w:rsidR="00E2530E" w:rsidRDefault="009835AA">
            <w:pPr>
              <w:spacing w:line="440" w:lineRule="exact"/>
              <w:jc w:val="center"/>
              <w:rPr>
                <w:rFonts w:ascii="宋体" w:hAnsi="宋体"/>
                <w:color w:val="000000"/>
                <w:szCs w:val="21"/>
              </w:rPr>
            </w:pPr>
            <w:r>
              <w:rPr>
                <w:rFonts w:hint="eastAsia"/>
                <w:kern w:val="0"/>
              </w:rPr>
              <w:t>推送信息展示，</w:t>
            </w:r>
            <w:r>
              <w:rPr>
                <w:kern w:val="0"/>
              </w:rPr>
              <w:t>Func-GeoFeed-Show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290ABC19" w14:textId="77777777" w:rsidR="00E2530E" w:rsidRDefault="009835AA">
            <w:pPr>
              <w:spacing w:line="440" w:lineRule="exact"/>
              <w:ind w:firstLineChars="50" w:firstLine="105"/>
              <w:rPr>
                <w:rFonts w:ascii="宋体" w:hAnsi="宋体"/>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1BDEC8C0"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4CC83408"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6ACE47F8" w14:textId="77777777" w:rsidR="00E2530E" w:rsidRDefault="00E2530E">
      <w:pPr>
        <w:pStyle w:val="p19"/>
        <w:spacing w:after="120" w:line="400" w:lineRule="exact"/>
        <w:ind w:firstLine="0"/>
        <w:jc w:val="center"/>
        <w:rPr>
          <w:b/>
          <w:color w:val="000000"/>
          <w:sz w:val="21"/>
          <w:szCs w:val="21"/>
        </w:rPr>
      </w:pPr>
      <w:bookmarkStart w:id="2872" w:name="_Toc356990852"/>
      <w:bookmarkStart w:id="2873" w:name="_Toc356381733"/>
    </w:p>
    <w:p w14:paraId="06ABD4A2" w14:textId="77777777" w:rsidR="00E2530E" w:rsidRDefault="009835AA">
      <w:pPr>
        <w:pStyle w:val="p19"/>
        <w:spacing w:after="120" w:line="400" w:lineRule="exact"/>
        <w:ind w:firstLine="0"/>
        <w:jc w:val="center"/>
        <w:rPr>
          <w:b/>
          <w:color w:val="000000"/>
          <w:sz w:val="21"/>
          <w:szCs w:val="21"/>
        </w:rPr>
      </w:pPr>
      <w:r>
        <w:rPr>
          <w:rFonts w:hint="eastAsia"/>
          <w:b/>
          <w:color w:val="000000"/>
          <w:sz w:val="21"/>
          <w:szCs w:val="21"/>
        </w:rPr>
        <w:lastRenderedPageBreak/>
        <w:t>表</w:t>
      </w:r>
      <w:r>
        <w:rPr>
          <w:b/>
          <w:color w:val="000000"/>
          <w:sz w:val="21"/>
          <w:szCs w:val="21"/>
        </w:rPr>
        <w:t xml:space="preserve">5-4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E2530E" w14:paraId="10D0C087" w14:textId="77777777">
        <w:tc>
          <w:tcPr>
            <w:tcW w:w="1594" w:type="dxa"/>
            <w:tcBorders>
              <w:top w:val="single" w:sz="4" w:space="0" w:color="auto"/>
              <w:left w:val="nil"/>
              <w:bottom w:val="single" w:sz="4" w:space="0" w:color="auto"/>
              <w:right w:val="single" w:sz="4" w:space="0" w:color="auto"/>
            </w:tcBorders>
            <w:shd w:val="clear" w:color="auto" w:fill="FFFFFF"/>
            <w:vAlign w:val="center"/>
          </w:tcPr>
          <w:p w14:paraId="0908EEBF"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tcPr>
          <w:p w14:paraId="36BBC917"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5D1E3791"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tcPr>
          <w:p w14:paraId="6B46A910" w14:textId="77777777" w:rsidR="00E2530E" w:rsidRDefault="009835AA">
            <w:pPr>
              <w:spacing w:line="440" w:lineRule="exact"/>
              <w:jc w:val="center"/>
              <w:rPr>
                <w:rFonts w:ascii="宋体" w:hAnsi="宋体"/>
                <w:color w:val="000000"/>
                <w:szCs w:val="21"/>
              </w:rPr>
            </w:pPr>
            <w:r>
              <w:rPr>
                <w:rFonts w:ascii="宋体" w:hAnsi="宋体" w:hint="eastAsia"/>
                <w:color w:val="000000"/>
                <w:szCs w:val="21"/>
              </w:rPr>
              <w:t>测试结果</w:t>
            </w:r>
          </w:p>
        </w:tc>
      </w:tr>
      <w:tr w:rsidR="00E2530E" w14:paraId="332DF81F" w14:textId="77777777">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tcPr>
          <w:p w14:paraId="3376BC4E" w14:textId="77777777" w:rsidR="00E2530E" w:rsidRDefault="009835AA">
            <w:pPr>
              <w:spacing w:line="440" w:lineRule="exact"/>
              <w:jc w:val="center"/>
              <w:rPr>
                <w:rFonts w:ascii="宋体" w:hAnsi="宋体"/>
                <w:color w:val="000000"/>
                <w:szCs w:val="21"/>
              </w:rPr>
            </w:pPr>
            <w:r>
              <w:rPr>
                <w:rFonts w:hint="eastAsia"/>
                <w:kern w:val="0"/>
              </w:rPr>
              <w:t>告警设置，</w:t>
            </w:r>
            <w:r>
              <w:rPr>
                <w:kern w:val="0"/>
              </w:rPr>
              <w:t>Func-GeoAlert-Set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6D22DE31" w14:textId="77777777" w:rsidR="00E2530E" w:rsidRDefault="009835AA">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6DB2E02E"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024F3196"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添加成功</w:t>
            </w:r>
          </w:p>
        </w:tc>
      </w:tr>
      <w:tr w:rsidR="00E2530E" w14:paraId="4521AC67"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059492B0" w14:textId="77777777" w:rsidR="00E2530E" w:rsidRDefault="009835AA">
            <w:pPr>
              <w:spacing w:line="440" w:lineRule="exact"/>
              <w:jc w:val="center"/>
              <w:rPr>
                <w:rFonts w:ascii="宋体" w:hAnsi="宋体"/>
                <w:color w:val="000000"/>
                <w:szCs w:val="21"/>
              </w:rPr>
            </w:pPr>
            <w:r>
              <w:rPr>
                <w:rFonts w:hint="eastAsia"/>
                <w:kern w:val="0"/>
              </w:rPr>
              <w:t>告警展示，</w:t>
            </w:r>
            <w:r>
              <w:rPr>
                <w:kern w:val="0"/>
              </w:rPr>
              <w:t>Func-GeoAlert-Display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2FCC10C0" w14:textId="77777777" w:rsidR="00E2530E" w:rsidRDefault="009835AA">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42AB7309"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Pr>
                <w:color w:val="000000"/>
                <w:szCs w:val="21"/>
              </w:rPr>
              <w:t>logo</w:t>
            </w:r>
            <w:r>
              <w:rPr>
                <w:rFonts w:ascii="宋体" w:hAnsi="宋体" w:hint="eastAsia"/>
                <w:color w:val="000000"/>
                <w:szCs w:val="21"/>
              </w:rPr>
              <w:t>，发送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4668FF94"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E2530E" w14:paraId="30C10042" w14:textId="77777777">
        <w:trPr>
          <w:cantSplit/>
        </w:trPr>
        <w:tc>
          <w:tcPr>
            <w:tcW w:w="1594" w:type="dxa"/>
            <w:tcBorders>
              <w:top w:val="single" w:sz="4" w:space="0" w:color="auto"/>
              <w:left w:val="nil"/>
              <w:bottom w:val="single" w:sz="4" w:space="0" w:color="auto"/>
              <w:right w:val="single" w:sz="4" w:space="0" w:color="auto"/>
            </w:tcBorders>
            <w:shd w:val="clear" w:color="auto" w:fill="FFFFFF"/>
            <w:vAlign w:val="center"/>
          </w:tcPr>
          <w:p w14:paraId="37DFCAE1" w14:textId="77777777" w:rsidR="00E2530E" w:rsidRDefault="009835AA">
            <w:pPr>
              <w:spacing w:line="440" w:lineRule="exact"/>
              <w:jc w:val="center"/>
              <w:rPr>
                <w:kern w:val="0"/>
              </w:rPr>
            </w:pPr>
            <w:r>
              <w:rPr>
                <w:rFonts w:hint="eastAsia"/>
                <w:kern w:val="0"/>
              </w:rPr>
              <w:t>告警统计，</w:t>
            </w:r>
            <w:r>
              <w:rPr>
                <w:kern w:val="0"/>
              </w:rPr>
              <w:t>Func-GeoAlert-Statistic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tcPr>
          <w:p w14:paraId="1F76DCF4" w14:textId="77777777" w:rsidR="00E2530E" w:rsidRDefault="009835AA">
            <w:r>
              <w:rPr>
                <w:rFonts w:hint="eastAsia"/>
                <w:kern w:val="0"/>
              </w:rPr>
              <w:t>每个用户能够查看总告警数量、新告警数量等统计值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2E072D7F"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tcPr>
          <w:p w14:paraId="64692518" w14:textId="77777777" w:rsidR="00E2530E" w:rsidRDefault="009835AA">
            <w:pPr>
              <w:spacing w:line="440" w:lineRule="exact"/>
              <w:ind w:firstLineChars="50" w:firstLine="105"/>
              <w:rPr>
                <w:rFonts w:ascii="宋体" w:hAnsi="宋体"/>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7733A516" w14:textId="77777777" w:rsidR="00E2530E" w:rsidRDefault="00E2530E">
      <w:pPr>
        <w:pStyle w:val="p19"/>
        <w:spacing w:after="120" w:line="400" w:lineRule="exact"/>
        <w:ind w:firstLine="0"/>
        <w:jc w:val="center"/>
        <w:rPr>
          <w:b/>
          <w:color w:val="000000"/>
          <w:sz w:val="21"/>
          <w:szCs w:val="21"/>
        </w:rPr>
      </w:pPr>
    </w:p>
    <w:p w14:paraId="13513747" w14:textId="77777777" w:rsidR="00E2530E" w:rsidRDefault="009835AA">
      <w:pPr>
        <w:pStyle w:val="2"/>
        <w:rPr>
          <w:rFonts w:ascii="黑体" w:eastAsia="黑体" w:hAnsi="黑体" w:cs="宋体"/>
          <w:color w:val="000000"/>
          <w:sz w:val="28"/>
          <w:szCs w:val="28"/>
        </w:rPr>
      </w:pPr>
      <w:bookmarkStart w:id="2874" w:name="_Toc421645290"/>
      <w:r>
        <w:rPr>
          <w:rFonts w:ascii="黑体" w:eastAsia="黑体" w:hAnsi="黑体" w:hint="eastAsia"/>
          <w:bCs w:val="0"/>
          <w:color w:val="000000"/>
          <w:sz w:val="28"/>
          <w:szCs w:val="28"/>
        </w:rPr>
        <w:t>5.3系统性能测试</w:t>
      </w:r>
      <w:bookmarkEnd w:id="2872"/>
      <w:bookmarkEnd w:id="2874"/>
    </w:p>
    <w:p w14:paraId="2DC2630E" w14:textId="77777777" w:rsidR="00E2530E" w:rsidRDefault="009835AA">
      <w:pPr>
        <w:pStyle w:val="3"/>
        <w:spacing w:line="415" w:lineRule="auto"/>
        <w:rPr>
          <w:rFonts w:ascii="黑体" w:eastAsia="黑体" w:hAnsi="黑体"/>
          <w:bCs w:val="0"/>
          <w:color w:val="000000"/>
          <w:sz w:val="24"/>
          <w:szCs w:val="24"/>
        </w:rPr>
      </w:pPr>
      <w:bookmarkStart w:id="2875" w:name="_Toc356990853"/>
      <w:bookmarkStart w:id="2876" w:name="_Toc421645291"/>
      <w:r>
        <w:rPr>
          <w:rFonts w:ascii="黑体" w:eastAsia="黑体" w:hAnsi="黑体" w:hint="eastAsia"/>
          <w:bCs w:val="0"/>
          <w:color w:val="000000"/>
          <w:sz w:val="24"/>
          <w:szCs w:val="24"/>
        </w:rPr>
        <w:t>5.3.1性能测试环境描述</w:t>
      </w:r>
      <w:bookmarkEnd w:id="2875"/>
      <w:bookmarkEnd w:id="2876"/>
    </w:p>
    <w:p w14:paraId="155ED5C6" w14:textId="77777777" w:rsidR="00E2530E" w:rsidRDefault="009835AA">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apache-tomcat7.0</w:t>
      </w:r>
    </w:p>
    <w:p w14:paraId="723BBD8E"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 xml:space="preserve">客户机环境  </w:t>
      </w:r>
      <w:r>
        <w:rPr>
          <w:color w:val="000000"/>
          <w:sz w:val="24"/>
        </w:rPr>
        <w:t>windows 7</w:t>
      </w:r>
      <w:r>
        <w:rPr>
          <w:rFonts w:ascii="宋体" w:hAnsi="宋体" w:hint="eastAsia"/>
          <w:color w:val="000000"/>
          <w:sz w:val="24"/>
        </w:rPr>
        <w:t xml:space="preserve"> </w:t>
      </w:r>
    </w:p>
    <w:p w14:paraId="78E3EC5D"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Pr>
          <w:color w:val="000000"/>
          <w:sz w:val="24"/>
        </w:rPr>
        <w:t>chrome</w:t>
      </w:r>
      <w:r>
        <w:rPr>
          <w:rFonts w:ascii="宋体" w:hAnsi="宋体"/>
          <w:color w:val="000000"/>
          <w:sz w:val="24"/>
        </w:rPr>
        <w:t xml:space="preserve"> 43.0</w:t>
      </w:r>
    </w:p>
    <w:p w14:paraId="5AEFAEAF" w14:textId="77777777" w:rsidR="00E2530E" w:rsidRDefault="009835AA">
      <w:pPr>
        <w:spacing w:before="100" w:after="50" w:line="440" w:lineRule="exact"/>
        <w:ind w:firstLine="482"/>
        <w:rPr>
          <w:rFonts w:ascii="宋体" w:hAnsi="宋体"/>
          <w:color w:val="000000"/>
          <w:sz w:val="24"/>
        </w:rPr>
      </w:pPr>
      <w:r>
        <w:rPr>
          <w:rFonts w:ascii="宋体" w:hAnsi="宋体" w:hint="eastAsia"/>
          <w:color w:val="000000"/>
          <w:sz w:val="24"/>
        </w:rPr>
        <w:t>测试工具 谷歌</w:t>
      </w:r>
      <w:r>
        <w:rPr>
          <w:rFonts w:ascii="宋体" w:hAnsi="宋体"/>
          <w:color w:val="000000"/>
          <w:sz w:val="24"/>
        </w:rPr>
        <w:t>插件</w:t>
      </w:r>
      <w:r>
        <w:rPr>
          <w:color w:val="303942"/>
          <w:szCs w:val="21"/>
        </w:rPr>
        <w:t>Performance</w:t>
      </w:r>
      <w:r>
        <w:rPr>
          <w:rFonts w:ascii="Segoe UI" w:hAnsi="Segoe UI" w:cs="Segoe UI"/>
          <w:color w:val="303942"/>
          <w:szCs w:val="21"/>
        </w:rPr>
        <w:t xml:space="preserve"> </w:t>
      </w:r>
      <w:r>
        <w:rPr>
          <w:color w:val="303942"/>
          <w:szCs w:val="21"/>
        </w:rPr>
        <w:t>inspector</w:t>
      </w:r>
    </w:p>
    <w:p w14:paraId="380D5601" w14:textId="77777777" w:rsidR="00E2530E" w:rsidRDefault="009835AA">
      <w:pPr>
        <w:pStyle w:val="3"/>
        <w:spacing w:line="415" w:lineRule="auto"/>
        <w:rPr>
          <w:rFonts w:ascii="黑体" w:eastAsia="黑体" w:hAnsi="黑体"/>
          <w:bCs w:val="0"/>
          <w:color w:val="000000"/>
          <w:sz w:val="24"/>
          <w:szCs w:val="24"/>
        </w:rPr>
      </w:pPr>
      <w:bookmarkStart w:id="2877" w:name="_Toc356990854"/>
      <w:bookmarkStart w:id="2878" w:name="_Toc421645292"/>
      <w:r>
        <w:rPr>
          <w:rFonts w:ascii="黑体" w:eastAsia="黑体" w:hAnsi="黑体" w:hint="eastAsia"/>
          <w:bCs w:val="0"/>
          <w:color w:val="000000"/>
          <w:sz w:val="24"/>
          <w:szCs w:val="24"/>
        </w:rPr>
        <w:t>5.3.2性能测试过程</w:t>
      </w:r>
      <w:bookmarkEnd w:id="2877"/>
      <w:bookmarkEnd w:id="2878"/>
    </w:p>
    <w:p w14:paraId="72A92373" w14:textId="77777777" w:rsidR="00E2530E" w:rsidRDefault="009835AA">
      <w:pPr>
        <w:rPr>
          <w:rFonts w:ascii="宋体" w:hAnsi="宋体"/>
          <w:color w:val="000000"/>
          <w:sz w:val="24"/>
        </w:rPr>
      </w:pPr>
      <w:r>
        <w:rPr>
          <w:color w:val="000000"/>
          <w:sz w:val="24"/>
        </w:rPr>
        <w:t>1</w:t>
      </w:r>
      <w:r>
        <w:rPr>
          <w:rFonts w:ascii="宋体" w:hAnsi="宋体" w:hint="eastAsia"/>
          <w:color w:val="000000"/>
          <w:sz w:val="24"/>
        </w:rPr>
        <w:t>、清空</w:t>
      </w:r>
      <w:r>
        <w:rPr>
          <w:rFonts w:ascii="宋体" w:hAnsi="宋体"/>
          <w:color w:val="000000"/>
          <w:sz w:val="24"/>
        </w:rPr>
        <w:t>浏览器中所有的缓存数据。</w:t>
      </w:r>
    </w:p>
    <w:p w14:paraId="5DC1F0BB" w14:textId="77777777" w:rsidR="00E2530E" w:rsidRDefault="009835AA">
      <w:pPr>
        <w:rPr>
          <w:rFonts w:ascii="宋体" w:hAnsi="宋体"/>
          <w:color w:val="000000"/>
          <w:sz w:val="24"/>
        </w:rPr>
      </w:pPr>
      <w:r>
        <w:rPr>
          <w:color w:val="000000"/>
          <w:sz w:val="24"/>
        </w:rPr>
        <w:t>2</w:t>
      </w:r>
      <w:r>
        <w:rPr>
          <w:rFonts w:ascii="宋体" w:hAnsi="宋体" w:hint="eastAsia"/>
          <w:color w:val="000000"/>
          <w:sz w:val="24"/>
        </w:rPr>
        <w:t>、打开浏览器开发</w:t>
      </w:r>
      <w:r>
        <w:rPr>
          <w:rFonts w:ascii="宋体" w:hAnsi="宋体"/>
          <w:color w:val="000000"/>
          <w:sz w:val="24"/>
        </w:rPr>
        <w:t>者工具</w:t>
      </w:r>
      <w:r>
        <w:rPr>
          <w:rFonts w:ascii="宋体" w:hAnsi="宋体" w:hint="eastAsia"/>
          <w:color w:val="000000"/>
          <w:sz w:val="24"/>
        </w:rPr>
        <w:t>刷新</w:t>
      </w:r>
      <w:r>
        <w:rPr>
          <w:rFonts w:ascii="宋体" w:hAnsi="宋体"/>
          <w:color w:val="000000"/>
          <w:sz w:val="24"/>
        </w:rPr>
        <w:t>页面</w:t>
      </w:r>
    </w:p>
    <w:p w14:paraId="743D1CCF" w14:textId="77777777" w:rsidR="00E2530E" w:rsidRDefault="009835AA">
      <w:pPr>
        <w:rPr>
          <w:rFonts w:ascii="宋体" w:hAnsi="宋体"/>
          <w:color w:val="000000"/>
          <w:sz w:val="24"/>
        </w:rPr>
      </w:pPr>
      <w:r>
        <w:rPr>
          <w:color w:val="000000"/>
          <w:sz w:val="24"/>
        </w:rPr>
        <w:t>3</w:t>
      </w:r>
      <w:r>
        <w:rPr>
          <w:rFonts w:ascii="宋体" w:hAnsi="宋体" w:hint="eastAsia"/>
          <w:color w:val="000000"/>
          <w:sz w:val="24"/>
        </w:rPr>
        <w:t>、性能测试结果如下</w:t>
      </w:r>
      <w:r>
        <w:rPr>
          <w:rFonts w:ascii="宋体" w:hAnsi="宋体"/>
          <w:color w:val="000000"/>
          <w:sz w:val="24"/>
        </w:rPr>
        <w:t>：</w:t>
      </w:r>
    </w:p>
    <w:p w14:paraId="67871A19" w14:textId="77777777" w:rsidR="00E2530E" w:rsidRDefault="009835AA">
      <w:pPr>
        <w:rPr>
          <w:rFonts w:ascii="宋体" w:hAnsi="宋体"/>
          <w:color w:val="000000"/>
          <w:sz w:val="24"/>
        </w:rPr>
      </w:pPr>
      <w:r>
        <w:rPr>
          <w:rFonts w:ascii="宋体" w:hAnsi="宋体" w:hint="eastAsia"/>
          <w:color w:val="000000"/>
          <w:sz w:val="24"/>
        </w:rPr>
        <w:t>图形结果：</w:t>
      </w:r>
    </w:p>
    <w:p w14:paraId="4501164F" w14:textId="77777777" w:rsidR="00E2530E" w:rsidRDefault="009835AA">
      <w:pPr>
        <w:rPr>
          <w:color w:val="000000"/>
        </w:rPr>
      </w:pPr>
      <w:r>
        <w:rPr>
          <w:color w:val="000000"/>
        </w:rPr>
        <w:pict w14:anchorId="4A045436">
          <v:shape id="图片 16" o:spid="_x0000_i1044" type="#_x0000_t75" style="width:439.5pt;height:144.75pt">
            <v:imagedata r:id="rId27" o:title=""/>
          </v:shape>
        </w:pict>
      </w:r>
    </w:p>
    <w:p w14:paraId="55C1BDBF" w14:textId="77777777" w:rsidR="00E2530E" w:rsidRDefault="009835AA">
      <w:pPr>
        <w:jc w:val="center"/>
        <w:rPr>
          <w:b/>
          <w:color w:val="000000"/>
          <w:szCs w:val="21"/>
        </w:rPr>
      </w:pPr>
      <w:r>
        <w:rPr>
          <w:rFonts w:hint="eastAsia"/>
          <w:b/>
          <w:color w:val="000000"/>
          <w:szCs w:val="21"/>
        </w:rPr>
        <w:t>图</w:t>
      </w:r>
      <w:r>
        <w:rPr>
          <w:b/>
          <w:color w:val="000000"/>
          <w:szCs w:val="21"/>
        </w:rPr>
        <w:t xml:space="preserve">5-1 </w:t>
      </w:r>
      <w:r>
        <w:rPr>
          <w:rFonts w:hint="eastAsia"/>
          <w:b/>
          <w:color w:val="000000"/>
          <w:szCs w:val="21"/>
        </w:rPr>
        <w:t>地图</w:t>
      </w:r>
      <w:r>
        <w:rPr>
          <w:b/>
          <w:color w:val="000000"/>
          <w:szCs w:val="21"/>
        </w:rPr>
        <w:t>页面</w:t>
      </w:r>
      <w:r>
        <w:rPr>
          <w:rFonts w:hint="eastAsia"/>
          <w:b/>
          <w:color w:val="000000"/>
          <w:szCs w:val="21"/>
        </w:rPr>
        <w:t>内存使用测试</w:t>
      </w:r>
      <w:r>
        <w:rPr>
          <w:b/>
          <w:color w:val="000000"/>
          <w:szCs w:val="21"/>
        </w:rPr>
        <w:t>图</w:t>
      </w:r>
      <w:r>
        <w:rPr>
          <w:rFonts w:hint="eastAsia"/>
          <w:b/>
          <w:color w:val="000000"/>
          <w:szCs w:val="21"/>
        </w:rPr>
        <w:t>表</w:t>
      </w:r>
    </w:p>
    <w:p w14:paraId="04993B8E" w14:textId="77777777" w:rsidR="00E2530E" w:rsidRDefault="009835AA">
      <w:pPr>
        <w:rPr>
          <w:color w:val="000000"/>
          <w:sz w:val="24"/>
        </w:rPr>
      </w:pPr>
      <w:r>
        <w:rPr>
          <w:rFonts w:hint="eastAsia"/>
          <w:color w:val="000000"/>
          <w:sz w:val="24"/>
        </w:rPr>
        <w:t>结果树显示：</w:t>
      </w:r>
    </w:p>
    <w:p w14:paraId="058E7109" w14:textId="77777777" w:rsidR="00E2530E" w:rsidRDefault="009835AA">
      <w:pPr>
        <w:rPr>
          <w:color w:val="000000"/>
        </w:rPr>
      </w:pPr>
      <w:r>
        <w:rPr>
          <w:color w:val="000000"/>
        </w:rPr>
        <w:pict w14:anchorId="231F88B7">
          <v:shape id="图片 2" o:spid="_x0000_i1045" type="#_x0000_t75" style="width:439.5pt;height:148.5pt">
            <v:imagedata r:id="rId28" o:title=""/>
          </v:shape>
        </w:pict>
      </w:r>
    </w:p>
    <w:p w14:paraId="44930D75" w14:textId="77777777" w:rsidR="00E2530E" w:rsidRDefault="009835AA">
      <w:pPr>
        <w:jc w:val="center"/>
        <w:rPr>
          <w:b/>
          <w:color w:val="000000"/>
          <w:szCs w:val="21"/>
        </w:rPr>
      </w:pPr>
      <w:r>
        <w:rPr>
          <w:rFonts w:hint="eastAsia"/>
          <w:b/>
          <w:color w:val="000000"/>
          <w:szCs w:val="21"/>
        </w:rPr>
        <w:t>图</w:t>
      </w:r>
      <w:r>
        <w:rPr>
          <w:b/>
          <w:color w:val="000000"/>
          <w:szCs w:val="21"/>
        </w:rPr>
        <w:t>5-2</w:t>
      </w:r>
      <w:r>
        <w:rPr>
          <w:rFonts w:hint="eastAsia"/>
          <w:b/>
          <w:color w:val="000000"/>
          <w:szCs w:val="21"/>
        </w:rPr>
        <w:t>地图</w:t>
      </w:r>
      <w:r>
        <w:rPr>
          <w:b/>
          <w:color w:val="000000"/>
          <w:szCs w:val="21"/>
        </w:rPr>
        <w:t>页面</w:t>
      </w:r>
      <w:r>
        <w:rPr>
          <w:rFonts w:hint="eastAsia"/>
          <w:b/>
          <w:color w:val="000000"/>
          <w:szCs w:val="21"/>
        </w:rPr>
        <w:t>加载</w:t>
      </w:r>
      <w:r>
        <w:rPr>
          <w:b/>
          <w:color w:val="000000"/>
          <w:szCs w:val="21"/>
        </w:rPr>
        <w:t>时间测试图表</w:t>
      </w:r>
    </w:p>
    <w:p w14:paraId="58781B44" w14:textId="77777777" w:rsidR="00E2530E" w:rsidRDefault="00E2530E">
      <w:pPr>
        <w:jc w:val="center"/>
        <w:rPr>
          <w:b/>
          <w:color w:val="000000"/>
          <w:szCs w:val="21"/>
        </w:rPr>
      </w:pPr>
    </w:p>
    <w:p w14:paraId="12BAF0C6" w14:textId="77777777" w:rsidR="00E2530E" w:rsidRDefault="009835AA">
      <w:pPr>
        <w:rPr>
          <w:color w:val="000000"/>
          <w:sz w:val="24"/>
        </w:rPr>
      </w:pPr>
      <w:r>
        <w:rPr>
          <w:color w:val="000000"/>
          <w:sz w:val="24"/>
        </w:rPr>
        <w:t>3</w:t>
      </w:r>
      <w:r>
        <w:rPr>
          <w:rFonts w:hint="eastAsia"/>
          <w:color w:val="000000"/>
          <w:sz w:val="24"/>
        </w:rPr>
        <w:t>、性能分析</w:t>
      </w:r>
    </w:p>
    <w:p w14:paraId="28B39314" w14:textId="77777777" w:rsidR="00E2530E" w:rsidRDefault="009835AA">
      <w:pPr>
        <w:ind w:leftChars="200" w:left="420"/>
        <w:rPr>
          <w:color w:val="000000"/>
          <w:sz w:val="24"/>
        </w:rPr>
      </w:pPr>
      <w:r>
        <w:rPr>
          <w:rFonts w:hint="eastAsia"/>
          <w:color w:val="000000"/>
          <w:sz w:val="24"/>
        </w:rPr>
        <w:t>地图页面</w:t>
      </w:r>
      <w:r>
        <w:rPr>
          <w:color w:val="000000"/>
          <w:sz w:val="24"/>
        </w:rPr>
        <w:t>内存使用</w:t>
      </w:r>
      <w:r>
        <w:rPr>
          <w:rFonts w:hint="eastAsia"/>
          <w:color w:val="000000"/>
          <w:sz w:val="24"/>
        </w:rPr>
        <w:t>16.3078</w:t>
      </w:r>
      <w:r>
        <w:rPr>
          <w:color w:val="000000"/>
          <w:sz w:val="24"/>
        </w:rPr>
        <w:t>MB</w:t>
      </w:r>
    </w:p>
    <w:p w14:paraId="0C1E341F" w14:textId="77777777" w:rsidR="00E2530E" w:rsidRDefault="009835AA">
      <w:pPr>
        <w:ind w:leftChars="200" w:left="420"/>
        <w:rPr>
          <w:color w:val="000000"/>
          <w:sz w:val="24"/>
        </w:rPr>
      </w:pPr>
      <w:r>
        <w:rPr>
          <w:rFonts w:hint="eastAsia"/>
          <w:color w:val="000000"/>
          <w:sz w:val="24"/>
        </w:rPr>
        <w:t>地图</w:t>
      </w:r>
      <w:r>
        <w:rPr>
          <w:color w:val="000000"/>
          <w:sz w:val="24"/>
        </w:rPr>
        <w:t>页面加载时间</w:t>
      </w:r>
      <w:r>
        <w:rPr>
          <w:rFonts w:hint="eastAsia"/>
          <w:color w:val="000000"/>
          <w:sz w:val="24"/>
        </w:rPr>
        <w:t>1.7</w:t>
      </w:r>
      <w:r>
        <w:rPr>
          <w:color w:val="000000"/>
          <w:sz w:val="24"/>
        </w:rPr>
        <w:t>s</w:t>
      </w:r>
    </w:p>
    <w:p w14:paraId="7DC2322B" w14:textId="77777777" w:rsidR="00E2530E" w:rsidRDefault="009835AA">
      <w:pPr>
        <w:pStyle w:val="2"/>
        <w:rPr>
          <w:rFonts w:ascii="黑体" w:eastAsia="黑体" w:hAnsi="黑体"/>
          <w:color w:val="000000"/>
          <w:sz w:val="28"/>
          <w:szCs w:val="28"/>
        </w:rPr>
      </w:pPr>
      <w:bookmarkStart w:id="2879" w:name="_Toc356990855"/>
      <w:bookmarkStart w:id="2880" w:name="_Toc421645293"/>
      <w:r>
        <w:rPr>
          <w:rFonts w:ascii="黑体" w:eastAsia="黑体" w:hAnsi="黑体" w:hint="eastAsia"/>
          <w:bCs w:val="0"/>
          <w:color w:val="000000"/>
          <w:sz w:val="28"/>
          <w:szCs w:val="28"/>
        </w:rPr>
        <w:lastRenderedPageBreak/>
        <w:t>5.4测试结论</w:t>
      </w:r>
      <w:bookmarkEnd w:id="2873"/>
      <w:bookmarkEnd w:id="2879"/>
      <w:bookmarkEnd w:id="2880"/>
    </w:p>
    <w:p w14:paraId="1E0BA292" w14:textId="77777777" w:rsidR="00E2530E" w:rsidRDefault="009835AA">
      <w:pPr>
        <w:ind w:firstLine="420"/>
        <w:rPr>
          <w:rFonts w:ascii="宋体" w:hAnsi="宋体" w:cs="宋体"/>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适应性</w:t>
      </w:r>
      <w:r>
        <w:rPr>
          <w:rFonts w:ascii="宋体" w:hAnsi="宋体" w:cs="宋体"/>
          <w:color w:val="000000"/>
          <w:kern w:val="0"/>
          <w:sz w:val="24"/>
        </w:rPr>
        <w:t>，</w:t>
      </w:r>
      <w:r>
        <w:rPr>
          <w:rFonts w:ascii="宋体" w:hAnsi="宋体" w:cs="宋体" w:hint="eastAsia"/>
          <w:color w:val="000000"/>
          <w:kern w:val="0"/>
          <w:sz w:val="24"/>
        </w:rPr>
        <w:t>低配机</w:t>
      </w:r>
      <w:r>
        <w:rPr>
          <w:rFonts w:ascii="宋体" w:hAnsi="宋体" w:cs="宋体"/>
          <w:color w:val="000000"/>
          <w:kern w:val="0"/>
          <w:sz w:val="24"/>
        </w:rPr>
        <w:t>高配机都可以高</w:t>
      </w:r>
      <w:r>
        <w:rPr>
          <w:rFonts w:ascii="宋体" w:hAnsi="宋体" w:cs="宋体" w:hint="eastAsia"/>
          <w:color w:val="000000"/>
          <w:kern w:val="0"/>
          <w:sz w:val="24"/>
        </w:rPr>
        <w:t>效地</w:t>
      </w:r>
      <w:r>
        <w:rPr>
          <w:rFonts w:ascii="宋体" w:hAnsi="宋体" w:cs="宋体"/>
          <w:color w:val="000000"/>
          <w:kern w:val="0"/>
          <w:sz w:val="24"/>
        </w:rPr>
        <w:t>使用</w:t>
      </w:r>
      <w:r>
        <w:rPr>
          <w:rFonts w:hint="eastAsia"/>
          <w:color w:val="000000"/>
          <w:sz w:val="24"/>
        </w:rPr>
        <w:t>。</w:t>
      </w:r>
    </w:p>
    <w:p w14:paraId="3F6873C3"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总之，基本达到了设计的要求，对设计中提出的功能都能顺利的实现。</w:t>
      </w:r>
    </w:p>
    <w:p w14:paraId="252DC693" w14:textId="77777777" w:rsidR="00E2530E" w:rsidRDefault="009835AA">
      <w:pPr>
        <w:pStyle w:val="1"/>
        <w:jc w:val="center"/>
        <w:rPr>
          <w:rStyle w:val="af6"/>
          <w:rFonts w:ascii="黑体" w:eastAsia="黑体" w:hAnsi="黑体"/>
          <w:color w:val="000000"/>
          <w:sz w:val="36"/>
          <w:szCs w:val="36"/>
        </w:rPr>
      </w:pPr>
      <w:bookmarkStart w:id="2881" w:name="_Toc420933150"/>
      <w:bookmarkStart w:id="2882" w:name="_Toc356378581"/>
      <w:bookmarkStart w:id="2883" w:name="_Toc356381734"/>
      <w:bookmarkStart w:id="2884" w:name="_Toc356990856"/>
      <w:bookmarkStart w:id="2885" w:name="_Toc420932651"/>
      <w:bookmarkStart w:id="2886" w:name="_Toc421645294"/>
      <w:r>
        <w:rPr>
          <w:rStyle w:val="af6"/>
          <w:rFonts w:ascii="黑体" w:eastAsia="黑体" w:hAnsi="黑体" w:hint="eastAsia"/>
          <w:color w:val="000000"/>
          <w:sz w:val="36"/>
          <w:szCs w:val="36"/>
        </w:rPr>
        <w:t>结  论</w:t>
      </w:r>
      <w:bookmarkEnd w:id="2881"/>
      <w:bookmarkEnd w:id="2882"/>
      <w:bookmarkEnd w:id="2883"/>
      <w:bookmarkEnd w:id="2884"/>
      <w:bookmarkEnd w:id="2885"/>
      <w:bookmarkEnd w:id="2886"/>
    </w:p>
    <w:p w14:paraId="6827BADC"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bookmarkStart w:id="2887" w:name="_Toc264224272"/>
      <w:r>
        <w:rPr>
          <w:rFonts w:ascii="宋体" w:hAnsi="宋体" w:cs="宋体"/>
          <w:color w:val="000000"/>
          <w:kern w:val="0"/>
          <w:sz w:val="24"/>
        </w:rPr>
        <w:t>该</w:t>
      </w:r>
      <w:r>
        <w:rPr>
          <w:rFonts w:ascii="宋体" w:hAnsi="宋体" w:cs="宋体" w:hint="eastAsia"/>
          <w:color w:val="000000"/>
          <w:kern w:val="0"/>
          <w:sz w:val="24"/>
        </w:rPr>
        <w:t>地理位置</w:t>
      </w:r>
      <w:r>
        <w:rPr>
          <w:rFonts w:ascii="宋体" w:hAnsi="宋体" w:cs="宋体"/>
          <w:color w:val="000000"/>
          <w:kern w:val="0"/>
          <w:sz w:val="24"/>
        </w:rPr>
        <w:t>数据展示系统为实现准确、快速，高效</w:t>
      </w:r>
      <w:ins w:id="2888" w:author="libo" w:date="2015-06-09T15:31:00Z">
        <w:r>
          <w:rPr>
            <w:rFonts w:ascii="宋体" w:hAnsi="宋体" w:cs="宋体"/>
            <w:color w:val="000000"/>
            <w:kern w:val="0"/>
            <w:sz w:val="24"/>
          </w:rPr>
          <w:t>展示和分析公安机关监控的网络数据</w:t>
        </w:r>
      </w:ins>
      <w:del w:id="2889" w:author="libo" w:date="2015-06-09T15:31:00Z">
        <w:r>
          <w:rPr>
            <w:rFonts w:ascii="宋体" w:hAnsi="宋体" w:cs="宋体"/>
            <w:color w:val="000000"/>
            <w:kern w:val="0"/>
            <w:sz w:val="24"/>
          </w:rPr>
          <w:delText>的</w:delText>
        </w:r>
        <w:r>
          <w:rPr>
            <w:rFonts w:ascii="宋体" w:hAnsi="宋体" w:cs="宋体" w:hint="eastAsia"/>
            <w:color w:val="000000"/>
            <w:kern w:val="0"/>
            <w:sz w:val="24"/>
          </w:rPr>
          <w:delText>公安</w:delText>
        </w:r>
        <w:r>
          <w:rPr>
            <w:rFonts w:ascii="宋体" w:hAnsi="宋体" w:cs="宋体"/>
            <w:color w:val="000000"/>
            <w:kern w:val="0"/>
            <w:sz w:val="24"/>
          </w:rPr>
          <w:delText>业务处理</w:delText>
        </w:r>
      </w:del>
      <w:r>
        <w:rPr>
          <w:rFonts w:ascii="宋体" w:hAnsi="宋体" w:cs="宋体"/>
          <w:color w:val="000000"/>
          <w:kern w:val="0"/>
          <w:sz w:val="24"/>
        </w:rPr>
        <w:t>提供了方便，它的实现</w:t>
      </w:r>
      <w:ins w:id="2890" w:author="libo" w:date="2015-06-09T15:31:00Z">
        <w:r>
          <w:rPr>
            <w:rFonts w:ascii="宋体" w:hAnsi="宋体" w:cs="宋体"/>
            <w:color w:val="000000"/>
            <w:kern w:val="0"/>
            <w:sz w:val="24"/>
          </w:rPr>
          <w:t>为</w:t>
        </w:r>
      </w:ins>
      <w:del w:id="2891" w:author="libo" w:date="2015-06-09T15:31:00Z">
        <w:r>
          <w:rPr>
            <w:rFonts w:ascii="宋体" w:hAnsi="宋体" w:cs="宋体"/>
            <w:color w:val="000000"/>
            <w:kern w:val="0"/>
            <w:sz w:val="24"/>
          </w:rPr>
          <w:delText>使</w:delText>
        </w:r>
      </w:del>
      <w:r>
        <w:rPr>
          <w:rFonts w:ascii="宋体" w:hAnsi="宋体" w:cs="宋体" w:hint="eastAsia"/>
          <w:color w:val="000000"/>
          <w:kern w:val="0"/>
          <w:sz w:val="24"/>
        </w:rPr>
        <w:t>公安</w:t>
      </w:r>
      <w:r>
        <w:rPr>
          <w:rFonts w:ascii="宋体" w:hAnsi="宋体" w:cs="宋体"/>
          <w:color w:val="000000"/>
          <w:kern w:val="0"/>
          <w:sz w:val="24"/>
        </w:rPr>
        <w:t>人员</w:t>
      </w:r>
      <w:ins w:id="2892" w:author="libo" w:date="2015-06-09T15:32:00Z">
        <w:r>
          <w:rPr>
            <w:rFonts w:ascii="宋体" w:hAnsi="宋体" w:cs="宋体"/>
            <w:color w:val="000000"/>
            <w:kern w:val="0"/>
            <w:sz w:val="24"/>
          </w:rPr>
          <w:t>使用网络技术侦破案件提供了可能</w:t>
        </w:r>
      </w:ins>
      <w:del w:id="2893" w:author="libo" w:date="2015-06-09T15:31:00Z">
        <w:r>
          <w:rPr>
            <w:rFonts w:ascii="宋体" w:hAnsi="宋体" w:cs="宋体"/>
            <w:color w:val="000000"/>
            <w:kern w:val="0"/>
            <w:sz w:val="24"/>
          </w:rPr>
          <w:delText>摆脱了繁重的资料管理、分类汇总、信息查询等工作</w:delText>
        </w:r>
      </w:del>
      <w:r>
        <w:rPr>
          <w:rFonts w:ascii="宋体" w:hAnsi="宋体" w:cs="宋体"/>
          <w:color w:val="000000"/>
          <w:kern w:val="0"/>
          <w:sz w:val="24"/>
        </w:rPr>
        <w:t>，</w:t>
      </w:r>
      <w:del w:id="2894" w:author="libo" w:date="2015-06-09T15:32:00Z">
        <w:r>
          <w:rPr>
            <w:rFonts w:ascii="宋体" w:hAnsi="宋体" w:cs="宋体"/>
            <w:color w:val="000000"/>
            <w:kern w:val="0"/>
            <w:sz w:val="24"/>
          </w:rPr>
          <w:delText>大大提高了</w:delText>
        </w:r>
      </w:del>
      <w:ins w:id="2895" w:author="libo" w:date="2015-06-09T15:32:00Z">
        <w:r>
          <w:rPr>
            <w:rFonts w:ascii="宋体" w:hAnsi="宋体" w:cs="宋体"/>
            <w:color w:val="000000"/>
            <w:kern w:val="0"/>
            <w:sz w:val="24"/>
          </w:rPr>
          <w:t>丰富了</w:t>
        </w:r>
      </w:ins>
      <w:r>
        <w:rPr>
          <w:rFonts w:ascii="宋体" w:hAnsi="宋体" w:cs="宋体" w:hint="eastAsia"/>
          <w:color w:val="000000"/>
          <w:kern w:val="0"/>
          <w:sz w:val="24"/>
        </w:rPr>
        <w:t>公安</w:t>
      </w:r>
      <w:r>
        <w:rPr>
          <w:rFonts w:ascii="宋体" w:hAnsi="宋体" w:cs="宋体"/>
          <w:color w:val="000000"/>
          <w:kern w:val="0"/>
          <w:sz w:val="24"/>
        </w:rPr>
        <w:t>人员</w:t>
      </w:r>
      <w:del w:id="2896" w:author="libo" w:date="2015-06-09T15:32:00Z">
        <w:r>
          <w:rPr>
            <w:rFonts w:ascii="宋体" w:hAnsi="宋体" w:cs="宋体"/>
            <w:color w:val="000000"/>
            <w:kern w:val="0"/>
            <w:sz w:val="24"/>
          </w:rPr>
          <w:delText>的工作效率</w:delText>
        </w:r>
      </w:del>
      <w:ins w:id="2897" w:author="libo" w:date="2015-06-09T15:32:00Z">
        <w:r>
          <w:rPr>
            <w:rFonts w:ascii="宋体" w:hAnsi="宋体" w:cs="宋体"/>
            <w:color w:val="000000"/>
            <w:kern w:val="0"/>
            <w:sz w:val="24"/>
          </w:rPr>
          <w:t>侦破安全的技术手段</w:t>
        </w:r>
      </w:ins>
      <w:r>
        <w:rPr>
          <w:rFonts w:ascii="宋体" w:hAnsi="宋体" w:cs="宋体"/>
          <w:color w:val="000000"/>
          <w:kern w:val="0"/>
          <w:sz w:val="24"/>
        </w:rPr>
        <w:t>。</w:t>
      </w:r>
    </w:p>
    <w:p w14:paraId="5738725F"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本文主要对</w:t>
      </w:r>
      <w:r>
        <w:rPr>
          <w:rFonts w:ascii="宋体" w:hAnsi="宋体" w:cs="宋体" w:hint="eastAsia"/>
          <w:color w:val="000000"/>
          <w:kern w:val="0"/>
          <w:sz w:val="24"/>
        </w:rPr>
        <w:t>地理位置</w:t>
      </w:r>
      <w:r>
        <w:rPr>
          <w:rFonts w:ascii="宋体" w:hAnsi="宋体" w:cs="宋体"/>
          <w:color w:val="000000"/>
          <w:kern w:val="0"/>
          <w:sz w:val="24"/>
        </w:rPr>
        <w:t>数据展示系统在应用以及具体实现方面进行了分析和探讨。在应用方面，主要对</w:t>
      </w:r>
      <w:r>
        <w:rPr>
          <w:rFonts w:ascii="宋体" w:hAnsi="宋体" w:cs="宋体" w:hint="eastAsia"/>
          <w:color w:val="000000"/>
          <w:kern w:val="0"/>
          <w:sz w:val="24"/>
        </w:rPr>
        <w:t>互联网应用作战指挥</w:t>
      </w:r>
      <w:r>
        <w:rPr>
          <w:rFonts w:ascii="宋体" w:hAnsi="宋体" w:cs="宋体"/>
          <w:color w:val="000000"/>
          <w:kern w:val="0"/>
          <w:sz w:val="24"/>
        </w:rPr>
        <w:t>系统进行了系统分析和详细设计，设计出了系统应包含的具体功能模块。在具体实现方面，着重就</w:t>
      </w:r>
      <w:r>
        <w:rPr>
          <w:rFonts w:ascii="宋体" w:hAnsi="宋体" w:cs="宋体" w:hint="eastAsia"/>
          <w:color w:val="000000"/>
          <w:kern w:val="0"/>
          <w:sz w:val="24"/>
        </w:rPr>
        <w:t>交互逻辑</w:t>
      </w:r>
      <w:r>
        <w:rPr>
          <w:rFonts w:ascii="宋体" w:hAnsi="宋体" w:cs="宋体"/>
          <w:color w:val="000000"/>
          <w:kern w:val="0"/>
          <w:sz w:val="24"/>
        </w:rPr>
        <w:t>的设计与各个模块的实现逻辑进行了详细说明。</w:t>
      </w:r>
    </w:p>
    <w:p w14:paraId="2B88884B"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系统</w:t>
      </w:r>
      <w:ins w:id="2898" w:author="libo" w:date="2015-06-09T15:35:00Z">
        <w:r>
          <w:rPr>
            <w:rFonts w:ascii="宋体" w:hAnsi="宋体" w:cs="宋体"/>
            <w:color w:val="000000"/>
            <w:kern w:val="0"/>
            <w:sz w:val="24"/>
          </w:rPr>
          <w:t>基于百度LBS API，</w:t>
        </w:r>
      </w:ins>
      <w:ins w:id="2899" w:author="libo" w:date="2015-06-09T15:39:00Z">
        <w:r>
          <w:rPr>
            <w:rFonts w:ascii="宋体" w:hAnsi="宋体" w:cs="宋体"/>
            <w:color w:val="000000"/>
            <w:kern w:val="0"/>
            <w:sz w:val="24"/>
          </w:rPr>
          <w:t>使用了</w:t>
        </w:r>
      </w:ins>
      <w:ins w:id="2900" w:author="libo" w:date="2015-06-09T15:40:00Z">
        <w:r>
          <w:rPr>
            <w:rFonts w:ascii="宋体" w:hAnsi="宋体" w:cs="宋体"/>
            <w:color w:val="000000"/>
            <w:kern w:val="0"/>
            <w:sz w:val="24"/>
            <w:rPrChange w:id="2901" w:author="libo" w:date="2015-06-09T15:40:00Z">
              <w:rPr/>
            </w:rPrChange>
          </w:rPr>
          <w:t>sea.js</w:t>
        </w:r>
        <w:r>
          <w:rPr>
            <w:rFonts w:ascii="宋体" w:hAnsi="宋体" w:cs="宋体"/>
            <w:color w:val="000000"/>
            <w:kern w:val="0"/>
            <w:sz w:val="24"/>
          </w:rPr>
          <w:t>、</w:t>
        </w:r>
        <w:r>
          <w:rPr>
            <w:rFonts w:ascii="宋体" w:hAnsi="宋体" w:cs="宋体"/>
            <w:color w:val="000000"/>
            <w:kern w:val="0"/>
            <w:sz w:val="24"/>
            <w:rPrChange w:id="2902" w:author="libo" w:date="2015-06-09T15:40:00Z">
              <w:rPr/>
            </w:rPrChange>
          </w:rPr>
          <w:t>Backbone.js</w:t>
        </w:r>
        <w:r>
          <w:rPr>
            <w:rFonts w:ascii="宋体" w:hAnsi="宋体" w:cs="宋体"/>
            <w:color w:val="000000"/>
            <w:kern w:val="0"/>
            <w:sz w:val="24"/>
          </w:rPr>
          <w:t>等前端技术，</w:t>
        </w:r>
      </w:ins>
      <w:r>
        <w:rPr>
          <w:rFonts w:ascii="宋体" w:hAnsi="宋体" w:cs="宋体"/>
          <w:color w:val="000000"/>
          <w:kern w:val="0"/>
          <w:sz w:val="24"/>
        </w:rPr>
        <w:t>设计开发出一个便于用户使用和操作的</w:t>
      </w:r>
      <w:r>
        <w:rPr>
          <w:rFonts w:ascii="宋体" w:hAnsi="宋体" w:cs="宋体" w:hint="eastAsia"/>
          <w:color w:val="000000"/>
          <w:kern w:val="0"/>
          <w:sz w:val="24"/>
        </w:rPr>
        <w:t>地理位置</w:t>
      </w:r>
      <w:r>
        <w:rPr>
          <w:rFonts w:ascii="宋体" w:hAnsi="宋体" w:cs="宋体"/>
          <w:color w:val="000000"/>
          <w:kern w:val="0"/>
          <w:sz w:val="24"/>
        </w:rPr>
        <w:t>数据展示系统，其实现的功能如下：</w:t>
      </w:r>
    </w:p>
    <w:p w14:paraId="2FE180A9"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color w:val="000000"/>
          <w:sz w:val="24"/>
        </w:rPr>
        <w:t>1</w:t>
      </w:r>
      <w:r>
        <w:rPr>
          <w:rFonts w:ascii="宋体" w:hAnsi="宋体" w:cs="宋体"/>
          <w:color w:val="000000"/>
          <w:kern w:val="0"/>
          <w:sz w:val="24"/>
        </w:rPr>
        <w:t>、数据输入与验证。</w:t>
      </w:r>
      <w:r>
        <w:rPr>
          <w:rFonts w:ascii="宋体" w:hAnsi="宋体" w:cs="宋体" w:hint="eastAsia"/>
          <w:color w:val="000000"/>
          <w:kern w:val="0"/>
          <w:sz w:val="24"/>
        </w:rPr>
        <w:t>可以方便的对与操作相关的数据进行输入和验证，并根据操作的功能决定是否将输入的合理数据</w:t>
      </w:r>
      <w:r>
        <w:rPr>
          <w:rFonts w:ascii="宋体" w:hAnsi="宋体" w:cs="宋体"/>
          <w:color w:val="000000"/>
          <w:kern w:val="0"/>
          <w:sz w:val="24"/>
        </w:rPr>
        <w:t>存入数据库</w:t>
      </w:r>
      <w:r>
        <w:rPr>
          <w:rFonts w:ascii="宋体" w:hAnsi="宋体" w:cs="宋体" w:hint="eastAsia"/>
          <w:color w:val="000000"/>
          <w:kern w:val="0"/>
          <w:sz w:val="24"/>
        </w:rPr>
        <w:t>相应的表中</w:t>
      </w:r>
      <w:r>
        <w:rPr>
          <w:rFonts w:ascii="宋体" w:hAnsi="宋体" w:cs="宋体"/>
          <w:color w:val="000000"/>
          <w:kern w:val="0"/>
          <w:sz w:val="24"/>
        </w:rPr>
        <w:t>。</w:t>
      </w:r>
    </w:p>
    <w:p w14:paraId="79119DF2"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color w:val="000000"/>
          <w:sz w:val="24"/>
        </w:rPr>
        <w:t>2</w:t>
      </w:r>
      <w:r>
        <w:rPr>
          <w:rFonts w:ascii="宋体" w:hAnsi="宋体" w:cs="宋体"/>
          <w:color w:val="000000"/>
          <w:kern w:val="0"/>
          <w:sz w:val="24"/>
        </w:rPr>
        <w:t>、数据库管理与</w:t>
      </w:r>
      <w:r>
        <w:rPr>
          <w:rFonts w:ascii="宋体" w:hAnsi="宋体" w:cs="宋体" w:hint="eastAsia"/>
          <w:color w:val="000000"/>
          <w:kern w:val="0"/>
          <w:sz w:val="24"/>
        </w:rPr>
        <w:t>存储数据</w:t>
      </w:r>
      <w:r>
        <w:rPr>
          <w:rFonts w:ascii="宋体" w:hAnsi="宋体" w:cs="宋体"/>
          <w:color w:val="000000"/>
          <w:kern w:val="0"/>
          <w:sz w:val="24"/>
        </w:rPr>
        <w:t>。</w:t>
      </w:r>
      <w:r>
        <w:rPr>
          <w:rFonts w:ascii="宋体" w:hAnsi="宋体" w:cs="宋体" w:hint="eastAsia"/>
          <w:color w:val="000000"/>
          <w:kern w:val="0"/>
          <w:sz w:val="24"/>
        </w:rPr>
        <w:t>依据</w:t>
      </w:r>
      <w:r>
        <w:rPr>
          <w:rFonts w:ascii="宋体" w:hAnsi="宋体" w:cs="宋体"/>
          <w:color w:val="000000"/>
          <w:kern w:val="0"/>
          <w:sz w:val="24"/>
        </w:rPr>
        <w:t>关系型数据库并结合</w:t>
      </w:r>
      <w:r>
        <w:rPr>
          <w:rFonts w:ascii="宋体" w:hAnsi="宋体" w:cs="宋体" w:hint="eastAsia"/>
          <w:color w:val="000000"/>
          <w:kern w:val="0"/>
          <w:sz w:val="24"/>
        </w:rPr>
        <w:t>我</w:t>
      </w:r>
      <w:r>
        <w:rPr>
          <w:rFonts w:ascii="宋体" w:hAnsi="宋体" w:cs="宋体"/>
          <w:color w:val="000000"/>
          <w:kern w:val="0"/>
          <w:sz w:val="24"/>
        </w:rPr>
        <w:t>校教师职称申报的实际工作流程情况，</w:t>
      </w:r>
      <w:r>
        <w:rPr>
          <w:rFonts w:ascii="宋体" w:hAnsi="宋体" w:cs="宋体" w:hint="eastAsia"/>
          <w:color w:val="000000"/>
          <w:kern w:val="0"/>
          <w:sz w:val="24"/>
        </w:rPr>
        <w:t>设计的数据库符合需求且合理</w:t>
      </w:r>
      <w:r>
        <w:rPr>
          <w:rFonts w:ascii="宋体" w:hAnsi="宋体" w:cs="宋体"/>
          <w:color w:val="000000"/>
          <w:kern w:val="0"/>
          <w:sz w:val="24"/>
        </w:rPr>
        <w:t>，</w:t>
      </w:r>
      <w:r>
        <w:rPr>
          <w:rFonts w:ascii="宋体" w:hAnsi="宋体" w:cs="宋体" w:hint="eastAsia"/>
          <w:color w:val="000000"/>
          <w:kern w:val="0"/>
          <w:sz w:val="24"/>
        </w:rPr>
        <w:t>能</w:t>
      </w:r>
      <w:r>
        <w:rPr>
          <w:rFonts w:ascii="宋体" w:hAnsi="宋体" w:cs="宋体"/>
          <w:color w:val="000000"/>
          <w:kern w:val="0"/>
          <w:sz w:val="24"/>
        </w:rPr>
        <w:t>使用户快速有效地共享</w:t>
      </w:r>
      <w:r>
        <w:rPr>
          <w:rFonts w:ascii="宋体" w:hAnsi="宋体" w:cs="宋体" w:hint="eastAsia"/>
          <w:color w:val="000000"/>
          <w:kern w:val="0"/>
          <w:sz w:val="24"/>
        </w:rPr>
        <w:t>、</w:t>
      </w:r>
      <w:r>
        <w:rPr>
          <w:rFonts w:ascii="宋体" w:hAnsi="宋体" w:cs="宋体"/>
          <w:color w:val="000000"/>
          <w:kern w:val="0"/>
          <w:sz w:val="24"/>
        </w:rPr>
        <w:t>检索、提取、更新数据。</w:t>
      </w:r>
    </w:p>
    <w:p w14:paraId="33E542DA"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color w:val="000000"/>
          <w:sz w:val="24"/>
        </w:rPr>
        <w:t>3</w:t>
      </w:r>
      <w:r>
        <w:rPr>
          <w:rFonts w:ascii="宋体" w:hAnsi="宋体" w:cs="宋体"/>
          <w:color w:val="000000"/>
          <w:kern w:val="0"/>
          <w:sz w:val="24"/>
        </w:rPr>
        <w:t>、数据处理与显示。用户</w:t>
      </w:r>
      <w:r>
        <w:rPr>
          <w:rFonts w:ascii="宋体" w:hAnsi="宋体" w:cs="宋体" w:hint="eastAsia"/>
          <w:color w:val="000000"/>
          <w:kern w:val="0"/>
          <w:sz w:val="24"/>
        </w:rPr>
        <w:t>通过操作界面上的功能按键，可对</w:t>
      </w:r>
      <w:r>
        <w:rPr>
          <w:rFonts w:ascii="宋体" w:hAnsi="宋体" w:cs="宋体"/>
          <w:color w:val="000000"/>
          <w:kern w:val="0"/>
          <w:sz w:val="24"/>
        </w:rPr>
        <w:t>对数据进行 (如增加、删除、修改、查询、统计等) 处理，</w:t>
      </w:r>
      <w:r>
        <w:rPr>
          <w:rFonts w:ascii="宋体" w:hAnsi="宋体" w:cs="宋体" w:hint="eastAsia"/>
          <w:color w:val="000000"/>
          <w:kern w:val="0"/>
          <w:sz w:val="24"/>
        </w:rPr>
        <w:t>最终</w:t>
      </w:r>
      <w:r>
        <w:rPr>
          <w:rFonts w:ascii="宋体" w:hAnsi="宋体" w:cs="宋体"/>
          <w:color w:val="000000"/>
          <w:kern w:val="0"/>
          <w:sz w:val="24"/>
        </w:rPr>
        <w:t>以</w:t>
      </w:r>
      <w:r>
        <w:rPr>
          <w:rFonts w:ascii="宋体" w:hAnsi="宋体" w:cs="宋体" w:hint="eastAsia"/>
          <w:color w:val="000000"/>
          <w:kern w:val="0"/>
          <w:sz w:val="24"/>
        </w:rPr>
        <w:t>地图</w:t>
      </w:r>
      <w:r>
        <w:rPr>
          <w:rFonts w:ascii="宋体" w:hAnsi="宋体" w:cs="宋体"/>
          <w:color w:val="000000"/>
          <w:kern w:val="0"/>
          <w:sz w:val="24"/>
        </w:rPr>
        <w:t>或者表格的形式显示在屏幕上或以</w:t>
      </w:r>
      <w:r>
        <w:rPr>
          <w:rFonts w:ascii="宋体" w:hAnsi="宋体" w:cs="宋体" w:hint="eastAsia"/>
          <w:color w:val="000000"/>
          <w:kern w:val="0"/>
          <w:sz w:val="24"/>
        </w:rPr>
        <w:t>侧拉</w:t>
      </w:r>
      <w:r>
        <w:rPr>
          <w:rFonts w:ascii="宋体" w:hAnsi="宋体" w:cs="宋体"/>
          <w:color w:val="000000"/>
          <w:kern w:val="0"/>
          <w:sz w:val="24"/>
        </w:rPr>
        <w:t>框的形式输出。</w:t>
      </w:r>
    </w:p>
    <w:p w14:paraId="7D427B6F"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color w:val="000000"/>
          <w:sz w:val="24"/>
        </w:rPr>
        <w:lastRenderedPageBreak/>
        <w:t>4</w:t>
      </w:r>
      <w:r>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7A865425"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color w:val="000000"/>
          <w:sz w:val="24"/>
        </w:rPr>
        <w:t>5</w:t>
      </w:r>
      <w:r>
        <w:rPr>
          <w:rFonts w:ascii="宋体" w:hAnsi="宋体" w:cs="宋体"/>
          <w:color w:val="000000"/>
          <w:kern w:val="0"/>
          <w:sz w:val="24"/>
        </w:rPr>
        <w:t>、模块实现逻辑。通过图形可以快速、方便、简单的使管理者以及使用者理解系统功能的实现逻辑</w:t>
      </w:r>
      <w:r>
        <w:rPr>
          <w:rFonts w:ascii="宋体" w:hAnsi="宋体" w:cs="宋体" w:hint="eastAsia"/>
          <w:color w:val="000000"/>
          <w:kern w:val="0"/>
          <w:sz w:val="24"/>
        </w:rPr>
        <w:t>和如何使用</w:t>
      </w:r>
      <w:r>
        <w:rPr>
          <w:rFonts w:ascii="宋体" w:hAnsi="宋体" w:cs="宋体"/>
          <w:color w:val="000000"/>
          <w:kern w:val="0"/>
          <w:sz w:val="24"/>
        </w:rPr>
        <w:t>，便于后续对系统的维护和版本的升级。</w:t>
      </w:r>
    </w:p>
    <w:p w14:paraId="7F7709EB" w14:textId="4397A9C5" w:rsidR="00F72A34" w:rsidRDefault="00F72A34" w:rsidP="00F72A34">
      <w:pPr>
        <w:pStyle w:val="1"/>
        <w:jc w:val="center"/>
        <w:rPr>
          <w:ins w:id="2903" w:author="Administrator" w:date="2015-06-09T19:58:00Z"/>
          <w:rStyle w:val="af6"/>
          <w:rFonts w:ascii="黑体" w:eastAsia="黑体" w:hAnsi="黑体" w:hint="eastAsia"/>
          <w:color w:val="000000"/>
          <w:sz w:val="36"/>
          <w:szCs w:val="36"/>
        </w:rPr>
      </w:pPr>
      <w:bookmarkStart w:id="2904" w:name="_Toc421645295"/>
      <w:ins w:id="2905" w:author="Administrator" w:date="2015-06-09T19:58:00Z">
        <w:r>
          <w:rPr>
            <w:rStyle w:val="af6"/>
            <w:rFonts w:ascii="黑体" w:eastAsia="黑体" w:hAnsi="黑体" w:hint="eastAsia"/>
            <w:color w:val="000000"/>
            <w:sz w:val="36"/>
            <w:szCs w:val="36"/>
          </w:rPr>
          <w:t>缺陷</w:t>
        </w:r>
        <w:r>
          <w:rPr>
            <w:rStyle w:val="af6"/>
            <w:rFonts w:ascii="黑体" w:eastAsia="黑体" w:hAnsi="黑体"/>
            <w:color w:val="000000"/>
            <w:sz w:val="36"/>
            <w:szCs w:val="36"/>
          </w:rPr>
          <w:t>和</w:t>
        </w:r>
        <w:r>
          <w:rPr>
            <w:rStyle w:val="af6"/>
            <w:rFonts w:ascii="黑体" w:eastAsia="黑体" w:hAnsi="黑体" w:hint="eastAsia"/>
            <w:color w:val="000000"/>
            <w:sz w:val="36"/>
            <w:szCs w:val="36"/>
          </w:rPr>
          <w:t>下一步</w:t>
        </w:r>
        <w:r>
          <w:rPr>
            <w:rStyle w:val="af6"/>
            <w:rFonts w:ascii="黑体" w:eastAsia="黑体" w:hAnsi="黑体"/>
            <w:color w:val="000000"/>
            <w:sz w:val="36"/>
            <w:szCs w:val="36"/>
          </w:rPr>
          <w:t>改进</w:t>
        </w:r>
        <w:bookmarkEnd w:id="2904"/>
      </w:ins>
    </w:p>
    <w:p w14:paraId="6D2A75B5" w14:textId="4B33557E" w:rsidR="00F72A34" w:rsidRDefault="00F72A34" w:rsidP="00F72A34">
      <w:pPr>
        <w:ind w:firstLine="420"/>
        <w:rPr>
          <w:ins w:id="2906" w:author="Administrator" w:date="2015-06-09T20:04:00Z"/>
          <w:rFonts w:ascii="宋体" w:hAnsi="宋体" w:cs="宋体"/>
          <w:color w:val="000000"/>
          <w:kern w:val="0"/>
          <w:sz w:val="24"/>
        </w:rPr>
        <w:pPrChange w:id="2907" w:author="Administrator" w:date="2015-06-09T19:59:00Z">
          <w:pPr>
            <w:pStyle w:val="1"/>
            <w:jc w:val="center"/>
          </w:pPr>
        </w:pPrChange>
      </w:pPr>
      <w:ins w:id="2908" w:author="Administrator" w:date="2015-06-09T19:59:00Z">
        <w:r>
          <w:rPr>
            <w:rFonts w:ascii="宋体" w:hAnsi="宋体" w:cs="宋体"/>
            <w:color w:val="000000"/>
            <w:kern w:val="0"/>
            <w:sz w:val="24"/>
          </w:rPr>
          <w:t>该</w:t>
        </w:r>
        <w:r>
          <w:rPr>
            <w:rFonts w:ascii="宋体" w:hAnsi="宋体" w:cs="宋体" w:hint="eastAsia"/>
            <w:color w:val="000000"/>
            <w:kern w:val="0"/>
            <w:sz w:val="24"/>
          </w:rPr>
          <w:t>地理位置</w:t>
        </w:r>
        <w:r>
          <w:rPr>
            <w:rFonts w:ascii="宋体" w:hAnsi="宋体" w:cs="宋体"/>
            <w:color w:val="000000"/>
            <w:kern w:val="0"/>
            <w:sz w:val="24"/>
          </w:rPr>
          <w:t>数据展示系统</w:t>
        </w:r>
      </w:ins>
      <w:ins w:id="2909" w:author="Administrator" w:date="2015-06-09T20:00:00Z">
        <w:r>
          <w:rPr>
            <w:rFonts w:ascii="宋体" w:hAnsi="宋体" w:cs="宋体" w:hint="eastAsia"/>
            <w:color w:val="000000"/>
            <w:kern w:val="0"/>
            <w:sz w:val="24"/>
          </w:rPr>
          <w:t>也</w:t>
        </w:r>
      </w:ins>
      <w:ins w:id="2910" w:author="Administrator" w:date="2015-06-09T20:01:00Z">
        <w:r>
          <w:rPr>
            <w:rFonts w:ascii="宋体" w:hAnsi="宋体" w:cs="宋体" w:hint="eastAsia"/>
            <w:color w:val="000000"/>
            <w:kern w:val="0"/>
            <w:sz w:val="24"/>
          </w:rPr>
          <w:t>不是尽善尽美的，很多功能</w:t>
        </w:r>
      </w:ins>
      <w:ins w:id="2911" w:author="Administrator" w:date="2015-06-09T20:03:00Z">
        <w:r>
          <w:rPr>
            <w:rFonts w:ascii="宋体" w:hAnsi="宋体" w:cs="宋体" w:hint="eastAsia"/>
            <w:color w:val="000000"/>
            <w:kern w:val="0"/>
            <w:sz w:val="24"/>
          </w:rPr>
          <w:t>需要</w:t>
        </w:r>
        <w:r>
          <w:rPr>
            <w:rFonts w:ascii="宋体" w:hAnsi="宋体" w:cs="宋体"/>
            <w:color w:val="000000"/>
            <w:kern w:val="0"/>
            <w:sz w:val="24"/>
          </w:rPr>
          <w:t>进一步</w:t>
        </w:r>
        <w:r>
          <w:rPr>
            <w:rFonts w:ascii="宋体" w:hAnsi="宋体" w:cs="宋体" w:hint="eastAsia"/>
            <w:color w:val="000000"/>
            <w:kern w:val="0"/>
            <w:sz w:val="24"/>
          </w:rPr>
          <w:t>的改进。具体分析之后，该系统</w:t>
        </w:r>
        <w:r>
          <w:rPr>
            <w:rFonts w:ascii="宋体" w:hAnsi="宋体" w:cs="宋体"/>
            <w:color w:val="000000"/>
            <w:kern w:val="0"/>
            <w:sz w:val="24"/>
          </w:rPr>
          <w:t>具有</w:t>
        </w:r>
        <w:r>
          <w:rPr>
            <w:rFonts w:ascii="宋体" w:hAnsi="宋体" w:cs="宋体" w:hint="eastAsia"/>
            <w:color w:val="000000"/>
            <w:kern w:val="0"/>
            <w:sz w:val="24"/>
          </w:rPr>
          <w:t>以下缺陷：</w:t>
        </w:r>
      </w:ins>
    </w:p>
    <w:p w14:paraId="6913CCD9" w14:textId="5AB8A5EF" w:rsidR="00F72A34" w:rsidRDefault="00F72A34" w:rsidP="00F72A34">
      <w:pPr>
        <w:widowControl/>
        <w:adjustRightInd w:val="0"/>
        <w:spacing w:before="100" w:after="50" w:line="440" w:lineRule="exact"/>
        <w:ind w:firstLineChars="200" w:firstLine="480"/>
        <w:jc w:val="left"/>
        <w:rPr>
          <w:ins w:id="2912" w:author="Administrator" w:date="2015-06-09T20:07:00Z"/>
          <w:rFonts w:ascii="宋体" w:hAnsi="宋体" w:cs="宋体"/>
          <w:color w:val="000000"/>
          <w:kern w:val="0"/>
          <w:sz w:val="24"/>
        </w:rPr>
      </w:pPr>
      <w:ins w:id="2913" w:author="Administrator" w:date="2015-06-09T20:07:00Z">
        <w:r>
          <w:rPr>
            <w:color w:val="000000"/>
            <w:sz w:val="24"/>
          </w:rPr>
          <w:t>1</w:t>
        </w:r>
        <w:r>
          <w:rPr>
            <w:rFonts w:ascii="宋体" w:hAnsi="宋体" w:cs="宋体"/>
            <w:color w:val="000000"/>
            <w:kern w:val="0"/>
            <w:sz w:val="24"/>
          </w:rPr>
          <w:t>、</w:t>
        </w:r>
        <w:r>
          <w:rPr>
            <w:rFonts w:ascii="宋体" w:hAnsi="宋体" w:cs="宋体" w:hint="eastAsia"/>
            <w:color w:val="000000"/>
            <w:kern w:val="0"/>
            <w:sz w:val="24"/>
          </w:rPr>
          <w:t>地图页面首次</w:t>
        </w:r>
        <w:r>
          <w:rPr>
            <w:rFonts w:ascii="宋体" w:hAnsi="宋体" w:cs="宋体"/>
            <w:color w:val="000000"/>
            <w:kern w:val="0"/>
            <w:sz w:val="24"/>
          </w:rPr>
          <w:t>加载</w:t>
        </w:r>
        <w:r>
          <w:rPr>
            <w:rFonts w:ascii="宋体" w:hAnsi="宋体" w:cs="宋体" w:hint="eastAsia"/>
            <w:color w:val="000000"/>
            <w:kern w:val="0"/>
            <w:sz w:val="24"/>
          </w:rPr>
          <w:t>时间过长</w:t>
        </w:r>
        <w:r>
          <w:rPr>
            <w:rFonts w:ascii="宋体" w:hAnsi="宋体" w:cs="宋体"/>
            <w:color w:val="000000"/>
            <w:kern w:val="0"/>
            <w:sz w:val="24"/>
          </w:rPr>
          <w:t>。</w:t>
        </w:r>
      </w:ins>
    </w:p>
    <w:p w14:paraId="6381B6A7" w14:textId="74A56A58" w:rsidR="00F72A34" w:rsidRDefault="00F72A34" w:rsidP="00F72A34">
      <w:pPr>
        <w:widowControl/>
        <w:adjustRightInd w:val="0"/>
        <w:spacing w:before="100" w:after="50" w:line="440" w:lineRule="exact"/>
        <w:ind w:firstLineChars="200" w:firstLine="480"/>
        <w:jc w:val="left"/>
        <w:rPr>
          <w:ins w:id="2914" w:author="Administrator" w:date="2015-06-09T20:08:00Z"/>
          <w:rFonts w:ascii="宋体" w:hAnsi="宋体" w:cs="宋体"/>
          <w:color w:val="000000"/>
          <w:kern w:val="0"/>
          <w:sz w:val="24"/>
        </w:rPr>
      </w:pPr>
      <w:ins w:id="2915" w:author="Administrator" w:date="2015-06-09T20:07:00Z">
        <w:r>
          <w:rPr>
            <w:rFonts w:ascii="宋体" w:hAnsi="宋体" w:cs="宋体"/>
            <w:color w:val="000000"/>
            <w:kern w:val="0"/>
            <w:sz w:val="24"/>
          </w:rPr>
          <w:t>2</w:t>
        </w:r>
        <w:r>
          <w:rPr>
            <w:rFonts w:ascii="宋体" w:hAnsi="宋体" w:cs="宋体" w:hint="eastAsia"/>
            <w:color w:val="000000"/>
            <w:kern w:val="0"/>
            <w:sz w:val="24"/>
          </w:rPr>
          <w:t>、</w:t>
        </w:r>
      </w:ins>
      <w:ins w:id="2916" w:author="Administrator" w:date="2015-06-09T20:08:00Z">
        <w:r w:rsidR="000E3363">
          <w:rPr>
            <w:rFonts w:ascii="宋体" w:hAnsi="宋体" w:cs="宋体" w:hint="eastAsia"/>
            <w:color w:val="000000"/>
            <w:kern w:val="0"/>
            <w:sz w:val="24"/>
          </w:rPr>
          <w:t>对象列表展示不够</w:t>
        </w:r>
        <w:r w:rsidR="000E3363">
          <w:rPr>
            <w:rFonts w:ascii="宋体" w:hAnsi="宋体" w:cs="宋体"/>
            <w:color w:val="000000"/>
            <w:kern w:val="0"/>
            <w:sz w:val="24"/>
          </w:rPr>
          <w:t>美观</w:t>
        </w:r>
      </w:ins>
    </w:p>
    <w:p w14:paraId="2A63762E" w14:textId="05051320" w:rsidR="000E3363" w:rsidRDefault="000E3363" w:rsidP="00F72A34">
      <w:pPr>
        <w:widowControl/>
        <w:adjustRightInd w:val="0"/>
        <w:spacing w:before="100" w:after="50" w:line="440" w:lineRule="exact"/>
        <w:ind w:firstLineChars="200" w:firstLine="480"/>
        <w:jc w:val="left"/>
        <w:rPr>
          <w:ins w:id="2917" w:author="Administrator" w:date="2015-06-09T20:09:00Z"/>
          <w:rFonts w:ascii="宋体" w:hAnsi="宋体" w:cs="宋体"/>
          <w:color w:val="000000"/>
          <w:kern w:val="0"/>
          <w:sz w:val="24"/>
        </w:rPr>
      </w:pPr>
      <w:ins w:id="2918" w:author="Administrator" w:date="2015-06-09T20:08:00Z">
        <w:r>
          <w:rPr>
            <w:rFonts w:ascii="宋体" w:hAnsi="宋体" w:cs="宋体" w:hint="eastAsia"/>
            <w:color w:val="000000"/>
            <w:kern w:val="0"/>
            <w:sz w:val="24"/>
          </w:rPr>
          <w:t>3、地图</w:t>
        </w:r>
        <w:r>
          <w:rPr>
            <w:rFonts w:ascii="宋体" w:hAnsi="宋体" w:cs="宋体"/>
            <w:color w:val="000000"/>
            <w:kern w:val="0"/>
            <w:sz w:val="24"/>
          </w:rPr>
          <w:t>页面</w:t>
        </w:r>
      </w:ins>
      <w:ins w:id="2919" w:author="Administrator" w:date="2015-06-09T20:09:00Z">
        <w:r>
          <w:rPr>
            <w:rFonts w:ascii="宋体" w:hAnsi="宋体" w:cs="宋体" w:hint="eastAsia"/>
            <w:color w:val="000000"/>
            <w:kern w:val="0"/>
            <w:sz w:val="24"/>
          </w:rPr>
          <w:t>左侧表单隐藏</w:t>
        </w:r>
        <w:r>
          <w:rPr>
            <w:rFonts w:ascii="宋体" w:hAnsi="宋体" w:cs="宋体"/>
            <w:color w:val="000000"/>
            <w:kern w:val="0"/>
            <w:sz w:val="24"/>
          </w:rPr>
          <w:t>后</w:t>
        </w:r>
        <w:r>
          <w:rPr>
            <w:rFonts w:ascii="宋体" w:hAnsi="宋体" w:cs="宋体" w:hint="eastAsia"/>
            <w:color w:val="000000"/>
            <w:kern w:val="0"/>
            <w:sz w:val="24"/>
          </w:rPr>
          <w:t>无法展示当前查询状态</w:t>
        </w:r>
      </w:ins>
    </w:p>
    <w:p w14:paraId="2B70D902" w14:textId="5D103341" w:rsidR="000E3363" w:rsidRDefault="000E3363" w:rsidP="00F72A34">
      <w:pPr>
        <w:widowControl/>
        <w:adjustRightInd w:val="0"/>
        <w:spacing w:before="100" w:after="50" w:line="440" w:lineRule="exact"/>
        <w:ind w:firstLineChars="200" w:firstLine="480"/>
        <w:jc w:val="left"/>
        <w:rPr>
          <w:ins w:id="2920" w:author="Administrator" w:date="2015-06-09T20:11:00Z"/>
          <w:rFonts w:ascii="宋体" w:hAnsi="宋体" w:cs="宋体"/>
          <w:color w:val="000000"/>
          <w:kern w:val="0"/>
          <w:sz w:val="24"/>
        </w:rPr>
      </w:pPr>
      <w:ins w:id="2921" w:author="Administrator" w:date="2015-06-09T20:09:00Z">
        <w:r>
          <w:rPr>
            <w:rFonts w:ascii="宋体" w:hAnsi="宋体" w:cs="宋体" w:hint="eastAsia"/>
            <w:color w:val="000000"/>
            <w:kern w:val="0"/>
            <w:sz w:val="24"/>
          </w:rPr>
          <w:t>4、区域</w:t>
        </w:r>
      </w:ins>
      <w:ins w:id="2922" w:author="Administrator" w:date="2015-06-09T20:10:00Z">
        <w:r>
          <w:rPr>
            <w:rFonts w:ascii="宋体" w:hAnsi="宋体" w:cs="宋体" w:hint="eastAsia"/>
            <w:color w:val="000000"/>
            <w:kern w:val="0"/>
            <w:sz w:val="24"/>
          </w:rPr>
          <w:t>查询功能没有查询等待提示</w:t>
        </w:r>
      </w:ins>
    </w:p>
    <w:p w14:paraId="28706975" w14:textId="2D945736" w:rsidR="000E3363" w:rsidRDefault="000E3363" w:rsidP="00F72A34">
      <w:pPr>
        <w:widowControl/>
        <w:adjustRightInd w:val="0"/>
        <w:spacing w:before="100" w:after="50" w:line="440" w:lineRule="exact"/>
        <w:ind w:firstLineChars="200" w:firstLine="480"/>
        <w:jc w:val="left"/>
        <w:rPr>
          <w:ins w:id="2923" w:author="Administrator" w:date="2015-06-09T20:12:00Z"/>
          <w:rFonts w:ascii="宋体" w:hAnsi="宋体" w:cs="宋体"/>
          <w:color w:val="000000"/>
          <w:kern w:val="0"/>
          <w:sz w:val="24"/>
        </w:rPr>
      </w:pPr>
      <w:ins w:id="2924" w:author="Administrator" w:date="2015-06-09T20:11:00Z">
        <w:r>
          <w:rPr>
            <w:rFonts w:ascii="宋体" w:hAnsi="宋体" w:cs="宋体"/>
            <w:color w:val="000000"/>
            <w:kern w:val="0"/>
            <w:sz w:val="24"/>
          </w:rPr>
          <w:t>5</w:t>
        </w:r>
        <w:r>
          <w:rPr>
            <w:rFonts w:ascii="宋体" w:hAnsi="宋体" w:cs="宋体" w:hint="eastAsia"/>
            <w:color w:val="000000"/>
            <w:kern w:val="0"/>
            <w:sz w:val="24"/>
          </w:rPr>
          <w:t>、轨迹</w:t>
        </w:r>
      </w:ins>
      <w:ins w:id="2925" w:author="Administrator" w:date="2015-06-09T20:12:00Z">
        <w:r>
          <w:rPr>
            <w:rFonts w:ascii="宋体" w:hAnsi="宋体" w:cs="宋体" w:hint="eastAsia"/>
            <w:color w:val="000000"/>
            <w:kern w:val="0"/>
            <w:sz w:val="24"/>
          </w:rPr>
          <w:t>不够精确</w:t>
        </w:r>
      </w:ins>
    </w:p>
    <w:p w14:paraId="17D5D3E6" w14:textId="5004D482" w:rsidR="000E3363" w:rsidRDefault="000E3363" w:rsidP="000E3363">
      <w:pPr>
        <w:widowControl/>
        <w:adjustRightInd w:val="0"/>
        <w:spacing w:before="100" w:after="50" w:line="440" w:lineRule="exact"/>
        <w:jc w:val="left"/>
        <w:rPr>
          <w:ins w:id="2926" w:author="Administrator" w:date="2015-06-09T20:12:00Z"/>
          <w:rFonts w:ascii="宋体" w:hAnsi="宋体" w:cs="宋体"/>
          <w:color w:val="000000"/>
          <w:kern w:val="0"/>
          <w:sz w:val="24"/>
        </w:rPr>
        <w:pPrChange w:id="2927" w:author="Administrator" w:date="2015-06-09T20:12:00Z">
          <w:pPr>
            <w:widowControl/>
            <w:adjustRightInd w:val="0"/>
            <w:spacing w:before="100" w:after="50" w:line="440" w:lineRule="exact"/>
            <w:ind w:firstLineChars="200" w:firstLine="480"/>
            <w:jc w:val="left"/>
          </w:pPr>
        </w:pPrChange>
      </w:pPr>
      <w:ins w:id="2928" w:author="Administrator" w:date="2015-06-09T20:12:00Z">
        <w:r>
          <w:rPr>
            <w:rFonts w:ascii="宋体" w:hAnsi="宋体" w:cs="宋体"/>
            <w:color w:val="000000"/>
            <w:kern w:val="0"/>
            <w:sz w:val="24"/>
          </w:rPr>
          <w:tab/>
        </w:r>
        <w:r>
          <w:rPr>
            <w:rFonts w:ascii="宋体" w:hAnsi="宋体" w:cs="宋体" w:hint="eastAsia"/>
            <w:color w:val="000000"/>
            <w:kern w:val="0"/>
            <w:sz w:val="24"/>
          </w:rPr>
          <w:t>结合以上缺陷，提出以下改进方案：</w:t>
        </w:r>
      </w:ins>
    </w:p>
    <w:p w14:paraId="60084FDC" w14:textId="2C283A05" w:rsidR="000E3363" w:rsidRDefault="000E3363" w:rsidP="000E3363">
      <w:pPr>
        <w:widowControl/>
        <w:numPr>
          <w:ilvl w:val="0"/>
          <w:numId w:val="8"/>
        </w:numPr>
        <w:adjustRightInd w:val="0"/>
        <w:spacing w:before="100" w:after="50" w:line="440" w:lineRule="exact"/>
        <w:jc w:val="left"/>
        <w:rPr>
          <w:ins w:id="2929" w:author="Administrator" w:date="2015-06-09T20:13:00Z"/>
          <w:rFonts w:ascii="宋体" w:hAnsi="宋体" w:cs="宋体"/>
          <w:color w:val="000000"/>
          <w:kern w:val="0"/>
          <w:sz w:val="24"/>
        </w:rPr>
        <w:pPrChange w:id="2930" w:author="Administrator" w:date="2015-06-09T20:12:00Z">
          <w:pPr>
            <w:widowControl/>
            <w:adjustRightInd w:val="0"/>
            <w:spacing w:before="100" w:after="50" w:line="440" w:lineRule="exact"/>
            <w:ind w:firstLineChars="200" w:firstLine="480"/>
            <w:jc w:val="left"/>
          </w:pPr>
        </w:pPrChange>
      </w:pPr>
      <w:ins w:id="2931" w:author="Administrator" w:date="2015-06-09T20:13:00Z">
        <w:r>
          <w:rPr>
            <w:rFonts w:ascii="宋体" w:hAnsi="宋体" w:cs="宋体" w:hint="eastAsia"/>
            <w:color w:val="000000"/>
            <w:kern w:val="0"/>
            <w:sz w:val="24"/>
          </w:rPr>
          <w:t>首次</w:t>
        </w:r>
        <w:r>
          <w:rPr>
            <w:rFonts w:ascii="宋体" w:hAnsi="宋体" w:cs="宋体"/>
            <w:color w:val="000000"/>
            <w:kern w:val="0"/>
            <w:sz w:val="24"/>
          </w:rPr>
          <w:t>加载</w:t>
        </w:r>
        <w:r>
          <w:rPr>
            <w:rFonts w:ascii="宋体" w:hAnsi="宋体" w:cs="宋体" w:hint="eastAsia"/>
            <w:color w:val="000000"/>
            <w:kern w:val="0"/>
            <w:sz w:val="24"/>
          </w:rPr>
          <w:t>时间过长可以采用以下方案优化：</w:t>
        </w:r>
      </w:ins>
    </w:p>
    <w:p w14:paraId="76823238" w14:textId="7E772A9D" w:rsidR="000E3363" w:rsidRDefault="000E3363" w:rsidP="000E3363">
      <w:pPr>
        <w:widowControl/>
        <w:numPr>
          <w:ilvl w:val="1"/>
          <w:numId w:val="8"/>
        </w:numPr>
        <w:adjustRightInd w:val="0"/>
        <w:spacing w:before="100" w:after="50" w:line="440" w:lineRule="exact"/>
        <w:jc w:val="left"/>
        <w:rPr>
          <w:ins w:id="2932" w:author="Administrator" w:date="2015-06-09T20:17:00Z"/>
          <w:rFonts w:ascii="宋体" w:hAnsi="宋体" w:cs="宋体"/>
          <w:color w:val="000000"/>
          <w:kern w:val="0"/>
          <w:sz w:val="24"/>
        </w:rPr>
        <w:pPrChange w:id="2933" w:author="Administrator" w:date="2015-06-09T20:13:00Z">
          <w:pPr>
            <w:widowControl/>
            <w:adjustRightInd w:val="0"/>
            <w:spacing w:before="100" w:after="50" w:line="440" w:lineRule="exact"/>
            <w:ind w:firstLineChars="200" w:firstLine="480"/>
            <w:jc w:val="left"/>
          </w:pPr>
        </w:pPrChange>
      </w:pPr>
      <w:ins w:id="2934" w:author="Administrator" w:date="2015-06-09T20:16:00Z">
        <w:r>
          <w:rPr>
            <w:rFonts w:ascii="宋体" w:hAnsi="宋体" w:cs="宋体" w:hint="eastAsia"/>
            <w:color w:val="000000"/>
            <w:kern w:val="0"/>
            <w:sz w:val="24"/>
          </w:rPr>
          <w:t>压缩c</w:t>
        </w:r>
        <w:r>
          <w:rPr>
            <w:rFonts w:ascii="宋体" w:hAnsi="宋体" w:cs="宋体"/>
            <w:color w:val="000000"/>
            <w:kern w:val="0"/>
            <w:sz w:val="24"/>
          </w:rPr>
          <w:t>ss</w:t>
        </w:r>
        <w:r>
          <w:rPr>
            <w:rFonts w:ascii="宋体" w:hAnsi="宋体" w:cs="宋体" w:hint="eastAsia"/>
            <w:color w:val="000000"/>
            <w:kern w:val="0"/>
            <w:sz w:val="24"/>
          </w:rPr>
          <w:t>和js文件，减小</w:t>
        </w:r>
      </w:ins>
      <w:ins w:id="2935" w:author="Administrator" w:date="2015-06-09T20:17:00Z">
        <w:r>
          <w:rPr>
            <w:rFonts w:ascii="宋体" w:hAnsi="宋体" w:cs="宋体" w:hint="eastAsia"/>
            <w:color w:val="000000"/>
            <w:kern w:val="0"/>
            <w:sz w:val="24"/>
          </w:rPr>
          <w:t>网页请求数据大小</w:t>
        </w:r>
        <w:r w:rsidR="00A973D9">
          <w:rPr>
            <w:rFonts w:ascii="宋体" w:hAnsi="宋体" w:cs="宋体" w:hint="eastAsia"/>
            <w:color w:val="000000"/>
            <w:kern w:val="0"/>
            <w:sz w:val="24"/>
          </w:rPr>
          <w:t>。</w:t>
        </w:r>
      </w:ins>
    </w:p>
    <w:p w14:paraId="66AB66A9" w14:textId="66B66615" w:rsidR="000E3363" w:rsidRDefault="000E3363" w:rsidP="000E3363">
      <w:pPr>
        <w:widowControl/>
        <w:numPr>
          <w:ilvl w:val="1"/>
          <w:numId w:val="8"/>
        </w:numPr>
        <w:adjustRightInd w:val="0"/>
        <w:spacing w:before="100" w:after="50" w:line="440" w:lineRule="exact"/>
        <w:jc w:val="left"/>
        <w:rPr>
          <w:ins w:id="2936" w:author="Administrator" w:date="2015-06-09T20:17:00Z"/>
          <w:rFonts w:ascii="宋体" w:hAnsi="宋体" w:cs="宋体"/>
          <w:color w:val="000000"/>
          <w:kern w:val="0"/>
          <w:sz w:val="24"/>
        </w:rPr>
        <w:pPrChange w:id="2937" w:author="Administrator" w:date="2015-06-09T20:13:00Z">
          <w:pPr>
            <w:widowControl/>
            <w:adjustRightInd w:val="0"/>
            <w:spacing w:before="100" w:after="50" w:line="440" w:lineRule="exact"/>
            <w:ind w:firstLineChars="200" w:firstLine="480"/>
            <w:jc w:val="left"/>
          </w:pPr>
        </w:pPrChange>
      </w:pPr>
      <w:ins w:id="2938" w:author="Administrator" w:date="2015-06-09T20:17:00Z">
        <w:r>
          <w:rPr>
            <w:rFonts w:ascii="宋体" w:hAnsi="宋体" w:cs="宋体" w:hint="eastAsia"/>
            <w:color w:val="000000"/>
            <w:kern w:val="0"/>
            <w:sz w:val="24"/>
          </w:rPr>
          <w:t>合并c</w:t>
        </w:r>
        <w:r>
          <w:rPr>
            <w:rFonts w:ascii="宋体" w:hAnsi="宋体" w:cs="宋体"/>
            <w:color w:val="000000"/>
            <w:kern w:val="0"/>
            <w:sz w:val="24"/>
          </w:rPr>
          <w:t>ss</w:t>
        </w:r>
        <w:r>
          <w:rPr>
            <w:rFonts w:ascii="宋体" w:hAnsi="宋体" w:cs="宋体" w:hint="eastAsia"/>
            <w:color w:val="000000"/>
            <w:kern w:val="0"/>
            <w:sz w:val="24"/>
          </w:rPr>
          <w:t>文件</w:t>
        </w:r>
        <w:r>
          <w:rPr>
            <w:rFonts w:ascii="宋体" w:hAnsi="宋体" w:cs="宋体"/>
            <w:color w:val="000000"/>
            <w:kern w:val="0"/>
            <w:sz w:val="24"/>
          </w:rPr>
          <w:t>和</w:t>
        </w:r>
        <w:r>
          <w:rPr>
            <w:rFonts w:ascii="宋体" w:hAnsi="宋体" w:cs="宋体" w:hint="eastAsia"/>
            <w:color w:val="000000"/>
            <w:kern w:val="0"/>
            <w:sz w:val="24"/>
          </w:rPr>
          <w:t>js文件，减小h</w:t>
        </w:r>
        <w:r>
          <w:rPr>
            <w:rFonts w:ascii="宋体" w:hAnsi="宋体" w:cs="宋体"/>
            <w:color w:val="000000"/>
            <w:kern w:val="0"/>
            <w:sz w:val="24"/>
          </w:rPr>
          <w:t>ttp</w:t>
        </w:r>
        <w:r>
          <w:rPr>
            <w:rFonts w:ascii="宋体" w:hAnsi="宋体" w:cs="宋体" w:hint="eastAsia"/>
            <w:color w:val="000000"/>
            <w:kern w:val="0"/>
            <w:sz w:val="24"/>
          </w:rPr>
          <w:t>请求数量</w:t>
        </w:r>
        <w:r w:rsidR="00A973D9">
          <w:rPr>
            <w:rFonts w:ascii="宋体" w:hAnsi="宋体" w:cs="宋体" w:hint="eastAsia"/>
            <w:color w:val="000000"/>
            <w:kern w:val="0"/>
            <w:sz w:val="24"/>
          </w:rPr>
          <w:t>。</w:t>
        </w:r>
      </w:ins>
    </w:p>
    <w:p w14:paraId="63D9B058" w14:textId="4FA98283" w:rsidR="00A973D9" w:rsidRDefault="00A973D9" w:rsidP="000E3363">
      <w:pPr>
        <w:widowControl/>
        <w:numPr>
          <w:ilvl w:val="1"/>
          <w:numId w:val="8"/>
        </w:numPr>
        <w:adjustRightInd w:val="0"/>
        <w:spacing w:before="100" w:after="50" w:line="440" w:lineRule="exact"/>
        <w:jc w:val="left"/>
        <w:rPr>
          <w:ins w:id="2939" w:author="Administrator" w:date="2015-06-09T20:25:00Z"/>
          <w:rFonts w:ascii="宋体" w:hAnsi="宋体" w:cs="宋体"/>
          <w:color w:val="000000"/>
          <w:kern w:val="0"/>
          <w:sz w:val="24"/>
        </w:rPr>
        <w:pPrChange w:id="2940" w:author="Administrator" w:date="2015-06-09T20:13:00Z">
          <w:pPr>
            <w:widowControl/>
            <w:adjustRightInd w:val="0"/>
            <w:spacing w:before="100" w:after="50" w:line="440" w:lineRule="exact"/>
            <w:ind w:firstLineChars="200" w:firstLine="480"/>
            <w:jc w:val="left"/>
          </w:pPr>
        </w:pPrChange>
      </w:pPr>
      <w:ins w:id="2941" w:author="Administrator" w:date="2015-06-09T20:17:00Z">
        <w:r>
          <w:rPr>
            <w:rFonts w:ascii="宋体" w:hAnsi="宋体" w:cs="宋体" w:hint="eastAsia"/>
            <w:color w:val="000000"/>
            <w:kern w:val="0"/>
            <w:sz w:val="24"/>
          </w:rPr>
          <w:t>合并</w:t>
        </w:r>
      </w:ins>
      <w:ins w:id="2942" w:author="Administrator" w:date="2015-06-09T20:18:00Z">
        <w:r>
          <w:rPr>
            <w:rFonts w:ascii="宋体" w:hAnsi="宋体" w:cs="宋体" w:hint="eastAsia"/>
            <w:color w:val="000000"/>
            <w:kern w:val="0"/>
            <w:sz w:val="24"/>
          </w:rPr>
          <w:t>网页中的零散图片到一张图片</w:t>
        </w:r>
        <w:r>
          <w:rPr>
            <w:rFonts w:ascii="宋体" w:hAnsi="宋体" w:cs="宋体"/>
            <w:color w:val="000000"/>
            <w:kern w:val="0"/>
            <w:sz w:val="24"/>
          </w:rPr>
          <w:t>，</w:t>
        </w:r>
        <w:r>
          <w:rPr>
            <w:rFonts w:ascii="宋体" w:hAnsi="宋体" w:cs="宋体" w:hint="eastAsia"/>
            <w:color w:val="000000"/>
            <w:kern w:val="0"/>
            <w:sz w:val="24"/>
          </w:rPr>
          <w:t>使用c</w:t>
        </w:r>
        <w:r>
          <w:rPr>
            <w:rFonts w:ascii="宋体" w:hAnsi="宋体" w:cs="宋体"/>
            <w:color w:val="000000"/>
            <w:kern w:val="0"/>
            <w:sz w:val="24"/>
          </w:rPr>
          <w:t>ss sprite</w:t>
        </w:r>
        <w:r>
          <w:rPr>
            <w:rFonts w:ascii="宋体" w:hAnsi="宋体" w:cs="宋体" w:hint="eastAsia"/>
            <w:color w:val="000000"/>
            <w:kern w:val="0"/>
            <w:sz w:val="24"/>
          </w:rPr>
          <w:t>操作图片，减少请求数量和请求数据大小</w:t>
        </w:r>
      </w:ins>
      <w:ins w:id="2943" w:author="Administrator" w:date="2015-06-09T20:19:00Z">
        <w:r>
          <w:rPr>
            <w:rFonts w:ascii="宋体" w:hAnsi="宋体" w:cs="宋体" w:hint="eastAsia"/>
            <w:color w:val="000000"/>
            <w:kern w:val="0"/>
            <w:sz w:val="24"/>
          </w:rPr>
          <w:t>。</w:t>
        </w:r>
      </w:ins>
    </w:p>
    <w:p w14:paraId="52C40F02" w14:textId="7FC57927" w:rsidR="00A973D9" w:rsidRDefault="00A973D9" w:rsidP="000E3363">
      <w:pPr>
        <w:widowControl/>
        <w:numPr>
          <w:ilvl w:val="1"/>
          <w:numId w:val="8"/>
        </w:numPr>
        <w:adjustRightInd w:val="0"/>
        <w:spacing w:before="100" w:after="50" w:line="440" w:lineRule="exact"/>
        <w:jc w:val="left"/>
        <w:rPr>
          <w:ins w:id="2944" w:author="Administrator" w:date="2015-06-09T20:27:00Z"/>
          <w:rFonts w:ascii="宋体" w:hAnsi="宋体" w:cs="宋体"/>
          <w:color w:val="000000"/>
          <w:kern w:val="0"/>
          <w:sz w:val="24"/>
        </w:rPr>
        <w:pPrChange w:id="2945" w:author="Administrator" w:date="2015-06-09T20:13:00Z">
          <w:pPr>
            <w:widowControl/>
            <w:adjustRightInd w:val="0"/>
            <w:spacing w:before="100" w:after="50" w:line="440" w:lineRule="exact"/>
            <w:ind w:firstLineChars="200" w:firstLine="480"/>
            <w:jc w:val="left"/>
          </w:pPr>
        </w:pPrChange>
      </w:pPr>
      <w:ins w:id="2946" w:author="Administrator" w:date="2015-06-09T20:25:00Z">
        <w:r>
          <w:rPr>
            <w:rFonts w:ascii="宋体" w:hAnsi="宋体" w:cs="宋体" w:hint="eastAsia"/>
            <w:color w:val="000000"/>
            <w:kern w:val="0"/>
            <w:sz w:val="24"/>
          </w:rPr>
          <w:t>让</w:t>
        </w:r>
      </w:ins>
      <w:ins w:id="2947" w:author="Administrator" w:date="2015-06-09T20:26:00Z">
        <w:r>
          <w:rPr>
            <w:rFonts w:ascii="宋体" w:hAnsi="宋体" w:cs="宋体"/>
            <w:color w:val="000000"/>
            <w:kern w:val="0"/>
            <w:sz w:val="24"/>
          </w:rPr>
          <w:t>Ajax</w:t>
        </w:r>
      </w:ins>
      <w:ins w:id="2948" w:author="Administrator" w:date="2015-06-09T20:25:00Z">
        <w:r>
          <w:rPr>
            <w:rFonts w:ascii="宋体" w:hAnsi="宋体" w:cs="宋体" w:hint="eastAsia"/>
            <w:color w:val="000000"/>
            <w:kern w:val="0"/>
            <w:sz w:val="24"/>
          </w:rPr>
          <w:t>请求可缓存，可在请求中先验证</w:t>
        </w:r>
      </w:ins>
      <w:ins w:id="2949" w:author="Administrator" w:date="2015-06-09T20:26:00Z">
        <w:r>
          <w:rPr>
            <w:rFonts w:ascii="宋体" w:hAnsi="宋体" w:cs="宋体" w:hint="eastAsia"/>
            <w:color w:val="000000"/>
            <w:kern w:val="0"/>
            <w:sz w:val="24"/>
          </w:rPr>
          <w:t>M</w:t>
        </w:r>
        <w:r>
          <w:rPr>
            <w:rFonts w:ascii="宋体" w:hAnsi="宋体" w:cs="宋体"/>
            <w:color w:val="000000"/>
            <w:kern w:val="0"/>
            <w:sz w:val="24"/>
          </w:rPr>
          <w:t>D5</w:t>
        </w:r>
        <w:r>
          <w:rPr>
            <w:rFonts w:ascii="宋体" w:hAnsi="宋体" w:cs="宋体" w:hint="eastAsia"/>
            <w:color w:val="000000"/>
            <w:kern w:val="0"/>
            <w:sz w:val="24"/>
          </w:rPr>
          <w:t>值是否发生</w:t>
        </w:r>
        <w:r>
          <w:rPr>
            <w:rFonts w:ascii="宋体" w:hAnsi="宋体" w:cs="宋体"/>
            <w:color w:val="000000"/>
            <w:kern w:val="0"/>
            <w:sz w:val="24"/>
          </w:rPr>
          <w:t>变化</w:t>
        </w:r>
        <w:r>
          <w:rPr>
            <w:rFonts w:ascii="宋体" w:hAnsi="宋体" w:cs="宋体" w:hint="eastAsia"/>
            <w:color w:val="000000"/>
            <w:kern w:val="0"/>
            <w:sz w:val="24"/>
          </w:rPr>
          <w:t>，如果不变则使用</w:t>
        </w:r>
        <w:r>
          <w:rPr>
            <w:rFonts w:ascii="宋体" w:hAnsi="宋体" w:cs="宋体"/>
            <w:color w:val="000000"/>
            <w:kern w:val="0"/>
            <w:sz w:val="24"/>
          </w:rPr>
          <w:t>本地缓存</w:t>
        </w:r>
        <w:r>
          <w:rPr>
            <w:rFonts w:ascii="宋体" w:hAnsi="宋体" w:cs="宋体" w:hint="eastAsia"/>
            <w:color w:val="000000"/>
            <w:kern w:val="0"/>
            <w:sz w:val="24"/>
          </w:rPr>
          <w:t>数据</w:t>
        </w:r>
        <w:r>
          <w:rPr>
            <w:rFonts w:ascii="宋体" w:hAnsi="宋体" w:cs="宋体"/>
            <w:color w:val="000000"/>
            <w:kern w:val="0"/>
            <w:sz w:val="24"/>
          </w:rPr>
          <w:t>，</w:t>
        </w:r>
        <w:r>
          <w:rPr>
            <w:rFonts w:ascii="宋体" w:hAnsi="宋体" w:cs="宋体" w:hint="eastAsia"/>
            <w:color w:val="000000"/>
            <w:kern w:val="0"/>
            <w:sz w:val="24"/>
          </w:rPr>
          <w:t>减小服务器压力。</w:t>
        </w:r>
      </w:ins>
    </w:p>
    <w:p w14:paraId="649A6391" w14:textId="3CDFF9A7" w:rsidR="00A973D9" w:rsidRDefault="00E41B79" w:rsidP="00A973D9">
      <w:pPr>
        <w:widowControl/>
        <w:numPr>
          <w:ilvl w:val="0"/>
          <w:numId w:val="8"/>
        </w:numPr>
        <w:adjustRightInd w:val="0"/>
        <w:spacing w:before="100" w:after="50" w:line="440" w:lineRule="exact"/>
        <w:jc w:val="left"/>
        <w:rPr>
          <w:ins w:id="2950" w:author="Administrator" w:date="2015-06-09T20:27:00Z"/>
          <w:rFonts w:ascii="宋体" w:hAnsi="宋体" w:cs="宋体"/>
          <w:color w:val="000000"/>
          <w:kern w:val="0"/>
          <w:sz w:val="24"/>
        </w:rPr>
        <w:pPrChange w:id="2951" w:author="Administrator" w:date="2015-06-09T20:27:00Z">
          <w:pPr>
            <w:widowControl/>
            <w:adjustRightInd w:val="0"/>
            <w:spacing w:before="100" w:after="50" w:line="440" w:lineRule="exact"/>
            <w:ind w:firstLineChars="200" w:firstLine="480"/>
            <w:jc w:val="left"/>
          </w:pPr>
        </w:pPrChange>
      </w:pPr>
      <w:ins w:id="2952" w:author="Administrator" w:date="2015-06-09T20:27:00Z">
        <w:r>
          <w:rPr>
            <w:rFonts w:ascii="宋体" w:hAnsi="宋体" w:cs="宋体" w:hint="eastAsia"/>
            <w:color w:val="000000"/>
            <w:kern w:val="0"/>
            <w:sz w:val="24"/>
          </w:rPr>
          <w:t>轨迹</w:t>
        </w:r>
        <w:r>
          <w:rPr>
            <w:rFonts w:ascii="宋体" w:hAnsi="宋体" w:cs="宋体"/>
            <w:color w:val="000000"/>
            <w:kern w:val="0"/>
            <w:sz w:val="24"/>
          </w:rPr>
          <w:t>不够精确</w:t>
        </w:r>
        <w:r>
          <w:rPr>
            <w:rFonts w:ascii="宋体" w:hAnsi="宋体" w:cs="宋体" w:hint="eastAsia"/>
            <w:color w:val="000000"/>
            <w:kern w:val="0"/>
            <w:sz w:val="24"/>
          </w:rPr>
          <w:t>可以</w:t>
        </w:r>
        <w:r>
          <w:rPr>
            <w:rFonts w:ascii="宋体" w:hAnsi="宋体" w:cs="宋体"/>
            <w:color w:val="000000"/>
            <w:kern w:val="0"/>
            <w:sz w:val="24"/>
          </w:rPr>
          <w:t>采用以下方案优化：</w:t>
        </w:r>
      </w:ins>
    </w:p>
    <w:p w14:paraId="777945B2" w14:textId="5B7B6758" w:rsidR="00E41B79" w:rsidRDefault="00E41B79" w:rsidP="00E41B79">
      <w:pPr>
        <w:widowControl/>
        <w:numPr>
          <w:ilvl w:val="1"/>
          <w:numId w:val="8"/>
        </w:numPr>
        <w:adjustRightInd w:val="0"/>
        <w:spacing w:before="100" w:after="50" w:line="440" w:lineRule="exact"/>
        <w:jc w:val="left"/>
        <w:rPr>
          <w:ins w:id="2953" w:author="Administrator" w:date="2015-06-09T20:30:00Z"/>
          <w:rFonts w:ascii="宋体" w:hAnsi="宋体" w:cs="宋体"/>
          <w:color w:val="000000"/>
          <w:kern w:val="0"/>
          <w:sz w:val="24"/>
        </w:rPr>
        <w:pPrChange w:id="2954" w:author="Administrator" w:date="2015-06-09T20:27:00Z">
          <w:pPr>
            <w:widowControl/>
            <w:adjustRightInd w:val="0"/>
            <w:spacing w:before="100" w:after="50" w:line="440" w:lineRule="exact"/>
            <w:ind w:firstLineChars="200" w:firstLine="480"/>
            <w:jc w:val="left"/>
          </w:pPr>
        </w:pPrChange>
      </w:pPr>
      <w:ins w:id="2955" w:author="Administrator" w:date="2015-06-09T20:29:00Z">
        <w:r>
          <w:rPr>
            <w:rFonts w:ascii="宋体" w:hAnsi="宋体" w:cs="宋体" w:hint="eastAsia"/>
            <w:color w:val="000000"/>
            <w:kern w:val="0"/>
            <w:sz w:val="24"/>
          </w:rPr>
          <w:t>轨迹</w:t>
        </w:r>
        <w:r>
          <w:rPr>
            <w:rFonts w:ascii="宋体" w:hAnsi="宋体" w:cs="宋体"/>
            <w:color w:val="000000"/>
            <w:kern w:val="0"/>
            <w:sz w:val="24"/>
          </w:rPr>
          <w:t>和</w:t>
        </w:r>
        <w:r>
          <w:rPr>
            <w:rFonts w:ascii="宋体" w:hAnsi="宋体" w:cs="宋体" w:hint="eastAsia"/>
            <w:color w:val="000000"/>
            <w:kern w:val="0"/>
            <w:sz w:val="24"/>
          </w:rPr>
          <w:t>数据点分开查询，由于轨迹要</w:t>
        </w:r>
        <w:r>
          <w:rPr>
            <w:rFonts w:ascii="宋体" w:hAnsi="宋体" w:cs="宋体"/>
            <w:color w:val="000000"/>
            <w:kern w:val="0"/>
            <w:sz w:val="24"/>
          </w:rPr>
          <w:t>精确</w:t>
        </w:r>
        <w:r>
          <w:rPr>
            <w:rFonts w:ascii="宋体" w:hAnsi="宋体" w:cs="宋体" w:hint="eastAsia"/>
            <w:color w:val="000000"/>
            <w:kern w:val="0"/>
            <w:sz w:val="24"/>
          </w:rPr>
          <w:t>需要大量数据点，</w:t>
        </w:r>
      </w:ins>
      <w:ins w:id="2956" w:author="Administrator" w:date="2015-06-09T20:30:00Z">
        <w:r>
          <w:rPr>
            <w:rFonts w:ascii="宋体" w:hAnsi="宋体" w:cs="宋体" w:hint="eastAsia"/>
            <w:color w:val="000000"/>
            <w:kern w:val="0"/>
            <w:sz w:val="24"/>
          </w:rPr>
          <w:t>初始化页面</w:t>
        </w:r>
        <w:r>
          <w:rPr>
            <w:rFonts w:ascii="宋体" w:hAnsi="宋体" w:cs="宋体"/>
            <w:color w:val="000000"/>
            <w:kern w:val="0"/>
            <w:sz w:val="24"/>
          </w:rPr>
          <w:t>的</w:t>
        </w:r>
        <w:r>
          <w:rPr>
            <w:rFonts w:ascii="宋体" w:hAnsi="宋体" w:cs="宋体" w:hint="eastAsia"/>
            <w:color w:val="000000"/>
            <w:kern w:val="0"/>
            <w:sz w:val="24"/>
          </w:rPr>
          <w:t>时候不要进行查询操作。</w:t>
        </w:r>
      </w:ins>
    </w:p>
    <w:p w14:paraId="7D4AAB0B" w14:textId="434A0730" w:rsidR="00E41B79" w:rsidRPr="000E3363" w:rsidRDefault="00E41B79" w:rsidP="00E41B79">
      <w:pPr>
        <w:widowControl/>
        <w:numPr>
          <w:ilvl w:val="1"/>
          <w:numId w:val="8"/>
        </w:numPr>
        <w:adjustRightInd w:val="0"/>
        <w:spacing w:before="100" w:after="50" w:line="440" w:lineRule="exact"/>
        <w:jc w:val="left"/>
        <w:rPr>
          <w:ins w:id="2957" w:author="Administrator" w:date="2015-06-09T20:07:00Z"/>
          <w:rFonts w:ascii="宋体" w:hAnsi="宋体" w:cs="宋体" w:hint="eastAsia"/>
          <w:color w:val="000000"/>
          <w:kern w:val="0"/>
          <w:sz w:val="24"/>
        </w:rPr>
        <w:pPrChange w:id="2958" w:author="Administrator" w:date="2015-06-09T20:27:00Z">
          <w:pPr>
            <w:widowControl/>
            <w:adjustRightInd w:val="0"/>
            <w:spacing w:before="100" w:after="50" w:line="440" w:lineRule="exact"/>
            <w:ind w:firstLineChars="200" w:firstLine="480"/>
            <w:jc w:val="left"/>
          </w:pPr>
        </w:pPrChange>
      </w:pPr>
      <w:ins w:id="2959" w:author="Administrator" w:date="2015-06-09T20:30:00Z">
        <w:r>
          <w:rPr>
            <w:rFonts w:ascii="宋体" w:hAnsi="宋体" w:cs="宋体" w:hint="eastAsia"/>
            <w:color w:val="000000"/>
            <w:kern w:val="0"/>
            <w:sz w:val="24"/>
          </w:rPr>
          <w:lastRenderedPageBreak/>
          <w:t>轨迹数据查询</w:t>
        </w:r>
      </w:ins>
      <w:ins w:id="2960" w:author="Administrator" w:date="2015-06-09T20:31:00Z">
        <w:r>
          <w:rPr>
            <w:rFonts w:ascii="宋体" w:hAnsi="宋体" w:cs="宋体" w:hint="eastAsia"/>
            <w:color w:val="000000"/>
            <w:kern w:val="0"/>
            <w:sz w:val="24"/>
          </w:rPr>
          <w:t>只能查询单独对象</w:t>
        </w:r>
        <w:r>
          <w:rPr>
            <w:rFonts w:ascii="宋体" w:hAnsi="宋体" w:cs="宋体"/>
            <w:color w:val="000000"/>
            <w:kern w:val="0"/>
            <w:sz w:val="24"/>
          </w:rPr>
          <w:t>，</w:t>
        </w:r>
        <w:r>
          <w:rPr>
            <w:rFonts w:ascii="宋体" w:hAnsi="宋体" w:cs="宋体" w:hint="eastAsia"/>
            <w:color w:val="000000"/>
            <w:kern w:val="0"/>
            <w:sz w:val="24"/>
          </w:rPr>
          <w:t>不再全局查询。</w:t>
        </w:r>
      </w:ins>
    </w:p>
    <w:p w14:paraId="1FA7262D" w14:textId="77777777" w:rsidR="00F72A34" w:rsidRPr="00F72A34" w:rsidRDefault="00F72A34" w:rsidP="00F72A34">
      <w:pPr>
        <w:widowControl/>
        <w:adjustRightInd w:val="0"/>
        <w:spacing w:before="100" w:after="50" w:line="440" w:lineRule="exact"/>
        <w:jc w:val="left"/>
        <w:rPr>
          <w:ins w:id="2961" w:author="Administrator" w:date="2015-06-09T20:04:00Z"/>
          <w:rFonts w:ascii="宋体" w:hAnsi="宋体" w:cs="宋体" w:hint="eastAsia"/>
          <w:color w:val="000000"/>
          <w:kern w:val="0"/>
          <w:sz w:val="24"/>
        </w:rPr>
        <w:pPrChange w:id="2962" w:author="Administrator" w:date="2015-06-09T20:07:00Z">
          <w:pPr>
            <w:widowControl/>
            <w:adjustRightInd w:val="0"/>
            <w:spacing w:before="100" w:after="50" w:line="440" w:lineRule="exact"/>
            <w:ind w:firstLineChars="200" w:firstLine="480"/>
            <w:jc w:val="left"/>
          </w:pPr>
        </w:pPrChange>
      </w:pPr>
    </w:p>
    <w:p w14:paraId="53A32B76" w14:textId="77777777" w:rsidR="00F72A34" w:rsidRPr="00F72A34" w:rsidRDefault="00F72A34" w:rsidP="00F72A34">
      <w:pPr>
        <w:ind w:firstLine="420"/>
        <w:rPr>
          <w:ins w:id="2963" w:author="Administrator" w:date="2015-06-09T19:58:00Z"/>
          <w:rFonts w:hint="eastAsia"/>
          <w:rPrChange w:id="2964" w:author="Administrator" w:date="2015-06-09T20:04:00Z">
            <w:rPr>
              <w:ins w:id="2965" w:author="Administrator" w:date="2015-06-09T19:58:00Z"/>
              <w:rStyle w:val="af6"/>
              <w:rFonts w:ascii="黑体" w:eastAsia="黑体" w:hAnsi="黑体"/>
              <w:color w:val="000000"/>
              <w:sz w:val="36"/>
              <w:szCs w:val="36"/>
            </w:rPr>
          </w:rPrChange>
        </w:rPr>
        <w:pPrChange w:id="2966" w:author="Administrator" w:date="2015-06-09T19:59:00Z">
          <w:pPr>
            <w:pStyle w:val="1"/>
            <w:jc w:val="center"/>
          </w:pPr>
        </w:pPrChange>
      </w:pPr>
    </w:p>
    <w:p w14:paraId="0E571557" w14:textId="5EFF33E7" w:rsidR="00E2530E" w:rsidDel="00F72A34" w:rsidRDefault="009835AA">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del w:id="2967" w:author="Administrator" w:date="2015-06-09T19:58:00Z"/>
          <w:rFonts w:ascii="黑体" w:eastAsia="黑体" w:hAnsi="黑体"/>
          <w:color w:val="000000"/>
          <w:sz w:val="36"/>
          <w:szCs w:val="36"/>
        </w:rPr>
      </w:pPr>
      <w:ins w:id="2968" w:author="libo" w:date="2015-06-09T15:40:00Z">
        <w:del w:id="2969" w:author="Administrator" w:date="2015-06-09T19:58:00Z">
          <w:r w:rsidDel="00F72A34">
            <w:rPr>
              <w:rFonts w:ascii="黑体" w:eastAsia="黑体" w:hAnsi="黑体"/>
              <w:color w:val="000000"/>
              <w:sz w:val="36"/>
              <w:szCs w:val="36"/>
            </w:rPr>
            <w:delText>（缺陷和下一步</w:delText>
          </w:r>
        </w:del>
      </w:ins>
      <w:ins w:id="2970" w:author="libo" w:date="2015-06-09T15:41:00Z">
        <w:del w:id="2971" w:author="Administrator" w:date="2015-06-09T19:58:00Z">
          <w:r w:rsidDel="00F72A34">
            <w:rPr>
              <w:rFonts w:ascii="黑体" w:eastAsia="黑体" w:hAnsi="黑体"/>
              <w:color w:val="000000"/>
              <w:sz w:val="36"/>
              <w:szCs w:val="36"/>
            </w:rPr>
            <w:delText>改进</w:delText>
          </w:r>
        </w:del>
      </w:ins>
      <w:ins w:id="2972" w:author="libo" w:date="2015-06-09T15:40:00Z">
        <w:del w:id="2973" w:author="Administrator" w:date="2015-06-09T19:58:00Z">
          <w:r w:rsidDel="00F72A34">
            <w:rPr>
              <w:rFonts w:ascii="黑体" w:eastAsia="黑体" w:hAnsi="黑体"/>
              <w:color w:val="000000"/>
              <w:sz w:val="36"/>
              <w:szCs w:val="36"/>
            </w:rPr>
            <w:delText>）</w:delText>
          </w:r>
        </w:del>
      </w:ins>
    </w:p>
    <w:p w14:paraId="3DDA74DC" w14:textId="77777777" w:rsidR="00E2530E" w:rsidRDefault="009835AA">
      <w:pPr>
        <w:pStyle w:val="1"/>
        <w:jc w:val="center"/>
        <w:rPr>
          <w:rStyle w:val="af6"/>
          <w:rFonts w:ascii="黑体" w:eastAsia="黑体" w:hAnsi="黑体"/>
          <w:color w:val="000000"/>
          <w:sz w:val="36"/>
          <w:szCs w:val="36"/>
        </w:rPr>
      </w:pPr>
      <w:bookmarkStart w:id="2974" w:name="_Toc420932652"/>
      <w:bookmarkStart w:id="2975" w:name="_Toc420933151"/>
      <w:bookmarkStart w:id="2976" w:name="_Toc356990857"/>
      <w:bookmarkStart w:id="2977" w:name="_Toc356381735"/>
      <w:bookmarkStart w:id="2978" w:name="_Toc356378582"/>
      <w:bookmarkStart w:id="2979" w:name="_Toc421645296"/>
      <w:r>
        <w:rPr>
          <w:rStyle w:val="af6"/>
          <w:rFonts w:ascii="黑体" w:eastAsia="黑体" w:hAnsi="黑体" w:hint="eastAsia"/>
          <w:color w:val="000000"/>
          <w:sz w:val="36"/>
          <w:szCs w:val="36"/>
        </w:rPr>
        <w:t>致  谢</w:t>
      </w:r>
      <w:bookmarkEnd w:id="2887"/>
      <w:bookmarkEnd w:id="2974"/>
      <w:bookmarkEnd w:id="2975"/>
      <w:bookmarkEnd w:id="2976"/>
      <w:bookmarkEnd w:id="2977"/>
      <w:bookmarkEnd w:id="2978"/>
      <w:bookmarkEnd w:id="2979"/>
    </w:p>
    <w:p w14:paraId="00C1F5FD"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感谢</w:t>
      </w:r>
      <w:r>
        <w:rPr>
          <w:rFonts w:ascii="宋体" w:hAnsi="宋体" w:cs="宋体" w:hint="eastAsia"/>
          <w:color w:val="000000"/>
          <w:kern w:val="0"/>
          <w:sz w:val="24"/>
        </w:rPr>
        <w:t>李波</w:t>
      </w:r>
      <w:r>
        <w:rPr>
          <w:rFonts w:ascii="宋体" w:hAnsi="宋体" w:cs="宋体"/>
          <w:color w:val="000000"/>
          <w:kern w:val="0"/>
          <w:sz w:val="24"/>
        </w:rPr>
        <w:t>老师在作者完成毕业设计的各个环节中给予的信息指导和谆谆教诲，使作者能够在规定的时间内顺利完成毕业设计。</w:t>
      </w:r>
    </w:p>
    <w:p w14:paraId="2C06AB20"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Pr>
          <w:rFonts w:ascii="宋体" w:hAnsi="宋体" w:cs="宋体"/>
          <w:color w:val="000000"/>
          <w:kern w:val="0"/>
          <w:sz w:val="24"/>
        </w:rPr>
        <w:t>老师渊博的学识和严谨的作风以及认真负责、事实求是的工作态度，是作者在今后的工作、学习和生活中的榜样，是作者追求的目标。在此，由衷的向</w:t>
      </w:r>
      <w:r>
        <w:rPr>
          <w:rFonts w:ascii="宋体" w:hAnsi="宋体" w:cs="宋体" w:hint="eastAsia"/>
          <w:color w:val="000000"/>
          <w:kern w:val="0"/>
          <w:sz w:val="24"/>
        </w:rPr>
        <w:t>李</w:t>
      </w:r>
      <w:r>
        <w:rPr>
          <w:rFonts w:ascii="宋体" w:hAnsi="宋体" w:cs="宋体"/>
          <w:color w:val="000000"/>
          <w:kern w:val="0"/>
          <w:sz w:val="24"/>
        </w:rPr>
        <w:t>老师说一声谢谢，谢谢他对作者的无限帮助和信任。</w:t>
      </w:r>
    </w:p>
    <w:p w14:paraId="16DFB7A8"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1F955C85"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作者还要感谢曾经给自己授课的给位老师，是他们的教导成就了作者的学业，是他们的奉献丰富了作者的学习生活。</w:t>
      </w:r>
    </w:p>
    <w:p w14:paraId="400B2A27"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075CF579" w14:textId="77777777" w:rsidR="00E2530E" w:rsidRDefault="009835AA">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在即将分别之季，作者向曾经帮助过自己的老师和同学表示最诚挚的谢意。</w:t>
      </w:r>
    </w:p>
    <w:p w14:paraId="1441CFEB" w14:textId="77777777" w:rsidR="00E2530E" w:rsidRDefault="009835AA">
      <w:pPr>
        <w:pStyle w:val="1"/>
        <w:jc w:val="center"/>
        <w:rPr>
          <w:rStyle w:val="af6"/>
          <w:rFonts w:ascii="黑体" w:eastAsia="黑体" w:hAnsi="黑体"/>
          <w:color w:val="000000"/>
          <w:sz w:val="36"/>
          <w:szCs w:val="36"/>
        </w:rPr>
      </w:pPr>
      <w:bookmarkStart w:id="2980" w:name="_Toc356378583"/>
      <w:bookmarkStart w:id="2981" w:name="_Toc356381736"/>
      <w:bookmarkStart w:id="2982" w:name="_Toc356990858"/>
      <w:bookmarkStart w:id="2983" w:name="_Toc420932653"/>
      <w:bookmarkStart w:id="2984" w:name="_Toc420933152"/>
      <w:bookmarkStart w:id="2985" w:name="_Toc421645297"/>
      <w:bookmarkEnd w:id="1846"/>
      <w:bookmarkEnd w:id="1847"/>
      <w:bookmarkEnd w:id="1848"/>
      <w:bookmarkEnd w:id="1849"/>
      <w:r>
        <w:rPr>
          <w:rStyle w:val="af6"/>
          <w:rFonts w:ascii="黑体" w:eastAsia="黑体" w:hAnsi="黑体" w:hint="eastAsia"/>
          <w:color w:val="000000"/>
          <w:sz w:val="36"/>
          <w:szCs w:val="36"/>
        </w:rPr>
        <w:t>参考文献</w:t>
      </w:r>
      <w:bookmarkEnd w:id="2980"/>
      <w:bookmarkEnd w:id="2981"/>
      <w:bookmarkEnd w:id="2982"/>
      <w:bookmarkEnd w:id="2983"/>
      <w:bookmarkEnd w:id="2984"/>
      <w:bookmarkEnd w:id="2985"/>
    </w:p>
    <w:p w14:paraId="3BD21D3F" w14:textId="77777777" w:rsidR="00E2530E" w:rsidRDefault="009835AA">
      <w:pPr>
        <w:rPr>
          <w:rFonts w:ascii="宋体" w:hAnsi="宋体"/>
          <w:color w:val="000000"/>
          <w:sz w:val="24"/>
        </w:rPr>
      </w:pPr>
      <w:r>
        <w:rPr>
          <w:rFonts w:ascii="宋体" w:hAnsi="宋体" w:hint="eastAsia"/>
          <w:color w:val="000000"/>
          <w:sz w:val="24"/>
        </w:rPr>
        <w:t>[1]付林，</w:t>
      </w:r>
      <w:r>
        <w:rPr>
          <w:rFonts w:ascii="宋体" w:hAnsi="宋体"/>
          <w:color w:val="000000"/>
          <w:sz w:val="24"/>
        </w:rPr>
        <w:t>闫强</w:t>
      </w:r>
      <w:r>
        <w:rPr>
          <w:rFonts w:ascii="宋体" w:hAnsi="宋体" w:hint="eastAsia"/>
          <w:color w:val="000000"/>
          <w:sz w:val="24"/>
        </w:rPr>
        <w:t>，</w:t>
      </w:r>
      <w:r>
        <w:rPr>
          <w:rFonts w:ascii="宋体" w:hAnsi="宋体"/>
          <w:color w:val="000000"/>
          <w:sz w:val="24"/>
        </w:rPr>
        <w:t>李</w:t>
      </w:r>
      <w:r>
        <w:rPr>
          <w:rFonts w:ascii="宋体" w:hAnsi="宋体" w:hint="eastAsia"/>
          <w:color w:val="000000"/>
          <w:sz w:val="24"/>
        </w:rPr>
        <w:t>祥.基于百度</w:t>
      </w:r>
      <w:r>
        <w:rPr>
          <w:rFonts w:ascii="宋体" w:hAnsi="宋体"/>
          <w:color w:val="000000"/>
          <w:sz w:val="24"/>
        </w:rPr>
        <w:t>地图的</w:t>
      </w:r>
      <w:r>
        <w:rPr>
          <w:rFonts w:ascii="宋体" w:hAnsi="宋体" w:hint="eastAsia"/>
          <w:color w:val="000000"/>
          <w:sz w:val="24"/>
        </w:rPr>
        <w:t>小区域</w:t>
      </w:r>
      <w:r>
        <w:rPr>
          <w:rFonts w:ascii="宋体" w:hAnsi="宋体"/>
          <w:color w:val="000000"/>
          <w:sz w:val="24"/>
        </w:rPr>
        <w:t>导航</w:t>
      </w:r>
      <w:r>
        <w:rPr>
          <w:rFonts w:ascii="宋体" w:hAnsi="宋体" w:hint="eastAsia"/>
          <w:color w:val="000000"/>
          <w:sz w:val="24"/>
        </w:rPr>
        <w:t>实现</w:t>
      </w:r>
      <w:r>
        <w:rPr>
          <w:rFonts w:ascii="宋体" w:hAnsi="宋体"/>
          <w:color w:val="000000"/>
          <w:sz w:val="24"/>
        </w:rPr>
        <w:t>方案</w:t>
      </w:r>
      <w:r>
        <w:rPr>
          <w:rFonts w:ascii="宋体" w:hAnsi="宋体" w:hint="eastAsia"/>
          <w:color w:val="000000"/>
          <w:sz w:val="24"/>
        </w:rPr>
        <w:t>研究[</w:t>
      </w:r>
      <w:r>
        <w:rPr>
          <w:color w:val="000000"/>
          <w:sz w:val="24"/>
        </w:rPr>
        <w:t>J</w:t>
      </w:r>
      <w:r>
        <w:rPr>
          <w:rFonts w:ascii="宋体" w:hAnsi="宋体" w:hint="eastAsia"/>
          <w:color w:val="000000"/>
          <w:sz w:val="24"/>
        </w:rPr>
        <w:t>].计算机技术与</w:t>
      </w:r>
      <w:r>
        <w:rPr>
          <w:rFonts w:ascii="宋体" w:hAnsi="宋体"/>
          <w:color w:val="000000"/>
          <w:sz w:val="24"/>
        </w:rPr>
        <w:t>发展</w:t>
      </w:r>
      <w:r>
        <w:rPr>
          <w:rFonts w:ascii="宋体" w:hAnsi="宋体" w:hint="eastAsia"/>
          <w:color w:val="000000"/>
          <w:sz w:val="24"/>
        </w:rPr>
        <w:t>，20</w:t>
      </w:r>
      <w:r>
        <w:rPr>
          <w:rFonts w:ascii="宋体" w:hAnsi="宋体"/>
          <w:color w:val="000000"/>
          <w:sz w:val="24"/>
        </w:rPr>
        <w:t>14</w:t>
      </w:r>
      <w:r>
        <w:rPr>
          <w:rFonts w:ascii="宋体" w:hAnsi="宋体" w:hint="eastAsia"/>
          <w:color w:val="000000"/>
          <w:sz w:val="24"/>
        </w:rPr>
        <w:t>(2)：65-78</w:t>
      </w:r>
    </w:p>
    <w:p w14:paraId="06B8E08B" w14:textId="66A27F46" w:rsidR="00E2530E" w:rsidRPr="00A82298" w:rsidRDefault="009835AA">
      <w:pPr>
        <w:rPr>
          <w:color w:val="000000"/>
          <w:sz w:val="24"/>
          <w:rPrChange w:id="2986" w:author="Administrator" w:date="2015-06-09T19:54:00Z">
            <w:rPr>
              <w:rFonts w:ascii="宋体" w:hAnsi="宋体"/>
              <w:color w:val="000000"/>
              <w:sz w:val="24"/>
            </w:rPr>
          </w:rPrChange>
        </w:rPr>
      </w:pPr>
      <w:r>
        <w:rPr>
          <w:rFonts w:ascii="宋体" w:hAnsi="宋体" w:hint="eastAsia"/>
          <w:color w:val="000000"/>
          <w:sz w:val="24"/>
        </w:rPr>
        <w:lastRenderedPageBreak/>
        <w:t>[</w:t>
      </w:r>
      <w:r>
        <w:rPr>
          <w:rFonts w:ascii="宋体" w:hAnsi="宋体"/>
          <w:color w:val="000000"/>
          <w:sz w:val="24"/>
        </w:rPr>
        <w:t>2</w:t>
      </w:r>
      <w:r>
        <w:rPr>
          <w:rFonts w:ascii="宋体" w:hAnsi="宋体" w:hint="eastAsia"/>
          <w:color w:val="000000"/>
          <w:sz w:val="24"/>
        </w:rPr>
        <w:t>]</w:t>
      </w:r>
      <w:ins w:id="2987" w:author="Administrator" w:date="2015-06-09T19:54:00Z">
        <w:r w:rsidR="00A82298" w:rsidRPr="00A82298">
          <w:rPr>
            <w:color w:val="000000"/>
            <w:sz w:val="24"/>
            <w:rPrChange w:id="2988" w:author="Administrator" w:date="2015-06-09T19:54:00Z">
              <w:rPr>
                <w:rFonts w:ascii="Arial" w:hAnsi="Arial" w:cs="Arial"/>
                <w:color w:val="000000"/>
                <w:sz w:val="20"/>
                <w:szCs w:val="20"/>
                <w:shd w:val="clear" w:color="auto" w:fill="FFFFFF"/>
              </w:rPr>
            </w:rPrChange>
          </w:rPr>
          <w:t>Paulson L D. Building rich web applications with Ajax[J]. Computer, 2005, 38(10):14-17.</w:t>
        </w:r>
      </w:ins>
      <w:del w:id="2989" w:author="Administrator" w:date="2015-06-09T19:54:00Z">
        <w:r w:rsidDel="00A82298">
          <w:rPr>
            <w:color w:val="000000"/>
            <w:sz w:val="24"/>
          </w:rPr>
          <w:delText>Paulson</w:delText>
        </w:r>
        <w:r w:rsidRPr="00A82298" w:rsidDel="00A82298">
          <w:rPr>
            <w:color w:val="000000"/>
            <w:sz w:val="24"/>
            <w:rPrChange w:id="2990" w:author="Administrator" w:date="2015-06-09T19:54:00Z">
              <w:rPr>
                <w:rFonts w:ascii="宋体" w:hAnsi="宋体"/>
                <w:color w:val="000000"/>
                <w:sz w:val="24"/>
              </w:rPr>
            </w:rPrChange>
          </w:rPr>
          <w:delText>,</w:delText>
        </w:r>
        <w:r w:rsidDel="00A82298">
          <w:rPr>
            <w:color w:val="000000"/>
            <w:sz w:val="24"/>
          </w:rPr>
          <w:delText>L</w:delText>
        </w:r>
        <w:r w:rsidRPr="00A82298" w:rsidDel="00A82298">
          <w:rPr>
            <w:color w:val="000000"/>
            <w:sz w:val="24"/>
            <w:rPrChange w:id="2991" w:author="Administrator" w:date="2015-06-09T19:54:00Z">
              <w:rPr>
                <w:rFonts w:ascii="宋体" w:hAnsi="宋体"/>
                <w:color w:val="000000"/>
                <w:sz w:val="24"/>
              </w:rPr>
            </w:rPrChange>
          </w:rPr>
          <w:delText>.</w:delText>
        </w:r>
        <w:r w:rsidDel="00A82298">
          <w:rPr>
            <w:color w:val="000000"/>
            <w:sz w:val="24"/>
          </w:rPr>
          <w:delText>D</w:delText>
        </w:r>
        <w:r w:rsidRPr="00A82298" w:rsidDel="00A82298">
          <w:rPr>
            <w:color w:val="000000"/>
            <w:sz w:val="24"/>
            <w:rPrChange w:id="2992" w:author="Administrator" w:date="2015-06-09T19:54:00Z">
              <w:rPr>
                <w:rFonts w:ascii="宋体" w:hAnsi="宋体"/>
                <w:color w:val="000000"/>
                <w:sz w:val="24"/>
              </w:rPr>
            </w:rPrChange>
          </w:rPr>
          <w:delText>.</w:delText>
        </w:r>
        <w:r w:rsidDel="00A82298">
          <w:rPr>
            <w:color w:val="000000"/>
            <w:sz w:val="24"/>
          </w:rPr>
          <w:delText>Building</w:delText>
        </w:r>
        <w:r w:rsidRPr="00A82298" w:rsidDel="00A82298">
          <w:rPr>
            <w:color w:val="000000"/>
            <w:sz w:val="24"/>
            <w:rPrChange w:id="2993" w:author="Administrator" w:date="2015-06-09T19:54:00Z">
              <w:rPr>
                <w:rFonts w:ascii="宋体" w:hAnsi="宋体"/>
                <w:color w:val="000000"/>
                <w:sz w:val="24"/>
              </w:rPr>
            </w:rPrChange>
          </w:rPr>
          <w:delText xml:space="preserve"> </w:delText>
        </w:r>
        <w:r w:rsidDel="00A82298">
          <w:rPr>
            <w:color w:val="000000"/>
            <w:sz w:val="24"/>
          </w:rPr>
          <w:delText>rich</w:delText>
        </w:r>
        <w:r w:rsidRPr="00A82298" w:rsidDel="00A82298">
          <w:rPr>
            <w:color w:val="000000"/>
            <w:sz w:val="24"/>
            <w:rPrChange w:id="2994" w:author="Administrator" w:date="2015-06-09T19:54:00Z">
              <w:rPr>
                <w:rFonts w:ascii="宋体" w:hAnsi="宋体"/>
                <w:color w:val="000000"/>
                <w:sz w:val="24"/>
              </w:rPr>
            </w:rPrChange>
          </w:rPr>
          <w:delText xml:space="preserve"> </w:delText>
        </w:r>
        <w:r w:rsidDel="00A82298">
          <w:rPr>
            <w:color w:val="000000"/>
            <w:sz w:val="24"/>
          </w:rPr>
          <w:delText>web</w:delText>
        </w:r>
        <w:r w:rsidRPr="00A82298" w:rsidDel="00A82298">
          <w:rPr>
            <w:color w:val="000000"/>
            <w:sz w:val="24"/>
            <w:rPrChange w:id="2995" w:author="Administrator" w:date="2015-06-09T19:54:00Z">
              <w:rPr>
                <w:rFonts w:ascii="宋体" w:hAnsi="宋体"/>
                <w:color w:val="000000"/>
                <w:sz w:val="24"/>
              </w:rPr>
            </w:rPrChange>
          </w:rPr>
          <w:delText xml:space="preserve"> </w:delText>
        </w:r>
        <w:r w:rsidDel="00A82298">
          <w:rPr>
            <w:color w:val="000000"/>
            <w:sz w:val="24"/>
          </w:rPr>
          <w:delText>applications</w:delText>
        </w:r>
        <w:r w:rsidRPr="00A82298" w:rsidDel="00A82298">
          <w:rPr>
            <w:color w:val="000000"/>
            <w:sz w:val="24"/>
            <w:rPrChange w:id="2996" w:author="Administrator" w:date="2015-06-09T19:54:00Z">
              <w:rPr>
                <w:rFonts w:ascii="宋体" w:hAnsi="宋体"/>
                <w:color w:val="000000"/>
                <w:sz w:val="24"/>
              </w:rPr>
            </w:rPrChange>
          </w:rPr>
          <w:delText xml:space="preserve"> </w:delText>
        </w:r>
        <w:r w:rsidDel="00A82298">
          <w:rPr>
            <w:color w:val="000000"/>
            <w:sz w:val="24"/>
          </w:rPr>
          <w:delText>with</w:delText>
        </w:r>
        <w:r w:rsidRPr="00A82298" w:rsidDel="00A82298">
          <w:rPr>
            <w:color w:val="000000"/>
            <w:sz w:val="24"/>
            <w:rPrChange w:id="2997" w:author="Administrator" w:date="2015-06-09T19:54:00Z">
              <w:rPr>
                <w:rFonts w:ascii="宋体" w:hAnsi="宋体"/>
                <w:color w:val="000000"/>
                <w:sz w:val="24"/>
              </w:rPr>
            </w:rPrChange>
          </w:rPr>
          <w:delText xml:space="preserve"> </w:delText>
        </w:r>
        <w:r w:rsidDel="00A82298">
          <w:rPr>
            <w:color w:val="000000"/>
            <w:sz w:val="24"/>
          </w:rPr>
          <w:delText>Ajax</w:delText>
        </w:r>
        <w:r w:rsidRPr="00A82298" w:rsidDel="00A82298">
          <w:rPr>
            <w:color w:val="000000"/>
            <w:sz w:val="24"/>
            <w:rPrChange w:id="2998" w:author="Administrator" w:date="2015-06-09T19:54:00Z">
              <w:rPr>
                <w:rFonts w:ascii="宋体" w:hAnsi="宋体"/>
                <w:color w:val="000000"/>
                <w:sz w:val="24"/>
              </w:rPr>
            </w:rPrChange>
          </w:rPr>
          <w:delText xml:space="preserve">. </w:delText>
        </w:r>
        <w:r w:rsidDel="00A82298">
          <w:rPr>
            <w:color w:val="000000"/>
            <w:sz w:val="24"/>
          </w:rPr>
          <w:delText>Computer</w:delText>
        </w:r>
        <w:r w:rsidRPr="00A82298" w:rsidDel="00A82298">
          <w:rPr>
            <w:color w:val="000000"/>
            <w:sz w:val="24"/>
            <w:rPrChange w:id="2999" w:author="Administrator" w:date="2015-06-09T19:54:00Z">
              <w:rPr>
                <w:rFonts w:ascii="宋体" w:hAnsi="宋体"/>
                <w:color w:val="000000"/>
                <w:sz w:val="24"/>
              </w:rPr>
            </w:rPrChange>
          </w:rPr>
          <w:delText xml:space="preserve"> . 2005</w:delText>
        </w:r>
      </w:del>
    </w:p>
    <w:p w14:paraId="7D8AE220" w14:textId="23AA0610" w:rsidR="00E2530E" w:rsidRDefault="009835AA">
      <w:pPr>
        <w:rPr>
          <w:rFonts w:ascii="宋体" w:hAnsi="宋体"/>
          <w:color w:val="000000"/>
          <w:sz w:val="24"/>
        </w:rPr>
      </w:pPr>
      <w:r>
        <w:rPr>
          <w:rFonts w:ascii="宋体" w:hAnsi="宋体"/>
          <w:color w:val="000000"/>
          <w:sz w:val="24"/>
        </w:rPr>
        <w:t>[3]</w:t>
      </w:r>
      <w:del w:id="3000" w:author="Administrator" w:date="2015-06-09T19:50:00Z">
        <w:r w:rsidRPr="00A82298" w:rsidDel="00A82298">
          <w:rPr>
            <w:color w:val="000000"/>
            <w:sz w:val="24"/>
            <w:rPrChange w:id="3001" w:author="Administrator" w:date="2015-06-09T19:56:00Z">
              <w:rPr>
                <w:rFonts w:ascii="宋体" w:hAnsi="宋体" w:cs="Arial"/>
                <w:color w:val="000000"/>
                <w:sz w:val="24"/>
                <w:shd w:val="clear" w:color="auto" w:fill="F7F7F7"/>
              </w:rPr>
            </w:rPrChange>
          </w:rPr>
          <w:delText xml:space="preserve"> </w:delText>
        </w:r>
      </w:del>
      <w:ins w:id="3002" w:author="Administrator" w:date="2015-06-09T19:55:00Z">
        <w:r w:rsidR="00A82298" w:rsidRPr="00A82298">
          <w:rPr>
            <w:color w:val="000000"/>
            <w:sz w:val="24"/>
            <w:rPrChange w:id="3003" w:author="Administrator" w:date="2015-06-09T19:56:00Z">
              <w:rPr>
                <w:rFonts w:ascii="Arial" w:hAnsi="Arial" w:cs="Arial"/>
                <w:color w:val="000000"/>
                <w:sz w:val="20"/>
                <w:szCs w:val="20"/>
                <w:shd w:val="clear" w:color="auto" w:fill="FFFFFF"/>
              </w:rPr>
            </w:rPrChange>
          </w:rPr>
          <w:t>Smith K. Simplifying Ajax-style Web development[J]. Computer, 2006, 39(5):98-101.</w:t>
        </w:r>
      </w:ins>
      <w:del w:id="3004" w:author="Administrator" w:date="2015-06-09T19:55:00Z">
        <w:r w:rsidDel="00A82298">
          <w:rPr>
            <w:color w:val="000000"/>
            <w:sz w:val="24"/>
          </w:rPr>
          <w:delText>Smith</w:delText>
        </w:r>
        <w:r w:rsidDel="00A82298">
          <w:rPr>
            <w:rFonts w:ascii="宋体" w:hAnsi="宋体"/>
            <w:color w:val="000000"/>
            <w:sz w:val="24"/>
          </w:rPr>
          <w:delText>,</w:delText>
        </w:r>
        <w:r w:rsidDel="00A82298">
          <w:rPr>
            <w:color w:val="000000"/>
            <w:sz w:val="24"/>
          </w:rPr>
          <w:delText>K</w:delText>
        </w:r>
        <w:r w:rsidDel="00A82298">
          <w:rPr>
            <w:rFonts w:ascii="宋体" w:hAnsi="宋体"/>
            <w:color w:val="000000"/>
            <w:sz w:val="24"/>
          </w:rPr>
          <w:delText>.</w:delText>
        </w:r>
        <w:r w:rsidDel="00A82298">
          <w:rPr>
            <w:color w:val="000000"/>
            <w:sz w:val="24"/>
          </w:rPr>
          <w:delText>Simplifying</w:delText>
        </w:r>
        <w:r w:rsidDel="00A82298">
          <w:rPr>
            <w:rFonts w:ascii="宋体" w:hAnsi="宋体"/>
            <w:color w:val="000000"/>
            <w:sz w:val="24"/>
          </w:rPr>
          <w:delText xml:space="preserve"> </w:delText>
        </w:r>
        <w:r w:rsidDel="00A82298">
          <w:rPr>
            <w:color w:val="000000"/>
            <w:sz w:val="24"/>
          </w:rPr>
          <w:delText>Ajax</w:delText>
        </w:r>
        <w:r w:rsidDel="00A82298">
          <w:rPr>
            <w:rFonts w:ascii="宋体" w:hAnsi="宋体"/>
            <w:color w:val="000000"/>
            <w:sz w:val="24"/>
          </w:rPr>
          <w:delText>-</w:delText>
        </w:r>
        <w:r w:rsidDel="00A82298">
          <w:rPr>
            <w:color w:val="000000"/>
            <w:sz w:val="24"/>
          </w:rPr>
          <w:delText>style</w:delText>
        </w:r>
        <w:r w:rsidDel="00A82298">
          <w:rPr>
            <w:rFonts w:ascii="宋体" w:hAnsi="宋体"/>
            <w:color w:val="000000"/>
            <w:sz w:val="24"/>
          </w:rPr>
          <w:delText xml:space="preserve"> </w:delText>
        </w:r>
        <w:r w:rsidDel="00A82298">
          <w:rPr>
            <w:color w:val="000000"/>
            <w:sz w:val="24"/>
          </w:rPr>
          <w:delText>Web</w:delText>
        </w:r>
        <w:r w:rsidDel="00A82298">
          <w:rPr>
            <w:rFonts w:ascii="宋体" w:hAnsi="宋体"/>
            <w:color w:val="000000"/>
            <w:sz w:val="24"/>
          </w:rPr>
          <w:delText xml:space="preserve"> </w:delText>
        </w:r>
        <w:r w:rsidDel="00A82298">
          <w:rPr>
            <w:color w:val="000000"/>
            <w:sz w:val="24"/>
          </w:rPr>
          <w:delText>development</w:delText>
        </w:r>
        <w:r w:rsidDel="00A82298">
          <w:rPr>
            <w:rFonts w:ascii="宋体" w:hAnsi="宋体"/>
            <w:color w:val="000000"/>
            <w:sz w:val="24"/>
          </w:rPr>
          <w:delText xml:space="preserve">. </w:delText>
        </w:r>
        <w:r w:rsidDel="00A82298">
          <w:rPr>
            <w:color w:val="000000"/>
            <w:sz w:val="24"/>
          </w:rPr>
          <w:delText>Computer</w:delText>
        </w:r>
        <w:r w:rsidDel="00A82298">
          <w:rPr>
            <w:rFonts w:ascii="宋体" w:hAnsi="宋体"/>
            <w:color w:val="000000"/>
            <w:sz w:val="24"/>
          </w:rPr>
          <w:delText xml:space="preserve"> . 2006</w:delText>
        </w:r>
      </w:del>
    </w:p>
    <w:p w14:paraId="5411D737" w14:textId="21A0353D" w:rsidR="00E2530E" w:rsidRDefault="009835AA">
      <w:pPr>
        <w:rPr>
          <w:rFonts w:ascii="宋体" w:hAnsi="宋体"/>
          <w:color w:val="000000"/>
          <w:sz w:val="24"/>
        </w:rPr>
      </w:pPr>
      <w:r>
        <w:rPr>
          <w:rFonts w:ascii="宋体" w:hAnsi="宋体"/>
          <w:color w:val="000000"/>
          <w:sz w:val="24"/>
        </w:rPr>
        <w:t>[4]</w:t>
      </w:r>
      <w:del w:id="3005" w:author="Administrator" w:date="2015-06-09T19:50:00Z">
        <w:r w:rsidDel="00A82298">
          <w:rPr>
            <w:rFonts w:ascii="宋体" w:hAnsi="宋体" w:cs="Arial"/>
            <w:color w:val="000000"/>
            <w:sz w:val="24"/>
          </w:rPr>
          <w:delText xml:space="preserve"> </w:delText>
        </w:r>
      </w:del>
      <w:r>
        <w:rPr>
          <w:color w:val="000000"/>
          <w:sz w:val="24"/>
        </w:rPr>
        <w:t>Bradley</w:t>
      </w:r>
      <w:r>
        <w:rPr>
          <w:rFonts w:ascii="宋体" w:hAnsi="宋体"/>
          <w:color w:val="000000"/>
          <w:sz w:val="24"/>
        </w:rPr>
        <w:t xml:space="preserve"> </w:t>
      </w:r>
      <w:r>
        <w:rPr>
          <w:color w:val="000000"/>
          <w:sz w:val="24"/>
        </w:rPr>
        <w:t>D</w:t>
      </w:r>
      <w:r>
        <w:rPr>
          <w:rFonts w:ascii="宋体" w:hAnsi="宋体"/>
          <w:color w:val="000000"/>
          <w:sz w:val="24"/>
        </w:rPr>
        <w:t>.</w:t>
      </w:r>
      <w:r>
        <w:rPr>
          <w:color w:val="000000"/>
          <w:sz w:val="24"/>
        </w:rPr>
        <w:t>Adding</w:t>
      </w:r>
      <w:r>
        <w:rPr>
          <w:rFonts w:ascii="宋体" w:hAnsi="宋体"/>
          <w:color w:val="000000"/>
          <w:sz w:val="24"/>
        </w:rPr>
        <w:t xml:space="preserve"> </w:t>
      </w:r>
      <w:r>
        <w:rPr>
          <w:color w:val="000000"/>
          <w:sz w:val="24"/>
        </w:rPr>
        <w:t>panoramas</w:t>
      </w:r>
      <w:r>
        <w:rPr>
          <w:rFonts w:ascii="宋体" w:hAnsi="宋体"/>
          <w:color w:val="000000"/>
          <w:sz w:val="24"/>
        </w:rPr>
        <w:t xml:space="preserve"> </w:t>
      </w:r>
      <w:r>
        <w:rPr>
          <w:color w:val="000000"/>
          <w:sz w:val="24"/>
        </w:rPr>
        <w:t>to</w:t>
      </w:r>
      <w:r>
        <w:rPr>
          <w:rFonts w:ascii="宋体" w:hAnsi="宋体"/>
          <w:color w:val="000000"/>
          <w:sz w:val="24"/>
        </w:rPr>
        <w:t xml:space="preserve"> </w:t>
      </w:r>
      <w:r>
        <w:rPr>
          <w:color w:val="000000"/>
          <w:sz w:val="24"/>
        </w:rPr>
        <w:t>Google</w:t>
      </w:r>
      <w:r>
        <w:rPr>
          <w:rFonts w:ascii="宋体" w:hAnsi="宋体"/>
          <w:color w:val="000000"/>
          <w:sz w:val="24"/>
        </w:rPr>
        <w:t xml:space="preserve"> </w:t>
      </w:r>
      <w:r>
        <w:rPr>
          <w:color w:val="000000"/>
          <w:sz w:val="24"/>
        </w:rPr>
        <w:t>maps</w:t>
      </w:r>
      <w:r>
        <w:rPr>
          <w:rFonts w:ascii="宋体" w:hAnsi="宋体"/>
          <w:color w:val="000000"/>
          <w:sz w:val="24"/>
        </w:rPr>
        <w:t xml:space="preserve"> </w:t>
      </w:r>
      <w:r>
        <w:rPr>
          <w:color w:val="000000"/>
          <w:sz w:val="24"/>
        </w:rPr>
        <w:t>using</w:t>
      </w:r>
      <w:r>
        <w:rPr>
          <w:rFonts w:ascii="宋体" w:hAnsi="宋体"/>
          <w:color w:val="000000"/>
          <w:sz w:val="24"/>
        </w:rPr>
        <w:t xml:space="preserve"> </w:t>
      </w:r>
      <w:r>
        <w:rPr>
          <w:color w:val="000000"/>
          <w:sz w:val="24"/>
        </w:rPr>
        <w:t>Ajax</w:t>
      </w:r>
      <w:ins w:id="3006" w:author="Administrator" w:date="2015-06-09T19:53:00Z">
        <w:r w:rsidR="00A82298" w:rsidRPr="002E35C0">
          <w:rPr>
            <w:rFonts w:hint="eastAsia"/>
            <w:color w:val="000000"/>
            <w:sz w:val="24"/>
          </w:rPr>
          <w:t>[J]</w:t>
        </w:r>
      </w:ins>
      <w:r>
        <w:rPr>
          <w:rFonts w:ascii="宋体" w:hAnsi="宋体"/>
          <w:color w:val="000000"/>
          <w:sz w:val="24"/>
        </w:rPr>
        <w:t>. . 2006</w:t>
      </w:r>
    </w:p>
    <w:p w14:paraId="4B7A40E8" w14:textId="77777777" w:rsidR="00E2530E" w:rsidRDefault="009835AA">
      <w:pPr>
        <w:rPr>
          <w:rFonts w:ascii="宋体" w:hAnsi="宋体"/>
          <w:color w:val="000000"/>
          <w:sz w:val="24"/>
        </w:rPr>
      </w:pPr>
      <w:r>
        <w:rPr>
          <w:rFonts w:ascii="宋体" w:hAnsi="宋体"/>
          <w:color w:val="000000"/>
          <w:sz w:val="24"/>
        </w:rPr>
        <w:t>[5]</w:t>
      </w:r>
      <w:r>
        <w:rPr>
          <w:rFonts w:ascii="宋体" w:hAnsi="宋体" w:hint="eastAsia"/>
          <w:color w:val="000000"/>
          <w:sz w:val="24"/>
        </w:rPr>
        <w:t>杜传明.百度</w:t>
      </w:r>
      <w:r>
        <w:rPr>
          <w:rFonts w:ascii="宋体" w:hAnsi="宋体"/>
          <w:color w:val="000000"/>
          <w:sz w:val="24"/>
        </w:rPr>
        <w:t>地图</w:t>
      </w:r>
      <w:r>
        <w:rPr>
          <w:color w:val="000000"/>
          <w:sz w:val="24"/>
        </w:rPr>
        <w:t>API</w:t>
      </w:r>
      <w:r>
        <w:rPr>
          <w:rFonts w:ascii="宋体" w:hAnsi="宋体" w:hint="eastAsia"/>
          <w:color w:val="000000"/>
          <w:sz w:val="24"/>
        </w:rPr>
        <w:t>在</w:t>
      </w:r>
      <w:r>
        <w:rPr>
          <w:rFonts w:ascii="宋体" w:hAnsi="宋体"/>
          <w:color w:val="000000"/>
          <w:sz w:val="24"/>
        </w:rPr>
        <w:t>小型地理信息</w:t>
      </w:r>
      <w:r>
        <w:rPr>
          <w:rFonts w:ascii="宋体" w:hAnsi="宋体" w:hint="eastAsia"/>
          <w:color w:val="000000"/>
          <w:sz w:val="24"/>
        </w:rPr>
        <w:t>系统</w:t>
      </w:r>
      <w:r>
        <w:rPr>
          <w:rFonts w:ascii="宋体" w:hAnsi="宋体"/>
          <w:color w:val="000000"/>
          <w:sz w:val="24"/>
        </w:rPr>
        <w:t>中的应用</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测绘</w:t>
      </w:r>
      <w:r>
        <w:rPr>
          <w:rFonts w:ascii="宋体" w:hAnsi="宋体"/>
          <w:color w:val="000000"/>
          <w:sz w:val="24"/>
        </w:rPr>
        <w:t>与空间地理信息</w:t>
      </w:r>
      <w:r>
        <w:rPr>
          <w:rFonts w:ascii="宋体" w:hAnsi="宋体" w:hint="eastAsia"/>
          <w:color w:val="000000"/>
          <w:sz w:val="24"/>
        </w:rPr>
        <w:t>，2011</w:t>
      </w:r>
      <w:r>
        <w:rPr>
          <w:rFonts w:ascii="宋体" w:hAnsi="宋体"/>
          <w:color w:val="000000"/>
          <w:sz w:val="24"/>
        </w:rPr>
        <w:t>(4): 59-99</w:t>
      </w:r>
    </w:p>
    <w:p w14:paraId="2C18DBA6" w14:textId="77777777" w:rsidR="00E2530E" w:rsidRDefault="009835AA">
      <w:pPr>
        <w:rPr>
          <w:rFonts w:ascii="宋体" w:hAnsi="宋体"/>
          <w:color w:val="000000"/>
          <w:sz w:val="24"/>
        </w:rPr>
      </w:pPr>
      <w:r>
        <w:rPr>
          <w:rFonts w:ascii="宋体" w:hAnsi="宋体"/>
          <w:color w:val="000000"/>
          <w:sz w:val="24"/>
        </w:rPr>
        <w:t>[6]</w:t>
      </w:r>
      <w:r>
        <w:rPr>
          <w:rFonts w:ascii="宋体" w:hAnsi="宋体" w:cs="Consolas"/>
          <w:color w:val="222222"/>
          <w:sz w:val="24"/>
          <w:shd w:val="clear" w:color="auto" w:fill="FFFFFF"/>
        </w:rPr>
        <w:t xml:space="preserve"> </w:t>
      </w:r>
      <w:r>
        <w:rPr>
          <w:rFonts w:ascii="宋体" w:hAnsi="宋体"/>
          <w:color w:val="000000"/>
          <w:sz w:val="24"/>
        </w:rPr>
        <w:t>殷玥</w:t>
      </w:r>
      <w:r>
        <w:rPr>
          <w:rFonts w:ascii="宋体" w:hAnsi="宋体" w:hint="eastAsia"/>
          <w:color w:val="000000"/>
          <w:sz w:val="24"/>
        </w:rPr>
        <w:t>，</w:t>
      </w:r>
      <w:r>
        <w:rPr>
          <w:rFonts w:ascii="宋体" w:hAnsi="宋体"/>
          <w:color w:val="000000"/>
          <w:sz w:val="24"/>
        </w:rPr>
        <w:t>刘伟</w:t>
      </w:r>
      <w:r>
        <w:rPr>
          <w:rFonts w:ascii="宋体" w:hAnsi="宋体" w:hint="eastAsia"/>
          <w:color w:val="000000"/>
          <w:sz w:val="24"/>
        </w:rPr>
        <w:t>，</w:t>
      </w:r>
      <w:r>
        <w:rPr>
          <w:rFonts w:ascii="宋体" w:hAnsi="宋体"/>
          <w:color w:val="000000"/>
          <w:sz w:val="24"/>
        </w:rPr>
        <w:t>郭东恩</w:t>
      </w:r>
      <w:r>
        <w:rPr>
          <w:rFonts w:ascii="宋体" w:hAnsi="宋体" w:hint="eastAsia"/>
          <w:color w:val="000000"/>
          <w:sz w:val="24"/>
        </w:rPr>
        <w:t>.基于</w:t>
      </w:r>
      <w:r>
        <w:rPr>
          <w:rFonts w:ascii="宋体" w:hAnsi="宋体"/>
          <w:color w:val="000000"/>
          <w:sz w:val="24"/>
        </w:rPr>
        <w:t>百度地图</w:t>
      </w:r>
      <w:r>
        <w:rPr>
          <w:color w:val="000000"/>
          <w:sz w:val="24"/>
        </w:rPr>
        <w:t>API</w:t>
      </w:r>
      <w:r>
        <w:rPr>
          <w:rFonts w:ascii="宋体" w:hAnsi="宋体" w:hint="eastAsia"/>
          <w:color w:val="000000"/>
          <w:sz w:val="24"/>
        </w:rPr>
        <w:t>的</w:t>
      </w:r>
      <w:r>
        <w:rPr>
          <w:rFonts w:ascii="宋体" w:hAnsi="宋体"/>
          <w:color w:val="000000"/>
          <w:sz w:val="24"/>
        </w:rPr>
        <w:t>房地产</w:t>
      </w:r>
      <w:r>
        <w:rPr>
          <w:rFonts w:ascii="宋体" w:hAnsi="宋体" w:hint="eastAsia"/>
          <w:color w:val="000000"/>
          <w:sz w:val="24"/>
        </w:rPr>
        <w:t>展示</w:t>
      </w:r>
      <w:r>
        <w:rPr>
          <w:rFonts w:ascii="宋体" w:hAnsi="宋体"/>
          <w:color w:val="000000"/>
          <w:sz w:val="24"/>
        </w:rPr>
        <w:t>系统的实现</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软件导刊,20</w:t>
      </w:r>
      <w:r>
        <w:rPr>
          <w:rFonts w:ascii="宋体" w:hAnsi="宋体"/>
          <w:color w:val="000000"/>
          <w:sz w:val="24"/>
        </w:rPr>
        <w:t>12(9): 45-65</w:t>
      </w:r>
    </w:p>
    <w:p w14:paraId="50AF4133" w14:textId="77777777" w:rsidR="00E2530E" w:rsidRDefault="009835AA">
      <w:pPr>
        <w:rPr>
          <w:rFonts w:ascii="宋体" w:hAnsi="宋体"/>
          <w:color w:val="000000"/>
          <w:sz w:val="24"/>
        </w:rPr>
      </w:pPr>
      <w:r>
        <w:rPr>
          <w:rFonts w:ascii="宋体" w:hAnsi="宋体"/>
          <w:color w:val="000000"/>
          <w:sz w:val="24"/>
        </w:rPr>
        <w:t>[7] 孙迪</w:t>
      </w:r>
      <w:r>
        <w:rPr>
          <w:rFonts w:ascii="宋体" w:hAnsi="宋体" w:hint="eastAsia"/>
          <w:color w:val="000000"/>
          <w:sz w:val="24"/>
        </w:rPr>
        <w:t>,</w:t>
      </w:r>
      <w:r>
        <w:rPr>
          <w:rFonts w:ascii="宋体" w:hAnsi="宋体"/>
          <w:color w:val="000000"/>
          <w:sz w:val="24"/>
        </w:rPr>
        <w:t xml:space="preserve"> 李沛鸿百度地图</w:t>
      </w:r>
      <w:r>
        <w:rPr>
          <w:color w:val="000000"/>
          <w:sz w:val="24"/>
        </w:rPr>
        <w:t>API</w:t>
      </w:r>
      <w:r>
        <w:rPr>
          <w:rFonts w:ascii="宋体" w:hAnsi="宋体"/>
          <w:color w:val="000000"/>
          <w:sz w:val="24"/>
        </w:rPr>
        <w:t>在</w:t>
      </w:r>
      <w:r>
        <w:rPr>
          <w:color w:val="000000"/>
          <w:sz w:val="24"/>
        </w:rPr>
        <w:t>WebGIS</w:t>
      </w:r>
      <w:r>
        <w:rPr>
          <w:rFonts w:ascii="宋体" w:hAnsi="宋体"/>
          <w:color w:val="000000"/>
          <w:sz w:val="24"/>
        </w:rPr>
        <w:t>中的应用</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河南</w:t>
      </w:r>
      <w:r>
        <w:rPr>
          <w:rFonts w:ascii="宋体" w:hAnsi="宋体"/>
          <w:color w:val="000000"/>
          <w:sz w:val="24"/>
        </w:rPr>
        <w:t>科技</w:t>
      </w:r>
      <w:r>
        <w:rPr>
          <w:rFonts w:ascii="宋体" w:hAnsi="宋体" w:hint="eastAsia"/>
          <w:color w:val="000000"/>
          <w:sz w:val="24"/>
        </w:rPr>
        <w:t>20</w:t>
      </w:r>
      <w:r>
        <w:rPr>
          <w:rFonts w:ascii="宋体" w:hAnsi="宋体"/>
          <w:color w:val="000000"/>
          <w:sz w:val="24"/>
        </w:rPr>
        <w:t>13(11): 34-56</w:t>
      </w:r>
    </w:p>
    <w:p w14:paraId="6E652FD2" w14:textId="77777777" w:rsidR="00E2530E" w:rsidRDefault="009835AA">
      <w:pPr>
        <w:rPr>
          <w:rFonts w:ascii="宋体" w:hAnsi="宋体"/>
          <w:color w:val="000000"/>
          <w:sz w:val="24"/>
        </w:rPr>
      </w:pPr>
      <w:r>
        <w:rPr>
          <w:rFonts w:ascii="宋体" w:hAnsi="宋体"/>
          <w:color w:val="000000"/>
          <w:sz w:val="24"/>
        </w:rPr>
        <w:t>[8] 梁明英</w:t>
      </w:r>
      <w:r>
        <w:rPr>
          <w:rFonts w:ascii="宋体" w:hAnsi="宋体" w:hint="eastAsia"/>
          <w:color w:val="000000"/>
          <w:sz w:val="24"/>
        </w:rPr>
        <w:t>.</w:t>
      </w:r>
      <w:r>
        <w:rPr>
          <w:rFonts w:ascii="宋体" w:hAnsi="宋体"/>
          <w:color w:val="000000"/>
          <w:sz w:val="24"/>
        </w:rPr>
        <w:t>电子地图应用特点与方法研究</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泰山</w:t>
      </w:r>
      <w:r>
        <w:rPr>
          <w:rFonts w:ascii="宋体" w:hAnsi="宋体"/>
          <w:color w:val="000000"/>
          <w:sz w:val="24"/>
        </w:rPr>
        <w:t>学院学报</w:t>
      </w:r>
      <w:r>
        <w:rPr>
          <w:rFonts w:ascii="宋体" w:hAnsi="宋体" w:hint="eastAsia"/>
          <w:color w:val="000000"/>
          <w:sz w:val="24"/>
        </w:rPr>
        <w:t>2006</w:t>
      </w:r>
      <w:r>
        <w:rPr>
          <w:rFonts w:ascii="宋体" w:hAnsi="宋体"/>
          <w:color w:val="000000"/>
          <w:sz w:val="24"/>
        </w:rPr>
        <w:t>(11): 33-76</w:t>
      </w:r>
    </w:p>
    <w:p w14:paraId="3AE87384" w14:textId="77777777" w:rsidR="00E2530E" w:rsidRDefault="009835AA">
      <w:pPr>
        <w:rPr>
          <w:rFonts w:ascii="宋体" w:hAnsi="宋体"/>
          <w:color w:val="000000"/>
          <w:sz w:val="24"/>
        </w:rPr>
      </w:pPr>
      <w:r>
        <w:rPr>
          <w:rFonts w:ascii="宋体" w:hAnsi="宋体"/>
          <w:color w:val="000000"/>
          <w:sz w:val="24"/>
        </w:rPr>
        <w:t>[9] 王堃昊</w:t>
      </w:r>
      <w:r>
        <w:rPr>
          <w:rFonts w:ascii="宋体" w:hAnsi="宋体" w:hint="eastAsia"/>
          <w:color w:val="000000"/>
          <w:sz w:val="24"/>
        </w:rPr>
        <w:t>.</w:t>
      </w:r>
      <w:r>
        <w:rPr>
          <w:rFonts w:ascii="宋体" w:hAnsi="宋体"/>
          <w:color w:val="000000"/>
          <w:sz w:val="24"/>
        </w:rPr>
        <w:t>辽宁省电子地图应用</w:t>
      </w:r>
      <w:r>
        <w:rPr>
          <w:rFonts w:ascii="宋体" w:hAnsi="宋体" w:hint="eastAsia"/>
          <w:color w:val="000000"/>
          <w:sz w:val="24"/>
        </w:rPr>
        <w:t>系统的设计与实现[</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大连</w:t>
      </w:r>
      <w:r>
        <w:rPr>
          <w:rFonts w:ascii="宋体" w:hAnsi="宋体"/>
          <w:color w:val="000000"/>
          <w:sz w:val="24"/>
        </w:rPr>
        <w:t>理工</w:t>
      </w:r>
      <w:r>
        <w:rPr>
          <w:rFonts w:ascii="宋体" w:hAnsi="宋体" w:hint="eastAsia"/>
          <w:color w:val="000000"/>
          <w:sz w:val="24"/>
        </w:rPr>
        <w:t>大学20</w:t>
      </w:r>
      <w:r>
        <w:rPr>
          <w:rFonts w:ascii="宋体" w:hAnsi="宋体"/>
          <w:color w:val="000000"/>
          <w:sz w:val="24"/>
        </w:rPr>
        <w:t>12(9) :12-78</w:t>
      </w:r>
    </w:p>
    <w:p w14:paraId="02A45BE9" w14:textId="77777777" w:rsidR="00E2530E" w:rsidRDefault="009835AA">
      <w:pPr>
        <w:rPr>
          <w:rFonts w:ascii="宋体" w:hAnsi="宋体"/>
          <w:color w:val="000000"/>
          <w:sz w:val="24"/>
        </w:rPr>
      </w:pPr>
      <w:r>
        <w:rPr>
          <w:rFonts w:ascii="宋体" w:hAnsi="宋体"/>
          <w:color w:val="000000"/>
          <w:sz w:val="24"/>
        </w:rPr>
        <w:t>[10] 黄万华</w:t>
      </w:r>
      <w:r>
        <w:rPr>
          <w:rFonts w:ascii="宋体" w:hAnsi="宋体" w:hint="eastAsia"/>
          <w:color w:val="000000"/>
          <w:sz w:val="24"/>
        </w:rPr>
        <w:t>,</w:t>
      </w:r>
      <w:r>
        <w:rPr>
          <w:rFonts w:ascii="宋体" w:hAnsi="宋体"/>
          <w:color w:val="000000"/>
          <w:sz w:val="24"/>
        </w:rPr>
        <w:t xml:space="preserve"> 郭玉箫</w:t>
      </w:r>
      <w:r>
        <w:rPr>
          <w:rFonts w:ascii="宋体" w:hAnsi="宋体" w:hint="eastAsia"/>
          <w:color w:val="000000"/>
          <w:sz w:val="24"/>
        </w:rPr>
        <w:t>.</w:t>
      </w:r>
      <w:r>
        <w:rPr>
          <w:rFonts w:ascii="宋体" w:hAnsi="宋体"/>
          <w:color w:val="000000"/>
          <w:sz w:val="24"/>
        </w:rPr>
        <w:t>关于加强地图应用研究的思考</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地图1992</w:t>
      </w:r>
      <w:r>
        <w:rPr>
          <w:rFonts w:ascii="宋体" w:hAnsi="宋体"/>
          <w:color w:val="000000"/>
          <w:sz w:val="24"/>
        </w:rPr>
        <w:t>(4): 13-67</w:t>
      </w:r>
    </w:p>
    <w:p w14:paraId="76669BA9" w14:textId="77777777" w:rsidR="00E2530E" w:rsidRDefault="009835AA">
      <w:pPr>
        <w:rPr>
          <w:rFonts w:ascii="宋体" w:hAnsi="宋体"/>
          <w:color w:val="000000"/>
          <w:sz w:val="24"/>
        </w:rPr>
      </w:pPr>
      <w:r>
        <w:rPr>
          <w:rFonts w:ascii="宋体" w:hAnsi="宋体"/>
          <w:color w:val="000000"/>
          <w:sz w:val="24"/>
        </w:rPr>
        <w:t>[11] 娄倩</w:t>
      </w:r>
      <w:r>
        <w:rPr>
          <w:rFonts w:ascii="宋体" w:hAnsi="宋体" w:hint="eastAsia"/>
          <w:color w:val="000000"/>
          <w:sz w:val="24"/>
        </w:rPr>
        <w:t>.</w:t>
      </w:r>
      <w:r>
        <w:rPr>
          <w:rFonts w:ascii="宋体" w:hAnsi="宋体"/>
          <w:color w:val="000000"/>
          <w:sz w:val="24"/>
        </w:rPr>
        <w:t>电子地图动态注记的设计与实现</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 解放军信息工程大学</w:t>
      </w:r>
      <w:r>
        <w:rPr>
          <w:rFonts w:ascii="宋体" w:hAnsi="宋体" w:hint="eastAsia"/>
          <w:color w:val="000000"/>
          <w:sz w:val="24"/>
        </w:rPr>
        <w:t>.2007(</w:t>
      </w:r>
      <w:r>
        <w:rPr>
          <w:rFonts w:ascii="宋体" w:hAnsi="宋体"/>
          <w:color w:val="000000"/>
          <w:sz w:val="24"/>
        </w:rPr>
        <w:t>04</w:t>
      </w:r>
      <w:r>
        <w:rPr>
          <w:rFonts w:ascii="宋体" w:hAnsi="宋体" w:hint="eastAsia"/>
          <w:color w:val="000000"/>
          <w:sz w:val="24"/>
        </w:rPr>
        <w:t>)</w:t>
      </w:r>
      <w:r>
        <w:rPr>
          <w:rFonts w:ascii="宋体" w:hAnsi="宋体"/>
          <w:color w:val="000000"/>
          <w:sz w:val="24"/>
        </w:rPr>
        <w:t>: 45-65</w:t>
      </w:r>
    </w:p>
    <w:p w14:paraId="596E8E11" w14:textId="77777777" w:rsidR="00E2530E" w:rsidRDefault="009835AA">
      <w:pPr>
        <w:rPr>
          <w:rFonts w:ascii="宋体" w:hAnsi="宋体"/>
          <w:color w:val="000000"/>
          <w:sz w:val="24"/>
        </w:rPr>
      </w:pPr>
      <w:r>
        <w:rPr>
          <w:rFonts w:ascii="宋体" w:hAnsi="宋体"/>
          <w:color w:val="000000"/>
          <w:sz w:val="24"/>
        </w:rPr>
        <w:t>[12] 李响</w:t>
      </w:r>
      <w:r>
        <w:rPr>
          <w:rFonts w:ascii="宋体" w:hAnsi="宋体" w:hint="eastAsia"/>
          <w:color w:val="000000"/>
          <w:sz w:val="24"/>
        </w:rPr>
        <w:t>.</w:t>
      </w:r>
      <w:r>
        <w:rPr>
          <w:rFonts w:ascii="宋体" w:hAnsi="宋体"/>
          <w:color w:val="000000"/>
          <w:sz w:val="24"/>
        </w:rPr>
        <w:t>网络地图可用性工程研究</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 解放军信息工程大学</w:t>
      </w:r>
      <w:r>
        <w:rPr>
          <w:rFonts w:ascii="宋体" w:hAnsi="宋体" w:hint="eastAsia"/>
          <w:color w:val="000000"/>
          <w:sz w:val="24"/>
        </w:rPr>
        <w:t>.</w:t>
      </w:r>
      <w:r>
        <w:rPr>
          <w:rFonts w:ascii="宋体" w:hAnsi="宋体"/>
          <w:color w:val="000000"/>
          <w:sz w:val="24"/>
        </w:rPr>
        <w:t>2011(04): 30-45</w:t>
      </w:r>
    </w:p>
    <w:p w14:paraId="014D13B2" w14:textId="77777777" w:rsidR="00E2530E" w:rsidRDefault="009835AA">
      <w:pPr>
        <w:rPr>
          <w:rFonts w:ascii="宋体" w:hAnsi="宋体"/>
          <w:color w:val="000000"/>
          <w:sz w:val="24"/>
        </w:rPr>
      </w:pPr>
      <w:r>
        <w:rPr>
          <w:rFonts w:ascii="宋体" w:hAnsi="宋体"/>
          <w:color w:val="000000"/>
          <w:sz w:val="24"/>
        </w:rPr>
        <w:t>[13] 王丽丽</w:t>
      </w:r>
      <w:r>
        <w:rPr>
          <w:rFonts w:ascii="宋体" w:hAnsi="宋体" w:hint="eastAsia"/>
          <w:color w:val="000000"/>
          <w:sz w:val="24"/>
        </w:rPr>
        <w:t>,</w:t>
      </w:r>
      <w:r>
        <w:rPr>
          <w:rFonts w:ascii="宋体" w:hAnsi="宋体"/>
          <w:color w:val="000000"/>
          <w:sz w:val="24"/>
        </w:rPr>
        <w:t xml:space="preserve"> 白晓波</w:t>
      </w:r>
      <w:r>
        <w:rPr>
          <w:rFonts w:ascii="宋体" w:hAnsi="宋体" w:hint="eastAsia"/>
          <w:color w:val="000000"/>
          <w:sz w:val="24"/>
        </w:rPr>
        <w:t>.</w:t>
      </w:r>
      <w:r>
        <w:rPr>
          <w:rFonts w:ascii="宋体" w:hAnsi="宋体"/>
          <w:color w:val="000000"/>
          <w:sz w:val="24"/>
        </w:rPr>
        <w:t>基于</w:t>
      </w:r>
      <w:r>
        <w:rPr>
          <w:color w:val="000000"/>
          <w:sz w:val="24"/>
        </w:rPr>
        <w:t>SVG</w:t>
      </w:r>
      <w:r>
        <w:rPr>
          <w:rFonts w:ascii="宋体" w:hAnsi="宋体"/>
          <w:color w:val="000000"/>
          <w:sz w:val="24"/>
        </w:rPr>
        <w:t>的</w:t>
      </w:r>
      <w:r>
        <w:rPr>
          <w:color w:val="000000"/>
          <w:sz w:val="24"/>
        </w:rPr>
        <w:t>Web</w:t>
      </w:r>
      <w:r>
        <w:rPr>
          <w:rFonts w:ascii="宋体" w:hAnsi="宋体"/>
          <w:color w:val="000000"/>
          <w:sz w:val="24"/>
        </w:rPr>
        <w:t>煤矿地图应用</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 工矿自动化</w:t>
      </w:r>
      <w:r>
        <w:rPr>
          <w:rFonts w:ascii="宋体" w:hAnsi="宋体" w:hint="eastAsia"/>
          <w:color w:val="000000"/>
          <w:sz w:val="24"/>
        </w:rPr>
        <w:t>.2011(</w:t>
      </w:r>
      <w:r>
        <w:rPr>
          <w:rFonts w:ascii="宋体" w:hAnsi="宋体"/>
          <w:color w:val="000000"/>
          <w:sz w:val="24"/>
        </w:rPr>
        <w:t>3</w:t>
      </w:r>
      <w:r>
        <w:rPr>
          <w:rFonts w:ascii="宋体" w:hAnsi="宋体" w:hint="eastAsia"/>
          <w:color w:val="000000"/>
          <w:sz w:val="24"/>
        </w:rPr>
        <w:t>)</w:t>
      </w:r>
      <w:r>
        <w:rPr>
          <w:rFonts w:ascii="宋体" w:hAnsi="宋体"/>
          <w:color w:val="000000"/>
          <w:sz w:val="24"/>
        </w:rPr>
        <w:t>: 30-48</w:t>
      </w:r>
    </w:p>
    <w:p w14:paraId="04F94E43" w14:textId="77777777" w:rsidR="00E2530E" w:rsidRDefault="009835AA">
      <w:pPr>
        <w:rPr>
          <w:rFonts w:ascii="宋体" w:hAnsi="宋体"/>
          <w:color w:val="000000"/>
          <w:sz w:val="24"/>
        </w:rPr>
      </w:pPr>
      <w:r>
        <w:rPr>
          <w:rFonts w:ascii="宋体" w:hAnsi="宋体"/>
          <w:color w:val="000000"/>
          <w:sz w:val="24"/>
        </w:rPr>
        <w:t>[14] 徐家明</w:t>
      </w:r>
      <w:r>
        <w:rPr>
          <w:rFonts w:ascii="宋体" w:hAnsi="宋体" w:hint="eastAsia"/>
          <w:color w:val="000000"/>
          <w:sz w:val="24"/>
        </w:rPr>
        <w:t>.</w:t>
      </w:r>
      <w:r>
        <w:rPr>
          <w:rFonts w:ascii="宋体" w:hAnsi="宋体"/>
          <w:color w:val="000000"/>
          <w:sz w:val="24"/>
        </w:rPr>
        <w:t xml:space="preserve"> 重点目标巡检系统开发及关键技术研究</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浙江</w:t>
      </w:r>
      <w:r>
        <w:rPr>
          <w:rFonts w:ascii="宋体" w:hAnsi="宋体"/>
          <w:color w:val="000000"/>
          <w:sz w:val="24"/>
        </w:rPr>
        <w:t>大学</w:t>
      </w:r>
      <w:r>
        <w:rPr>
          <w:rFonts w:ascii="宋体" w:hAnsi="宋体" w:hint="eastAsia"/>
          <w:color w:val="000000"/>
          <w:sz w:val="24"/>
        </w:rPr>
        <w:t>.</w:t>
      </w:r>
      <w:r>
        <w:rPr>
          <w:rFonts w:ascii="宋体" w:hAnsi="宋体"/>
          <w:color w:val="000000"/>
          <w:sz w:val="24"/>
        </w:rPr>
        <w:t>2003(3): 12-56</w:t>
      </w:r>
    </w:p>
    <w:p w14:paraId="6B3C1576" w14:textId="77777777" w:rsidR="00E2530E" w:rsidRDefault="009835AA">
      <w:pPr>
        <w:rPr>
          <w:rFonts w:ascii="宋体" w:hAnsi="宋体"/>
          <w:color w:val="000000"/>
          <w:sz w:val="24"/>
        </w:rPr>
      </w:pPr>
      <w:r>
        <w:rPr>
          <w:rFonts w:ascii="宋体" w:hAnsi="宋体"/>
          <w:color w:val="000000"/>
          <w:sz w:val="24"/>
        </w:rPr>
        <w:t>[15] 陈迅</w:t>
      </w:r>
      <w:r>
        <w:rPr>
          <w:rFonts w:ascii="宋体" w:hAnsi="宋体" w:hint="eastAsia"/>
          <w:color w:val="000000"/>
          <w:sz w:val="24"/>
        </w:rPr>
        <w:t>.</w:t>
      </w:r>
      <w:r>
        <w:rPr>
          <w:rFonts w:ascii="宋体" w:hAnsi="宋体"/>
          <w:color w:val="000000"/>
          <w:sz w:val="24"/>
        </w:rPr>
        <w:t>2.5维电子地图的制作与发布</w:t>
      </w:r>
      <w:r>
        <w:rPr>
          <w:rFonts w:ascii="宋体" w:hAnsi="宋体" w:hint="eastAsia"/>
          <w:color w:val="000000"/>
          <w:sz w:val="24"/>
        </w:rPr>
        <w:t>[</w:t>
      </w:r>
      <w:r>
        <w:rPr>
          <w:color w:val="000000"/>
          <w:sz w:val="24"/>
        </w:rPr>
        <w:t>J</w:t>
      </w:r>
      <w:r>
        <w:rPr>
          <w:rFonts w:ascii="宋体" w:hAnsi="宋体" w:hint="eastAsia"/>
          <w:color w:val="000000"/>
          <w:sz w:val="24"/>
        </w:rPr>
        <w:t>]</w:t>
      </w:r>
      <w:r>
        <w:rPr>
          <w:rFonts w:ascii="宋体" w:hAnsi="宋体"/>
          <w:color w:val="000000"/>
          <w:sz w:val="24"/>
        </w:rPr>
        <w:t>.</w:t>
      </w:r>
      <w:r>
        <w:rPr>
          <w:rFonts w:ascii="宋体" w:hAnsi="宋体" w:hint="eastAsia"/>
          <w:color w:val="000000"/>
          <w:sz w:val="24"/>
        </w:rPr>
        <w:t>西安</w:t>
      </w:r>
      <w:r>
        <w:rPr>
          <w:rFonts w:ascii="宋体" w:hAnsi="宋体"/>
          <w:color w:val="000000"/>
          <w:sz w:val="24"/>
        </w:rPr>
        <w:t>科技大学</w:t>
      </w:r>
      <w:r>
        <w:rPr>
          <w:rFonts w:ascii="宋体" w:hAnsi="宋体" w:hint="eastAsia"/>
          <w:color w:val="000000"/>
          <w:sz w:val="24"/>
        </w:rPr>
        <w:t>.</w:t>
      </w:r>
      <w:r>
        <w:rPr>
          <w:rFonts w:ascii="宋体" w:hAnsi="宋体"/>
          <w:color w:val="000000"/>
          <w:sz w:val="24"/>
        </w:rPr>
        <w:t>2012(6): 31-46</w:t>
      </w:r>
    </w:p>
    <w:sectPr w:rsidR="00E2530E">
      <w:headerReference w:type="default" r:id="rId29"/>
      <w:footerReference w:type="default" r:id="rId30"/>
      <w:pgSz w:w="11906" w:h="16838"/>
      <w:pgMar w:top="1701" w:right="1418" w:bottom="1701" w:left="1701" w:header="1134" w:footer="1134" w:gutter="0"/>
      <w:pgNumType w:start="1"/>
      <w:cols w:space="720"/>
      <w:docGrid w:type="lines" w:linePitch="4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27" w:author="libo" w:date="2015-06-09T15:13:00Z" w:initials="l">
    <w:p w14:paraId="433A74A3" w14:textId="77777777" w:rsidR="009835AA" w:rsidRDefault="009835AA">
      <w:pPr>
        <w:pStyle w:val="a6"/>
      </w:pPr>
      <w:r>
        <w:t>问题没有提好，应该从</w:t>
      </w:r>
      <w:r>
        <w:t>“</w:t>
      </w:r>
      <w:r>
        <w:t>移动终端产生位置数据</w:t>
      </w:r>
      <w:r>
        <w:t>-&gt;</w:t>
      </w:r>
      <w:r>
        <w:t>网络监控数据获取</w:t>
      </w:r>
      <w:r>
        <w:t>-&gt;</w:t>
      </w:r>
      <w:r>
        <w:t>监控数据展示和挖掘</w:t>
      </w:r>
      <w:r>
        <w:t>”</w:t>
      </w:r>
      <w:r>
        <w:t>过程来提出问题。</w:t>
      </w:r>
    </w:p>
  </w:comment>
  <w:comment w:id="2481" w:author="Administrator" w:date="2015-06-09T14:20:00Z" w:initials="A">
    <w:p w14:paraId="349972FF" w14:textId="77777777" w:rsidR="009835AA" w:rsidRDefault="009835AA">
      <w:pPr>
        <w:pStyle w:val="a6"/>
      </w:pPr>
      <w:r>
        <w:rPr>
          <w:rStyle w:val="afc"/>
        </w:rPr>
        <w:annotationRef/>
      </w:r>
    </w:p>
  </w:comment>
  <w:comment w:id="2532" w:author="libo" w:date="2015-06-09T15:27:00Z" w:initials="l">
    <w:p w14:paraId="7DDD7C0C" w14:textId="77777777" w:rsidR="009835AA" w:rsidRDefault="009835AA">
      <w:pPr>
        <w:pStyle w:val="a6"/>
      </w:pPr>
      <w:r>
        <w:t>代码太长了，缺少注释。建议保留关键的代码，其余用</w:t>
      </w:r>
      <w:r>
        <w:t>......</w:t>
      </w:r>
      <w:r>
        <w:t>表示，补充注释。</w:t>
      </w:r>
    </w:p>
  </w:comment>
  <w:comment w:id="2659" w:author="libo" w:date="2015-06-09T15:29:00Z" w:initials="l">
    <w:p w14:paraId="34ECC947" w14:textId="77777777" w:rsidR="009835AA" w:rsidRDefault="009835AA">
      <w:pPr>
        <w:pStyle w:val="a6"/>
      </w:pPr>
      <w:r>
        <w:t>代码太多了，修改方法如前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A74A3" w15:done="0"/>
  <w15:commentEx w15:paraId="349972FF" w15:done="0"/>
  <w15:commentEx w15:paraId="7DDD7C0C" w15:done="0"/>
  <w15:commentEx w15:paraId="34ECC9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26AE8" w14:textId="77777777" w:rsidR="00B12E57" w:rsidRDefault="00B12E57">
      <w:r>
        <w:separator/>
      </w:r>
    </w:p>
  </w:endnote>
  <w:endnote w:type="continuationSeparator" w:id="0">
    <w:p w14:paraId="1540B363" w14:textId="77777777" w:rsidR="00B12E57" w:rsidRDefault="00B1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altName w:val="Georg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00"/>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altName w:val="Georgia"/>
    <w:panose1 w:val="02040602050305030304"/>
    <w:charset w:val="00"/>
    <w:family w:val="roman"/>
    <w:pitch w:val="variable"/>
    <w:sig w:usb0="00000287" w:usb1="00000000" w:usb2="00000000" w:usb3="00000000" w:csb0="0000009F" w:csb1="00000000"/>
  </w:font>
  <w:font w:name="ˎ̥">
    <w:altName w:val="Times New Roman"/>
    <w:charset w:val="0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华文行楷">
    <w:altName w:val="文泉驿微米黑"/>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Segoe UI">
    <w:altName w:val="FreeSans"/>
    <w:panose1 w:val="020B0502040204020203"/>
    <w:charset w:val="00"/>
    <w:family w:val="swiss"/>
    <w:pitch w:val="variable"/>
    <w:sig w:usb0="E10022FF" w:usb1="C000E47F" w:usb2="00000029" w:usb3="00000000" w:csb0="000001DF" w:csb1="00000000"/>
  </w:font>
  <w:font w:name="Consolas">
    <w:altName w:val="Liberation Sans Narrow"/>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B1A3C" w14:textId="77777777" w:rsidR="009835AA" w:rsidRDefault="009835AA">
    <w:pPr>
      <w:pStyle w:val="af0"/>
    </w:pPr>
  </w:p>
  <w:p w14:paraId="648A1A34" w14:textId="77777777" w:rsidR="009835AA" w:rsidRDefault="009835AA">
    <w:pPr>
      <w:tabs>
        <w:tab w:val="left" w:pos="735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67933" w14:textId="77777777" w:rsidR="009835AA" w:rsidRDefault="009835AA">
    <w:pPr>
      <w:pStyle w:val="af0"/>
      <w:jc w:val="center"/>
    </w:pPr>
    <w:r>
      <w:fldChar w:fldCharType="begin"/>
    </w:r>
    <w:r>
      <w:instrText>PAGE   \* MERGEFORMAT</w:instrText>
    </w:r>
    <w:r>
      <w:fldChar w:fldCharType="separate"/>
    </w:r>
    <w:r w:rsidR="00E41B79" w:rsidRPr="00E41B79">
      <w:rPr>
        <w:noProof/>
        <w:lang w:val="zh-CN"/>
      </w:rPr>
      <w:t>16</w:t>
    </w:r>
    <w:r>
      <w:fldChar w:fldCharType="end"/>
    </w:r>
  </w:p>
  <w:p w14:paraId="6A646521" w14:textId="77777777" w:rsidR="009835AA" w:rsidRDefault="009835AA">
    <w:pPr>
      <w:tabs>
        <w:tab w:val="left" w:pos="735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CEF70" w14:textId="77777777" w:rsidR="00B12E57" w:rsidRDefault="00B12E57">
      <w:r>
        <w:separator/>
      </w:r>
    </w:p>
  </w:footnote>
  <w:footnote w:type="continuationSeparator" w:id="0">
    <w:p w14:paraId="2242D94D" w14:textId="77777777" w:rsidR="00B12E57" w:rsidRDefault="00B12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58CC7" w14:textId="77777777" w:rsidR="009835AA" w:rsidRDefault="009835AA">
    <w:pPr>
      <w:pBdr>
        <w:bottom w:val="thickThinSmallGap" w:sz="24" w:space="2" w:color="auto"/>
      </w:pBdr>
      <w:spacing w:line="400" w:lineRule="exact"/>
      <w:jc w:val="center"/>
      <w:rPr>
        <w:rFonts w:ascii="华文行楷" w:eastAsia="华文行楷"/>
      </w:rPr>
    </w:pPr>
    <w:r>
      <w:rPr>
        <w:rFonts w:ascii="华文行楷" w:eastAsia="华文行楷" w:hint="eastAsia"/>
      </w:rPr>
      <w:t xml:space="preserve">    </w:t>
    </w:r>
    <w:r>
      <w:rPr>
        <w:rFonts w:ascii="华文行楷" w:eastAsia="华文行楷"/>
      </w:rPr>
      <w:t xml:space="preserve">                       </w:t>
    </w:r>
    <w:r>
      <w:rPr>
        <w:rFonts w:ascii="华文行楷" w:eastAsia="华文行楷" w:hint="eastAsia"/>
      </w:rPr>
      <w:t xml:space="preserve">西南科技大学本科生毕业论文  </w:t>
    </w:r>
    <w:r>
      <w:rPr>
        <w:rFonts w:ascii="华文行楷" w:eastAsia="华文行楷"/>
      </w:rPr>
      <w:t xml:space="preserve">                         </w:t>
    </w:r>
    <w:r>
      <w:rPr>
        <w:rFonts w:ascii="华文行楷" w:eastAsia="华文行楷" w:hint="eastAsia"/>
      </w:rPr>
      <w:t xml:space="preserve"> </w:t>
    </w:r>
    <w:r>
      <w:rPr>
        <w:rFonts w:eastAsia="华文行楷"/>
      </w:rPr>
      <w:fldChar w:fldCharType="begin"/>
    </w:r>
    <w:r>
      <w:rPr>
        <w:rFonts w:eastAsia="华文行楷"/>
      </w:rPr>
      <w:instrText>PAGE   \* MERGEFORMAT</w:instrText>
    </w:r>
    <w:r>
      <w:rPr>
        <w:rFonts w:eastAsia="华文行楷"/>
      </w:rPr>
      <w:fldChar w:fldCharType="separate"/>
    </w:r>
    <w:r w:rsidR="00E41B79" w:rsidRPr="00E41B79">
      <w:rPr>
        <w:rFonts w:eastAsia="华文行楷"/>
        <w:noProof/>
        <w:lang w:val="zh-CN"/>
      </w:rPr>
      <w:t>V</w:t>
    </w:r>
    <w:r>
      <w:rPr>
        <w:rFonts w:eastAsia="华文行楷"/>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6E010" w14:textId="77777777" w:rsidR="009835AA" w:rsidRDefault="009835AA">
    <w:pPr>
      <w:pBdr>
        <w:bottom w:val="thickThinSmallGap" w:sz="24" w:space="2" w:color="auto"/>
      </w:pBdr>
      <w:spacing w:line="400" w:lineRule="exact"/>
      <w:jc w:val="center"/>
      <w:rPr>
        <w:rFonts w:ascii="华文行楷" w:eastAsia="华文行楷"/>
      </w:rPr>
    </w:pPr>
    <w:r>
      <w:rPr>
        <w:rFonts w:ascii="华文行楷" w:eastAsia="华文行楷" w:hint="eastAsia"/>
      </w:rPr>
      <w:t xml:space="preserve">   西南科技大学本科生毕业论文  </w:t>
    </w:r>
    <w:r>
      <w:rPr>
        <w:rFonts w:ascii="华文行楷" w:eastAsia="华文行楷"/>
      </w:rPr>
      <w:t xml:space="preserve">                         </w:t>
    </w:r>
    <w:r>
      <w:rPr>
        <w:rFonts w:ascii="华文行楷" w:eastAsia="华文行楷"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3D"/>
    <w:multiLevelType w:val="multilevel"/>
    <w:tmpl w:val="0000003D"/>
    <w:lvl w:ilvl="0" w:tentative="1">
      <w:start w:val="1"/>
      <w:numFmt w:val="decimal"/>
      <w:lvlText w:val="%1."/>
      <w:lvlJc w:val="left"/>
      <w:pPr>
        <w:tabs>
          <w:tab w:val="left" w:pos="900"/>
        </w:tabs>
        <w:ind w:left="900" w:hanging="420"/>
      </w:pPr>
    </w:lvl>
    <w:lvl w:ilvl="1" w:tentative="1">
      <w:start w:val="1"/>
      <w:numFmt w:val="lowerLetter"/>
      <w:pStyle w:val="a"/>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0000041"/>
    <w:multiLevelType w:val="multilevel"/>
    <w:tmpl w:val="00000041"/>
    <w:lvl w:ilvl="0" w:tentative="1">
      <w:start w:val="1"/>
      <w:numFmt w:val="decimal"/>
      <w:pStyle w:val="a0"/>
      <w:suff w:val="nothing"/>
      <w:lvlText w:val="%1."/>
      <w:lvlJc w:val="left"/>
      <w:rPr>
        <w:rFonts w:hint="default"/>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 w15:restartNumberingAfterBreak="0">
    <w:nsid w:val="093A3726"/>
    <w:multiLevelType w:val="hybridMultilevel"/>
    <w:tmpl w:val="F0F20538"/>
    <w:lvl w:ilvl="0" w:tplc="5EA664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BF6643"/>
    <w:multiLevelType w:val="multilevel"/>
    <w:tmpl w:val="21BF664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50BF7545"/>
    <w:multiLevelType w:val="hybridMultilevel"/>
    <w:tmpl w:val="99E0A638"/>
    <w:lvl w:ilvl="0" w:tplc="A50AEA6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CA1F03"/>
    <w:multiLevelType w:val="multilevel"/>
    <w:tmpl w:val="5BCA1F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15:restartNumberingAfterBreak="0">
    <w:nsid w:val="611D699B"/>
    <w:multiLevelType w:val="multilevel"/>
    <w:tmpl w:val="611D699B"/>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 w15:restartNumberingAfterBreak="0">
    <w:nsid w:val="700408B5"/>
    <w:multiLevelType w:val="multilevel"/>
    <w:tmpl w:val="700408B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5"/>
  </w:num>
  <w:num w:numId="4">
    <w:abstractNumId w:val="6"/>
  </w:num>
  <w:num w:numId="5">
    <w:abstractNumId w:val="7"/>
  </w:num>
  <w:num w:numId="6">
    <w:abstractNumId w:val="3"/>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58BB"/>
    <w:rsid w:val="99BDC6CC"/>
    <w:rsid w:val="BFFD9685"/>
    <w:rsid w:val="E3F75E93"/>
    <w:rsid w:val="E7FFBF1D"/>
    <w:rsid w:val="F7DD4110"/>
    <w:rsid w:val="F7FEE4B4"/>
    <w:rsid w:val="FBDD9FE3"/>
    <w:rsid w:val="FFB72D94"/>
    <w:rsid w:val="FFBF7C14"/>
    <w:rsid w:val="FFBF86A0"/>
    <w:rsid w:val="00011B33"/>
    <w:rsid w:val="00017D97"/>
    <w:rsid w:val="000356B7"/>
    <w:rsid w:val="0005168E"/>
    <w:rsid w:val="000717B4"/>
    <w:rsid w:val="00092B63"/>
    <w:rsid w:val="00095A3D"/>
    <w:rsid w:val="000A5300"/>
    <w:rsid w:val="000A6338"/>
    <w:rsid w:val="000B0B9C"/>
    <w:rsid w:val="000B38B7"/>
    <w:rsid w:val="000D04DC"/>
    <w:rsid w:val="000D1BA1"/>
    <w:rsid w:val="000E3363"/>
    <w:rsid w:val="000E40DA"/>
    <w:rsid w:val="000E63B5"/>
    <w:rsid w:val="00114145"/>
    <w:rsid w:val="00124FBE"/>
    <w:rsid w:val="001308BB"/>
    <w:rsid w:val="00176E1E"/>
    <w:rsid w:val="001807CC"/>
    <w:rsid w:val="00196D4D"/>
    <w:rsid w:val="001A1591"/>
    <w:rsid w:val="001E5967"/>
    <w:rsid w:val="001F1E3F"/>
    <w:rsid w:val="00216F9A"/>
    <w:rsid w:val="00226B5F"/>
    <w:rsid w:val="00232BBA"/>
    <w:rsid w:val="00262B80"/>
    <w:rsid w:val="002855CD"/>
    <w:rsid w:val="00287514"/>
    <w:rsid w:val="00295003"/>
    <w:rsid w:val="002B6EBA"/>
    <w:rsid w:val="002E6E8F"/>
    <w:rsid w:val="002E7FA4"/>
    <w:rsid w:val="003342C6"/>
    <w:rsid w:val="003347FE"/>
    <w:rsid w:val="00356CAE"/>
    <w:rsid w:val="003572C2"/>
    <w:rsid w:val="00362DC7"/>
    <w:rsid w:val="0037330F"/>
    <w:rsid w:val="003734B3"/>
    <w:rsid w:val="0038555D"/>
    <w:rsid w:val="003953B2"/>
    <w:rsid w:val="00395729"/>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18EA"/>
    <w:rsid w:val="00513607"/>
    <w:rsid w:val="00520468"/>
    <w:rsid w:val="00531D90"/>
    <w:rsid w:val="00550863"/>
    <w:rsid w:val="0056395E"/>
    <w:rsid w:val="00563A9A"/>
    <w:rsid w:val="00572F5B"/>
    <w:rsid w:val="00584203"/>
    <w:rsid w:val="005A3BC6"/>
    <w:rsid w:val="005B0A81"/>
    <w:rsid w:val="005D2F7F"/>
    <w:rsid w:val="005E58FE"/>
    <w:rsid w:val="006039C5"/>
    <w:rsid w:val="006062AF"/>
    <w:rsid w:val="00644CD5"/>
    <w:rsid w:val="0066031E"/>
    <w:rsid w:val="006609DB"/>
    <w:rsid w:val="00677843"/>
    <w:rsid w:val="006B4CD5"/>
    <w:rsid w:val="006C185F"/>
    <w:rsid w:val="006C460B"/>
    <w:rsid w:val="006C57C0"/>
    <w:rsid w:val="006E0F42"/>
    <w:rsid w:val="006F5B83"/>
    <w:rsid w:val="00700AC0"/>
    <w:rsid w:val="0070320A"/>
    <w:rsid w:val="007317F5"/>
    <w:rsid w:val="007437DA"/>
    <w:rsid w:val="00764571"/>
    <w:rsid w:val="007B466C"/>
    <w:rsid w:val="007C189B"/>
    <w:rsid w:val="007C297A"/>
    <w:rsid w:val="007E3DBD"/>
    <w:rsid w:val="007F350A"/>
    <w:rsid w:val="00824D3E"/>
    <w:rsid w:val="00841752"/>
    <w:rsid w:val="00845EC9"/>
    <w:rsid w:val="00850685"/>
    <w:rsid w:val="00857140"/>
    <w:rsid w:val="0087274D"/>
    <w:rsid w:val="00880C93"/>
    <w:rsid w:val="008A071C"/>
    <w:rsid w:val="008A34D4"/>
    <w:rsid w:val="008D2551"/>
    <w:rsid w:val="008F3263"/>
    <w:rsid w:val="00904D10"/>
    <w:rsid w:val="009221F5"/>
    <w:rsid w:val="00922420"/>
    <w:rsid w:val="00925B9C"/>
    <w:rsid w:val="00927C2A"/>
    <w:rsid w:val="00943A79"/>
    <w:rsid w:val="00943B9D"/>
    <w:rsid w:val="009522B5"/>
    <w:rsid w:val="00952480"/>
    <w:rsid w:val="00961E74"/>
    <w:rsid w:val="009706CE"/>
    <w:rsid w:val="00971287"/>
    <w:rsid w:val="009835AA"/>
    <w:rsid w:val="009852B4"/>
    <w:rsid w:val="00990672"/>
    <w:rsid w:val="009B2E86"/>
    <w:rsid w:val="009B5D45"/>
    <w:rsid w:val="009C248F"/>
    <w:rsid w:val="009C4CE5"/>
    <w:rsid w:val="009C7894"/>
    <w:rsid w:val="009E45C2"/>
    <w:rsid w:val="009F2398"/>
    <w:rsid w:val="009F7678"/>
    <w:rsid w:val="00A00113"/>
    <w:rsid w:val="00A07A1C"/>
    <w:rsid w:val="00A07FF0"/>
    <w:rsid w:val="00A1532A"/>
    <w:rsid w:val="00A3108C"/>
    <w:rsid w:val="00A55C87"/>
    <w:rsid w:val="00A62438"/>
    <w:rsid w:val="00A73372"/>
    <w:rsid w:val="00A80454"/>
    <w:rsid w:val="00A82298"/>
    <w:rsid w:val="00A83D67"/>
    <w:rsid w:val="00A860DE"/>
    <w:rsid w:val="00A973D9"/>
    <w:rsid w:val="00AB7A7B"/>
    <w:rsid w:val="00AC12B1"/>
    <w:rsid w:val="00AD4DEA"/>
    <w:rsid w:val="00AE203C"/>
    <w:rsid w:val="00AF6594"/>
    <w:rsid w:val="00B03BD4"/>
    <w:rsid w:val="00B12E57"/>
    <w:rsid w:val="00B17D79"/>
    <w:rsid w:val="00B43AF4"/>
    <w:rsid w:val="00B4675C"/>
    <w:rsid w:val="00B518B8"/>
    <w:rsid w:val="00B53CCE"/>
    <w:rsid w:val="00B75AA0"/>
    <w:rsid w:val="00B84CC2"/>
    <w:rsid w:val="00B87FB1"/>
    <w:rsid w:val="00B944B8"/>
    <w:rsid w:val="00B97900"/>
    <w:rsid w:val="00BB72D2"/>
    <w:rsid w:val="00BC73AC"/>
    <w:rsid w:val="00BD0CC2"/>
    <w:rsid w:val="00BD55C8"/>
    <w:rsid w:val="00BE5C49"/>
    <w:rsid w:val="00BE7361"/>
    <w:rsid w:val="00BF0928"/>
    <w:rsid w:val="00BF6DC7"/>
    <w:rsid w:val="00C04C43"/>
    <w:rsid w:val="00C31165"/>
    <w:rsid w:val="00C43C54"/>
    <w:rsid w:val="00C60050"/>
    <w:rsid w:val="00C736C6"/>
    <w:rsid w:val="00C95627"/>
    <w:rsid w:val="00CC1D6E"/>
    <w:rsid w:val="00CE5EBD"/>
    <w:rsid w:val="00D075C8"/>
    <w:rsid w:val="00D47E67"/>
    <w:rsid w:val="00D64E5A"/>
    <w:rsid w:val="00D777B4"/>
    <w:rsid w:val="00D819C1"/>
    <w:rsid w:val="00D956DB"/>
    <w:rsid w:val="00DA0425"/>
    <w:rsid w:val="00DA0E1E"/>
    <w:rsid w:val="00DB56AD"/>
    <w:rsid w:val="00DD2876"/>
    <w:rsid w:val="00DD3AC6"/>
    <w:rsid w:val="00DE5713"/>
    <w:rsid w:val="00DE7DF3"/>
    <w:rsid w:val="00E02EEF"/>
    <w:rsid w:val="00E043D3"/>
    <w:rsid w:val="00E2530E"/>
    <w:rsid w:val="00E342EE"/>
    <w:rsid w:val="00E41B79"/>
    <w:rsid w:val="00E42285"/>
    <w:rsid w:val="00E55EDD"/>
    <w:rsid w:val="00E60C70"/>
    <w:rsid w:val="00E73F03"/>
    <w:rsid w:val="00E75D2D"/>
    <w:rsid w:val="00EA0279"/>
    <w:rsid w:val="00EA2BE7"/>
    <w:rsid w:val="00EB4A93"/>
    <w:rsid w:val="00EC5FB9"/>
    <w:rsid w:val="00EC6C92"/>
    <w:rsid w:val="00EE041A"/>
    <w:rsid w:val="00F013EA"/>
    <w:rsid w:val="00F30EE0"/>
    <w:rsid w:val="00F46DF8"/>
    <w:rsid w:val="00F5525D"/>
    <w:rsid w:val="00F72A34"/>
    <w:rsid w:val="00F85728"/>
    <w:rsid w:val="00F9427A"/>
    <w:rsid w:val="00FC0372"/>
    <w:rsid w:val="00FC3461"/>
    <w:rsid w:val="00FE28C2"/>
    <w:rsid w:val="00FF40E7"/>
    <w:rsid w:val="1F7ECA25"/>
    <w:rsid w:val="37FBB490"/>
    <w:rsid w:val="3EFED319"/>
    <w:rsid w:val="3FFF7649"/>
    <w:rsid w:val="513ACF68"/>
    <w:rsid w:val="763EDE24"/>
    <w:rsid w:val="77D7A395"/>
    <w:rsid w:val="7AFB9C67"/>
    <w:rsid w:val="7BEDF9FF"/>
    <w:rsid w:val="7C770AFF"/>
    <w:rsid w:val="7CE68222"/>
    <w:rsid w:val="7E7FB1AD"/>
    <w:rsid w:val="7FA929AC"/>
    <w:rsid w:val="7FF67962"/>
    <w:rsid w:val="7FFDD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914BD21"/>
  <w15:docId w15:val="{D4E0D84A-3A84-42AC-8C3B-E7D720AF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6" w:uiPriority="39"/>
    <w:lsdException w:name="toc 7" w:uiPriority="39"/>
    <w:lsdException w:name="toc 8" w:uiPriority="39"/>
    <w:lsdException w:name="toc 9" w:uiPriority="39"/>
    <w:lsdException w:name="footnote text" w:uiPriority="99" w:unhideWhenUsed="1"/>
    <w:lsdException w:name="footer" w:uiPriority="99"/>
    <w:lsdException w:name="index heading" w:semiHidden="1" w:unhideWhenUsed="1"/>
    <w:lsdException w:name="caption" w:qFormat="1"/>
    <w:lsdException w:name="table of figures" w:uiPriority="99" w:unhideWhenUsed="1"/>
    <w:lsdException w:name="envelope address" w:semiHidden="1" w:unhideWhenUsed="1"/>
    <w:lsdException w:name="envelope return" w:semiHidden="1" w:unhideWhenUsed="1"/>
    <w:lsdException w:name="footnote reference" w:uiPriority="99" w:unhideWhenUsed="1"/>
    <w:lsdException w:name="annotation reference" w:uiPriority="99"/>
    <w:lsdException w:name="lin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iPriority="99"/>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lsdException w:name="Strong" w:uiPriority="22"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keepNext/>
      <w:keepLines/>
      <w:spacing w:before="340" w:after="330" w:line="576" w:lineRule="auto"/>
      <w:outlineLvl w:val="0"/>
    </w:pPr>
    <w:rPr>
      <w:rFonts w:ascii="Calibri" w:hAnsi="Calibri"/>
      <w:b/>
      <w:bCs/>
      <w:kern w:val="44"/>
      <w:sz w:val="44"/>
      <w:szCs w:val="44"/>
    </w:rPr>
  </w:style>
  <w:style w:type="paragraph" w:styleId="2">
    <w:name w:val="heading 2"/>
    <w:basedOn w:val="a1"/>
    <w:next w:val="a1"/>
    <w:link w:val="2Char"/>
    <w:qFormat/>
    <w:pPr>
      <w:keepNext/>
      <w:keepLines/>
      <w:spacing w:before="260" w:after="260" w:line="413" w:lineRule="auto"/>
      <w:outlineLvl w:val="1"/>
    </w:pPr>
    <w:rPr>
      <w:rFonts w:ascii="Cambria" w:hAnsi="Cambria"/>
      <w:b/>
      <w:bCs/>
      <w:sz w:val="32"/>
      <w:szCs w:val="32"/>
    </w:rPr>
  </w:style>
  <w:style w:type="paragraph" w:styleId="3">
    <w:name w:val="heading 3"/>
    <w:basedOn w:val="a1"/>
    <w:next w:val="a1"/>
    <w:link w:val="3Char"/>
    <w:uiPriority w:val="9"/>
    <w:qFormat/>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Char"/>
    <w:qFormat/>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Char"/>
    <w:qFormat/>
    <w:pPr>
      <w:keepNext/>
      <w:ind w:left="840"/>
      <w:outlineLvl w:val="4"/>
    </w:pPr>
    <w:rPr>
      <w:i/>
      <w:sz w:val="22"/>
    </w:rPr>
  </w:style>
  <w:style w:type="paragraph" w:styleId="6">
    <w:name w:val="heading 6"/>
    <w:basedOn w:val="a1"/>
    <w:next w:val="a1"/>
    <w:link w:val="6Char"/>
    <w:qFormat/>
    <w:pPr>
      <w:keepNext/>
      <w:ind w:left="300" w:firstLine="420"/>
      <w:outlineLvl w:val="5"/>
    </w:pPr>
    <w:rPr>
      <w:i/>
      <w:sz w:val="22"/>
    </w:rPr>
  </w:style>
  <w:style w:type="paragraph" w:styleId="7">
    <w:name w:val="heading 7"/>
    <w:basedOn w:val="a1"/>
    <w:next w:val="a1"/>
    <w:link w:val="7Char"/>
    <w:qFormat/>
    <w:pPr>
      <w:keepNext/>
      <w:ind w:left="720"/>
      <w:outlineLvl w:val="6"/>
    </w:pPr>
    <w:rPr>
      <w:i/>
      <w:sz w:val="22"/>
    </w:rPr>
  </w:style>
  <w:style w:type="paragraph" w:styleId="8">
    <w:name w:val="heading 8"/>
    <w:basedOn w:val="a1"/>
    <w:next w:val="a1"/>
    <w:link w:val="8Char"/>
    <w:qFormat/>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uiPriority w:val="99"/>
    <w:rPr>
      <w:b/>
      <w:bCs/>
    </w:rPr>
  </w:style>
  <w:style w:type="paragraph" w:styleId="a6">
    <w:name w:val="annotation text"/>
    <w:basedOn w:val="a1"/>
    <w:link w:val="Char0"/>
    <w:pPr>
      <w:jc w:val="left"/>
    </w:pPr>
    <w:rPr>
      <w:rFonts w:ascii="Calibri" w:hAnsi="Calibri" w:cs="黑体"/>
    </w:rPr>
  </w:style>
  <w:style w:type="paragraph" w:styleId="70">
    <w:name w:val="toc 7"/>
    <w:basedOn w:val="a1"/>
    <w:next w:val="a1"/>
    <w:uiPriority w:val="39"/>
    <w:pPr>
      <w:ind w:left="1260"/>
      <w:jc w:val="left"/>
    </w:pPr>
    <w:rPr>
      <w:rFonts w:ascii="Calibri" w:hAnsi="Calibri"/>
      <w:sz w:val="18"/>
      <w:szCs w:val="18"/>
    </w:rPr>
  </w:style>
  <w:style w:type="paragraph" w:styleId="a7">
    <w:name w:val="Normal Indent"/>
    <w:basedOn w:val="a1"/>
    <w:pPr>
      <w:ind w:firstLine="420"/>
    </w:pPr>
    <w:rPr>
      <w:szCs w:val="20"/>
    </w:rPr>
  </w:style>
  <w:style w:type="paragraph" w:styleId="a8">
    <w:name w:val="caption"/>
    <w:basedOn w:val="a1"/>
    <w:next w:val="a1"/>
    <w:qFormat/>
    <w:rPr>
      <w:rFonts w:ascii="Cambria" w:eastAsia="黑体" w:hAnsi="Cambria"/>
      <w:sz w:val="20"/>
      <w:szCs w:val="20"/>
    </w:rPr>
  </w:style>
  <w:style w:type="paragraph" w:styleId="a9">
    <w:name w:val="Document Map"/>
    <w:basedOn w:val="a1"/>
    <w:link w:val="Char1"/>
    <w:pPr>
      <w:shd w:val="clear" w:color="auto" w:fill="000080"/>
    </w:pPr>
    <w:rPr>
      <w:rFonts w:ascii="Calibri" w:hAnsi="Calibri" w:cs="黑体"/>
      <w:szCs w:val="22"/>
      <w:shd w:val="clear" w:color="auto" w:fill="000080"/>
    </w:rPr>
  </w:style>
  <w:style w:type="paragraph" w:styleId="30">
    <w:name w:val="Body Text 3"/>
    <w:basedOn w:val="a1"/>
    <w:link w:val="3Char0"/>
    <w:rPr>
      <w:i/>
      <w:iCs/>
    </w:rPr>
  </w:style>
  <w:style w:type="paragraph" w:styleId="aa">
    <w:name w:val="Body Text"/>
    <w:basedOn w:val="a1"/>
    <w:link w:val="Char2"/>
    <w:pPr>
      <w:spacing w:after="120"/>
    </w:pPr>
    <w:rPr>
      <w:rFonts w:ascii="Calibri" w:hAnsi="Calibri" w:cs="黑体"/>
      <w:sz w:val="18"/>
      <w:szCs w:val="18"/>
    </w:rPr>
  </w:style>
  <w:style w:type="paragraph" w:styleId="ab">
    <w:name w:val="Body Text Indent"/>
    <w:basedOn w:val="a1"/>
    <w:link w:val="Char3"/>
    <w:pPr>
      <w:widowControl/>
      <w:spacing w:after="120"/>
      <w:ind w:leftChars="200" w:left="420"/>
      <w:jc w:val="left"/>
    </w:pPr>
    <w:rPr>
      <w:rFonts w:ascii="Calibri" w:hAnsi="Calibri" w:cs="黑体"/>
      <w:sz w:val="24"/>
    </w:rPr>
  </w:style>
  <w:style w:type="paragraph" w:styleId="50">
    <w:name w:val="toc 5"/>
    <w:basedOn w:val="a1"/>
    <w:next w:val="a1"/>
    <w:pPr>
      <w:ind w:left="840"/>
      <w:jc w:val="left"/>
    </w:pPr>
    <w:rPr>
      <w:rFonts w:ascii="Calibri" w:hAnsi="Calibri"/>
      <w:sz w:val="18"/>
      <w:szCs w:val="18"/>
    </w:rPr>
  </w:style>
  <w:style w:type="paragraph" w:styleId="31">
    <w:name w:val="toc 3"/>
    <w:basedOn w:val="a1"/>
    <w:next w:val="a1"/>
    <w:uiPriority w:val="39"/>
    <w:qFormat/>
    <w:pPr>
      <w:tabs>
        <w:tab w:val="right" w:leader="dot" w:pos="8777"/>
      </w:tabs>
      <w:adjustRightInd w:val="0"/>
      <w:snapToGrid w:val="0"/>
      <w:spacing w:line="440" w:lineRule="exact"/>
      <w:ind w:left="-2" w:firstLineChars="414" w:firstLine="994"/>
      <w:jc w:val="left"/>
    </w:pPr>
    <w:rPr>
      <w:iCs/>
      <w:sz w:val="24"/>
    </w:rPr>
  </w:style>
  <w:style w:type="paragraph" w:styleId="ac">
    <w:name w:val="Plain Text"/>
    <w:basedOn w:val="a1"/>
    <w:link w:val="Char4"/>
    <w:rPr>
      <w:rFonts w:ascii="宋体" w:hAnsi="Courier New" w:cs="Courier New"/>
      <w:szCs w:val="21"/>
    </w:rPr>
  </w:style>
  <w:style w:type="paragraph" w:styleId="80">
    <w:name w:val="toc 8"/>
    <w:basedOn w:val="a1"/>
    <w:next w:val="a1"/>
    <w:uiPriority w:val="39"/>
    <w:pPr>
      <w:ind w:left="1470"/>
      <w:jc w:val="left"/>
    </w:pPr>
    <w:rPr>
      <w:rFonts w:ascii="Calibri" w:hAnsi="Calibri"/>
      <w:sz w:val="18"/>
      <w:szCs w:val="18"/>
    </w:rPr>
  </w:style>
  <w:style w:type="paragraph" w:styleId="ad">
    <w:name w:val="Date"/>
    <w:basedOn w:val="a1"/>
    <w:next w:val="a1"/>
    <w:link w:val="Char5"/>
    <w:uiPriority w:val="99"/>
    <w:pPr>
      <w:ind w:leftChars="2500" w:left="100"/>
    </w:pPr>
    <w:rPr>
      <w:rFonts w:ascii="Calibri" w:hAnsi="Calibri" w:cs="黑体"/>
    </w:rPr>
  </w:style>
  <w:style w:type="paragraph" w:styleId="20">
    <w:name w:val="Body Text Indent 2"/>
    <w:basedOn w:val="a1"/>
    <w:link w:val="2Char0"/>
    <w:pPr>
      <w:tabs>
        <w:tab w:val="left" w:pos="330"/>
      </w:tabs>
      <w:spacing w:line="360" w:lineRule="exact"/>
      <w:ind w:leftChars="143" w:left="300" w:firstLineChars="200" w:firstLine="420"/>
      <w:jc w:val="left"/>
    </w:pPr>
    <w:rPr>
      <w:rFonts w:ascii="宋体" w:hAnsi="宋体"/>
      <w:sz w:val="24"/>
    </w:rPr>
  </w:style>
  <w:style w:type="paragraph" w:styleId="ae">
    <w:name w:val="endnote text"/>
    <w:basedOn w:val="a1"/>
    <w:link w:val="Char6"/>
    <w:uiPriority w:val="99"/>
    <w:unhideWhenUsed/>
    <w:pPr>
      <w:snapToGrid w:val="0"/>
      <w:jc w:val="left"/>
    </w:pPr>
    <w:rPr>
      <w:szCs w:val="20"/>
    </w:rPr>
  </w:style>
  <w:style w:type="paragraph" w:styleId="af">
    <w:name w:val="Balloon Text"/>
    <w:basedOn w:val="a1"/>
    <w:link w:val="Char7"/>
    <w:uiPriority w:val="99"/>
    <w:rPr>
      <w:rFonts w:ascii="Calibri" w:hAnsi="Calibri" w:cs="黑体"/>
      <w:sz w:val="18"/>
      <w:szCs w:val="18"/>
    </w:rPr>
  </w:style>
  <w:style w:type="paragraph" w:styleId="af0">
    <w:name w:val="footer"/>
    <w:basedOn w:val="a1"/>
    <w:link w:val="Char8"/>
    <w:uiPriority w:val="99"/>
    <w:pPr>
      <w:tabs>
        <w:tab w:val="center" w:pos="4153"/>
        <w:tab w:val="right" w:pos="8306"/>
      </w:tabs>
      <w:snapToGrid w:val="0"/>
      <w:jc w:val="left"/>
    </w:pPr>
    <w:rPr>
      <w:rFonts w:ascii="Calibri" w:hAnsi="Calibri" w:cs="黑体"/>
      <w:sz w:val="18"/>
      <w:szCs w:val="18"/>
    </w:rPr>
  </w:style>
  <w:style w:type="paragraph" w:styleId="af1">
    <w:name w:val="header"/>
    <w:basedOn w:val="a1"/>
    <w:link w:val="Char9"/>
    <w:pPr>
      <w:pBdr>
        <w:bottom w:val="single" w:sz="6" w:space="1" w:color="auto"/>
      </w:pBdr>
      <w:tabs>
        <w:tab w:val="center" w:pos="4153"/>
        <w:tab w:val="right" w:pos="8306"/>
      </w:tabs>
      <w:snapToGrid w:val="0"/>
      <w:jc w:val="center"/>
    </w:pPr>
    <w:rPr>
      <w:rFonts w:ascii="Calibri" w:hAnsi="Calibri" w:cs="黑体"/>
      <w:sz w:val="18"/>
      <w:szCs w:val="18"/>
    </w:rPr>
  </w:style>
  <w:style w:type="paragraph" w:styleId="10">
    <w:name w:val="toc 1"/>
    <w:basedOn w:val="a1"/>
    <w:next w:val="a1"/>
    <w:uiPriority w:val="39"/>
    <w:qFormat/>
    <w:pPr>
      <w:tabs>
        <w:tab w:val="right" w:leader="dot" w:pos="8777"/>
      </w:tabs>
      <w:adjustRightInd w:val="0"/>
      <w:snapToGrid w:val="0"/>
      <w:spacing w:line="440" w:lineRule="exact"/>
      <w:jc w:val="left"/>
    </w:pPr>
    <w:rPr>
      <w:rFonts w:ascii="Calibri" w:hAnsi="Calibri"/>
      <w:b/>
      <w:bCs/>
      <w:caps/>
      <w:sz w:val="20"/>
      <w:szCs w:val="20"/>
    </w:rPr>
  </w:style>
  <w:style w:type="paragraph" w:styleId="40">
    <w:name w:val="toc 4"/>
    <w:basedOn w:val="a1"/>
    <w:next w:val="a1"/>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a">
    <w:name w:val="Subtitle"/>
    <w:basedOn w:val="a1"/>
    <w:next w:val="a1"/>
    <w:link w:val="Chara"/>
    <w:qFormat/>
    <w:pPr>
      <w:numPr>
        <w:ilvl w:val="1"/>
        <w:numId w:val="1"/>
      </w:numPr>
      <w:tabs>
        <w:tab w:val="clear" w:pos="1320"/>
        <w:tab w:val="left" w:pos="0"/>
        <w:tab w:val="left" w:pos="900"/>
      </w:tabs>
      <w:spacing w:before="240" w:after="60" w:line="312" w:lineRule="auto"/>
      <w:jc w:val="left"/>
      <w:outlineLvl w:val="1"/>
    </w:pPr>
    <w:rPr>
      <w:rFonts w:ascii="Cambria" w:eastAsia="黑体" w:hAnsi="Cambria" w:cs="黑体"/>
      <w:b/>
      <w:bCs/>
      <w:kern w:val="28"/>
      <w:sz w:val="28"/>
      <w:szCs w:val="32"/>
      <w:lang w:val="zh-CN"/>
    </w:rPr>
  </w:style>
  <w:style w:type="paragraph" w:styleId="af2">
    <w:name w:val="footnote text"/>
    <w:basedOn w:val="a1"/>
    <w:link w:val="Charb"/>
    <w:uiPriority w:val="99"/>
    <w:unhideWhenUsed/>
    <w:pPr>
      <w:snapToGrid w:val="0"/>
      <w:jc w:val="left"/>
    </w:pPr>
    <w:rPr>
      <w:sz w:val="18"/>
      <w:szCs w:val="18"/>
    </w:rPr>
  </w:style>
  <w:style w:type="paragraph" w:styleId="60">
    <w:name w:val="toc 6"/>
    <w:basedOn w:val="a1"/>
    <w:next w:val="a1"/>
    <w:uiPriority w:val="39"/>
    <w:pPr>
      <w:ind w:left="1050"/>
      <w:jc w:val="left"/>
    </w:pPr>
    <w:rPr>
      <w:rFonts w:ascii="Calibri" w:hAnsi="Calibri"/>
      <w:sz w:val="18"/>
      <w:szCs w:val="18"/>
    </w:rPr>
  </w:style>
  <w:style w:type="paragraph" w:styleId="32">
    <w:name w:val="Body Text Indent 3"/>
    <w:basedOn w:val="a1"/>
    <w:link w:val="3Char1"/>
    <w:pPr>
      <w:tabs>
        <w:tab w:val="left" w:pos="330"/>
      </w:tabs>
      <w:spacing w:line="440" w:lineRule="exact"/>
      <w:ind w:leftChars="143" w:left="300" w:firstLineChars="200" w:firstLine="480"/>
      <w:jc w:val="left"/>
    </w:pPr>
    <w:rPr>
      <w:rFonts w:ascii="宋体" w:hAnsi="宋体"/>
      <w:sz w:val="24"/>
    </w:rPr>
  </w:style>
  <w:style w:type="paragraph" w:styleId="af3">
    <w:name w:val="table of figures"/>
    <w:basedOn w:val="a1"/>
    <w:next w:val="a1"/>
    <w:uiPriority w:val="99"/>
    <w:unhideWhenUsed/>
    <w:pPr>
      <w:ind w:left="420" w:hanging="420"/>
      <w:jc w:val="left"/>
    </w:pPr>
    <w:rPr>
      <w:rFonts w:ascii="Calibri" w:hAnsi="Calibri" w:cs="Calibri"/>
      <w:smallCaps/>
      <w:sz w:val="20"/>
      <w:szCs w:val="20"/>
    </w:rPr>
  </w:style>
  <w:style w:type="paragraph" w:styleId="21">
    <w:name w:val="toc 2"/>
    <w:basedOn w:val="a1"/>
    <w:next w:val="a1"/>
    <w:uiPriority w:val="39"/>
    <w:qFormat/>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pPr>
      <w:ind w:left="1680"/>
      <w:jc w:val="left"/>
    </w:pPr>
    <w:rPr>
      <w:rFonts w:ascii="Calibri" w:hAnsi="Calibri"/>
      <w:sz w:val="18"/>
      <w:szCs w:val="18"/>
    </w:rPr>
  </w:style>
  <w:style w:type="paragraph" w:styleId="22">
    <w:name w:val="Body Text 2"/>
    <w:basedOn w:val="a1"/>
    <w:link w:val="2Char1"/>
    <w:pPr>
      <w:widowControl/>
      <w:spacing w:line="360" w:lineRule="auto"/>
      <w:jc w:val="center"/>
    </w:pPr>
    <w:rPr>
      <w:rFonts w:ascii="Calibri" w:eastAsia="楷体_GB2312" w:hAnsi="Calibri" w:cs="黑体"/>
      <w:sz w:val="24"/>
    </w:rPr>
  </w:style>
  <w:style w:type="paragraph" w:styleId="HTML">
    <w:name w:val="HTML Preformatted"/>
    <w:basedOn w:val="a1"/>
    <w:link w:val="HTMLChar"/>
    <w:uiPriority w:val="99"/>
    <w:unhideWhenUsed/>
    <w:rPr>
      <w:rFonts w:ascii="Courier New" w:hAnsi="Courier New" w:cs="Courier New"/>
      <w:sz w:val="20"/>
      <w:szCs w:val="20"/>
    </w:rPr>
  </w:style>
  <w:style w:type="paragraph" w:styleId="af4">
    <w:name w:val="Normal (Web)"/>
    <w:basedOn w:val="a1"/>
    <w:uiPriority w:val="99"/>
    <w:pPr>
      <w:widowControl/>
      <w:spacing w:before="100" w:beforeAutospacing="1" w:after="100" w:afterAutospacing="1"/>
      <w:jc w:val="left"/>
    </w:pPr>
    <w:rPr>
      <w:rFonts w:ascii="宋体" w:hAnsi="宋体" w:cs="宋体"/>
      <w:kern w:val="0"/>
      <w:sz w:val="24"/>
    </w:rPr>
  </w:style>
  <w:style w:type="paragraph" w:styleId="af5">
    <w:name w:val="Title"/>
    <w:basedOn w:val="a1"/>
    <w:next w:val="a1"/>
    <w:link w:val="Charc"/>
    <w:qFormat/>
    <w:pPr>
      <w:spacing w:before="240" w:after="60"/>
      <w:jc w:val="center"/>
      <w:outlineLvl w:val="0"/>
    </w:pPr>
    <w:rPr>
      <w:rFonts w:ascii="Cambria" w:hAnsi="Cambria"/>
      <w:b/>
      <w:bCs/>
      <w:sz w:val="32"/>
      <w:szCs w:val="32"/>
    </w:rPr>
  </w:style>
  <w:style w:type="character" w:styleId="af6">
    <w:name w:val="Strong"/>
    <w:uiPriority w:val="22"/>
    <w:qFormat/>
    <w:rPr>
      <w:b/>
      <w:bCs/>
    </w:rPr>
  </w:style>
  <w:style w:type="character" w:styleId="af7">
    <w:name w:val="endnote reference"/>
    <w:uiPriority w:val="99"/>
    <w:unhideWhenUsed/>
    <w:rPr>
      <w:vertAlign w:val="superscript"/>
    </w:rPr>
  </w:style>
  <w:style w:type="character" w:styleId="af8">
    <w:name w:val="page number"/>
    <w:basedOn w:val="a2"/>
  </w:style>
  <w:style w:type="character" w:styleId="af9">
    <w:name w:val="FollowedHyperlink"/>
    <w:rPr>
      <w:color w:val="800080"/>
      <w:u w:val="single"/>
    </w:rPr>
  </w:style>
  <w:style w:type="character" w:styleId="afa">
    <w:name w:val="Emphasis"/>
    <w:qFormat/>
    <w:rPr>
      <w:rFonts w:eastAsia="楷体_GB2312"/>
      <w:iCs/>
      <w:lang w:val="zh-CN"/>
    </w:rPr>
  </w:style>
  <w:style w:type="character" w:styleId="afb">
    <w:name w:val="Hyperlink"/>
    <w:uiPriority w:val="99"/>
    <w:rPr>
      <w:color w:val="0000FF"/>
      <w:u w:val="single"/>
    </w:rPr>
  </w:style>
  <w:style w:type="character" w:styleId="HTML0">
    <w:name w:val="HTML Code"/>
    <w:rPr>
      <w:rFonts w:ascii="宋体" w:eastAsia="宋体" w:hAnsi="宋体" w:cs="宋体"/>
      <w:sz w:val="24"/>
      <w:szCs w:val="24"/>
    </w:rPr>
  </w:style>
  <w:style w:type="character" w:styleId="afc">
    <w:name w:val="annotation reference"/>
    <w:uiPriority w:val="99"/>
    <w:rPr>
      <w:sz w:val="21"/>
      <w:szCs w:val="21"/>
    </w:rPr>
  </w:style>
  <w:style w:type="character" w:styleId="afd">
    <w:name w:val="footnote reference"/>
    <w:uiPriority w:val="99"/>
    <w:unhideWhenUsed/>
    <w:rPr>
      <w:vertAlign w:val="superscript"/>
    </w:rPr>
  </w:style>
  <w:style w:type="table" w:styleId="a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TimesNewRoman">
    <w:name w:val="样式 标题 2 + Times New Roman 加粗"/>
    <w:basedOn w:val="2"/>
    <w:link w:val="2TimesNewRomanChar"/>
    <w:pPr>
      <w:spacing w:before="100" w:after="50" w:line="240" w:lineRule="auto"/>
    </w:pPr>
    <w:rPr>
      <w:rFonts w:ascii="Arial" w:eastAsia="黑体" w:hAnsi="Arial" w:cs="黑体"/>
      <w:sz w:val="28"/>
    </w:rPr>
  </w:style>
  <w:style w:type="paragraph" w:customStyle="1" w:styleId="Aff">
    <w:name w:val="A论文正文"/>
    <w:basedOn w:val="a1"/>
    <w:link w:val="AChar"/>
    <w:pPr>
      <w:spacing w:line="400" w:lineRule="exact"/>
      <w:ind w:firstLineChars="200" w:firstLine="480"/>
      <w:jc w:val="left"/>
    </w:pPr>
    <w:rPr>
      <w:rFonts w:ascii="宋体" w:hAnsi="宋体" w:cs="黑体"/>
      <w:sz w:val="24"/>
    </w:rPr>
  </w:style>
  <w:style w:type="paragraph" w:customStyle="1" w:styleId="p16">
    <w:name w:val="p16"/>
    <w:basedOn w:val="a1"/>
    <w:pPr>
      <w:widowControl/>
      <w:pBdr>
        <w:bottom w:val="single" w:sz="6" w:space="1" w:color="000000"/>
      </w:pBdr>
      <w:jc w:val="center"/>
    </w:pPr>
    <w:rPr>
      <w:kern w:val="0"/>
      <w:sz w:val="18"/>
      <w:szCs w:val="18"/>
    </w:rPr>
  </w:style>
  <w:style w:type="paragraph" w:customStyle="1" w:styleId="11">
    <w:name w:val="列出段落1"/>
    <w:basedOn w:val="a1"/>
    <w:uiPriority w:val="34"/>
    <w:qFormat/>
    <w:pPr>
      <w:ind w:firstLineChars="200" w:firstLine="420"/>
    </w:pPr>
    <w:rPr>
      <w:rFonts w:ascii="Calibri" w:hAnsi="Calibri" w:cs="Calibri"/>
      <w:szCs w:val="21"/>
    </w:rPr>
  </w:style>
  <w:style w:type="paragraph" w:customStyle="1" w:styleId="pic-info">
    <w:name w:val="pic-info"/>
    <w:basedOn w:val="a1"/>
    <w:pPr>
      <w:widowControl/>
      <w:spacing w:before="100" w:beforeAutospacing="1" w:after="100" w:afterAutospacing="1"/>
      <w:jc w:val="left"/>
    </w:pPr>
    <w:rPr>
      <w:rFonts w:ascii="宋体" w:hAnsi="宋体" w:cs="宋体"/>
      <w:kern w:val="0"/>
      <w:sz w:val="24"/>
    </w:rPr>
  </w:style>
  <w:style w:type="paragraph" w:customStyle="1" w:styleId="p15">
    <w:name w:val="p15"/>
    <w:basedOn w:val="a1"/>
    <w:pPr>
      <w:widowControl/>
      <w:spacing w:after="120"/>
      <w:ind w:left="420"/>
      <w:jc w:val="left"/>
    </w:pPr>
    <w:rPr>
      <w:kern w:val="0"/>
      <w:sz w:val="24"/>
    </w:rPr>
  </w:style>
  <w:style w:type="paragraph" w:customStyle="1" w:styleId="p0">
    <w:name w:val="p0"/>
    <w:basedOn w:val="a1"/>
    <w:pPr>
      <w:widowControl/>
    </w:pPr>
    <w:rPr>
      <w:kern w:val="0"/>
      <w:szCs w:val="21"/>
    </w:rPr>
  </w:style>
  <w:style w:type="paragraph" w:customStyle="1" w:styleId="TOC1">
    <w:name w:val="TOC 标题1"/>
    <w:basedOn w:val="1"/>
    <w:next w:val="a1"/>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pPr>
      <w:spacing w:before="0" w:after="0" w:line="420" w:lineRule="auto"/>
    </w:pPr>
    <w:rPr>
      <w:rFonts w:ascii="宋体" w:hAnsi="宋体" w:cs="宋体"/>
      <w:b w:val="0"/>
      <w:sz w:val="24"/>
      <w:szCs w:val="20"/>
    </w:rPr>
  </w:style>
  <w:style w:type="paragraph" w:customStyle="1" w:styleId="p19">
    <w:name w:val="p19"/>
    <w:basedOn w:val="a1"/>
    <w:pPr>
      <w:widowControl/>
      <w:ind w:firstLine="420"/>
    </w:pPr>
    <w:rPr>
      <w:kern w:val="0"/>
      <w:sz w:val="24"/>
    </w:rPr>
  </w:style>
  <w:style w:type="paragraph" w:customStyle="1" w:styleId="30022">
    <w:name w:val="样式 标题 3 + 小四 非加粗 段前: 0 磅 段后: 0 磅 行距: 固定值 22 磅"/>
    <w:basedOn w:val="3"/>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pPr>
      <w:spacing w:line="360" w:lineRule="auto"/>
      <w:ind w:firstLineChars="200" w:firstLine="200"/>
      <w:jc w:val="left"/>
    </w:pPr>
    <w:rPr>
      <w:rFonts w:ascii="宋体" w:hAnsi="宋体" w:cs="宋体"/>
      <w:kern w:val="0"/>
      <w:sz w:val="24"/>
      <w:szCs w:val="21"/>
    </w:rPr>
  </w:style>
  <w:style w:type="paragraph" w:customStyle="1" w:styleId="tablen">
    <w:name w:val="tablen"/>
    <w:basedOn w:val="a1"/>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pPr>
      <w:spacing w:before="100" w:after="50" w:line="240" w:lineRule="auto"/>
    </w:pPr>
    <w:rPr>
      <w:rFonts w:ascii="Times New Roman" w:hAnsi="Times New Roman" w:cs="宋体"/>
      <w:b w:val="0"/>
      <w:bCs w:val="0"/>
      <w:sz w:val="24"/>
      <w:szCs w:val="20"/>
    </w:rPr>
  </w:style>
  <w:style w:type="paragraph" w:customStyle="1" w:styleId="p17">
    <w:name w:val="p17"/>
    <w:basedOn w:val="a1"/>
    <w:pPr>
      <w:widowControl/>
      <w:spacing w:before="100" w:after="100"/>
      <w:jc w:val="left"/>
    </w:pPr>
    <w:rPr>
      <w:rFonts w:ascii="宋体" w:hAnsi="宋体" w:cs="宋体"/>
      <w:kern w:val="0"/>
      <w:sz w:val="24"/>
    </w:rPr>
  </w:style>
  <w:style w:type="paragraph" w:customStyle="1" w:styleId="111">
    <w:name w:val="1.1.1 标题"/>
    <w:basedOn w:val="1"/>
    <w:pPr>
      <w:spacing w:before="0" w:after="0" w:line="240" w:lineRule="auto"/>
      <w:jc w:val="left"/>
      <w:outlineLvl w:val="2"/>
    </w:pPr>
    <w:rPr>
      <w:rFonts w:ascii="Times New Roman" w:eastAsia="黑体" w:hAnsi="Times New Roman"/>
      <w:b w:val="0"/>
      <w:bCs w:val="0"/>
      <w:sz w:val="24"/>
      <w:szCs w:val="20"/>
    </w:rPr>
  </w:style>
  <w:style w:type="paragraph" w:customStyle="1" w:styleId="220">
    <w:name w:val="样式 目录 2 + 左侧:  2 字符"/>
    <w:basedOn w:val="21"/>
    <w:pPr>
      <w:tabs>
        <w:tab w:val="clear" w:pos="8777"/>
        <w:tab w:val="right" w:pos="8881"/>
      </w:tabs>
      <w:adjustRightInd/>
      <w:snapToGrid/>
      <w:spacing w:line="240" w:lineRule="auto"/>
    </w:pPr>
    <w:rPr>
      <w:rFonts w:cs="宋体"/>
    </w:rPr>
  </w:style>
  <w:style w:type="paragraph" w:customStyle="1" w:styleId="tmp">
    <w:name w:val="tmp正文"/>
    <w:basedOn w:val="ab"/>
    <w:link w:val="tmpChar"/>
    <w:pPr>
      <w:spacing w:before="31" w:after="31" w:line="440" w:lineRule="exact"/>
      <w:ind w:leftChars="0" w:left="0"/>
    </w:pPr>
    <w:rPr>
      <w:rFonts w:ascii="黑体" w:eastAsia="黑体"/>
      <w:szCs w:val="22"/>
    </w:rPr>
  </w:style>
  <w:style w:type="paragraph" w:customStyle="1" w:styleId="tmmp">
    <w:name w:val="tmmp"/>
    <w:basedOn w:val="tmp"/>
    <w:link w:val="tmmpChar"/>
    <w:pPr>
      <w:ind w:firstLine="359"/>
    </w:pPr>
    <w:rPr>
      <w:rFonts w:ascii="Calibri" w:eastAsia="宋体"/>
      <w:sz w:val="21"/>
    </w:rPr>
  </w:style>
  <w:style w:type="paragraph" w:customStyle="1" w:styleId="110">
    <w:name w:val="1.1"/>
    <w:basedOn w:val="2"/>
    <w:link w:val="11Char"/>
    <w:pPr>
      <w:spacing w:before="100" w:after="50" w:line="440" w:lineRule="exact"/>
    </w:pPr>
    <w:rPr>
      <w:rFonts w:ascii="黑体" w:eastAsia="黑体" w:hAnsi="黑体" w:cs="黑体"/>
      <w:b w:val="0"/>
      <w:bCs w:val="0"/>
      <w:kern w:val="28"/>
      <w:sz w:val="24"/>
      <w:szCs w:val="28"/>
    </w:rPr>
  </w:style>
  <w:style w:type="paragraph" w:customStyle="1" w:styleId="12">
    <w:name w:val="无间隔1"/>
    <w:qFormat/>
    <w:pPr>
      <w:widowControl w:val="0"/>
      <w:spacing w:line="440" w:lineRule="exact"/>
      <w:jc w:val="both"/>
    </w:pPr>
    <w:rPr>
      <w:rFonts w:ascii="Calibri" w:hAnsi="Calibri"/>
      <w:kern w:val="2"/>
      <w:sz w:val="21"/>
      <w:szCs w:val="22"/>
    </w:rPr>
  </w:style>
  <w:style w:type="paragraph" w:customStyle="1" w:styleId="112">
    <w:name w:val="1、1"/>
    <w:basedOn w:val="2"/>
    <w:link w:val="11Char0"/>
    <w:pPr>
      <w:spacing w:before="100" w:after="50" w:line="440" w:lineRule="exact"/>
    </w:pPr>
    <w:rPr>
      <w:rFonts w:ascii="黑体" w:eastAsia="黑体" w:hAnsi="黑体" w:cs="黑体"/>
      <w:b w:val="0"/>
      <w:bCs w:val="0"/>
      <w:kern w:val="28"/>
      <w:sz w:val="28"/>
      <w:szCs w:val="28"/>
    </w:rPr>
  </w:style>
  <w:style w:type="paragraph" w:customStyle="1" w:styleId="23">
    <w:name w:val="标题2"/>
    <w:basedOn w:val="2"/>
    <w:pPr>
      <w:spacing w:line="360" w:lineRule="auto"/>
    </w:pPr>
    <w:rPr>
      <w:rFonts w:ascii="黑体" w:eastAsia="黑体" w:hAnsi="黑体"/>
      <w:b w:val="0"/>
      <w:sz w:val="24"/>
      <w:szCs w:val="24"/>
    </w:rPr>
  </w:style>
  <w:style w:type="paragraph" w:customStyle="1" w:styleId="13">
    <w:name w:val="引用1"/>
    <w:basedOn w:val="a1"/>
    <w:next w:val="a1"/>
    <w:link w:val="Chard"/>
    <w:qFormat/>
    <w:rPr>
      <w:rFonts w:ascii="Calibri" w:hAnsi="Calibri" w:cs="黑体"/>
      <w:i/>
      <w:iCs/>
      <w:color w:val="000000"/>
      <w:szCs w:val="22"/>
    </w:rPr>
  </w:style>
  <w:style w:type="paragraph" w:customStyle="1" w:styleId="14">
    <w:name w:val="批注框文本1"/>
    <w:basedOn w:val="a1"/>
    <w:rPr>
      <w:sz w:val="18"/>
      <w:szCs w:val="20"/>
    </w:rPr>
  </w:style>
  <w:style w:type="paragraph" w:customStyle="1" w:styleId="aff0">
    <w:name w:val="正文的正文"/>
    <w:basedOn w:val="ab"/>
    <w:link w:val="Chare"/>
    <w:pPr>
      <w:spacing w:after="0" w:line="440" w:lineRule="exact"/>
      <w:ind w:leftChars="0" w:left="0" w:firstLineChars="200" w:firstLine="480"/>
    </w:pPr>
    <w:rPr>
      <w:rFonts w:ascii="宋体" w:hAnsi="宋体"/>
      <w:szCs w:val="22"/>
    </w:rPr>
  </w:style>
  <w:style w:type="paragraph" w:customStyle="1" w:styleId="1110">
    <w:name w:val="1.1.1"/>
    <w:next w:val="112"/>
    <w:link w:val="111Char"/>
    <w:pPr>
      <w:spacing w:before="100" w:after="50" w:line="440" w:lineRule="exact"/>
    </w:pPr>
    <w:rPr>
      <w:rFonts w:ascii="Calibri" w:eastAsia="黑体" w:hAnsi="Calibri" w:cs="黑体"/>
      <w:bCs/>
      <w:kern w:val="2"/>
      <w:sz w:val="24"/>
      <w:szCs w:val="32"/>
    </w:rPr>
  </w:style>
  <w:style w:type="paragraph" w:customStyle="1" w:styleId="16">
    <w:name w:val="普通(网站)1"/>
    <w:basedOn w:val="a1"/>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pPr>
      <w:widowControl/>
      <w:spacing w:before="100" w:beforeAutospacing="1" w:after="100" w:afterAutospacing="1"/>
      <w:jc w:val="left"/>
    </w:pPr>
    <w:rPr>
      <w:rFonts w:ascii="宋体" w:hAnsi="宋体" w:cs="宋体"/>
      <w:kern w:val="0"/>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f1">
    <w:name w:val="样式 小五 居中"/>
    <w:basedOn w:val="a1"/>
    <w:pPr>
      <w:jc w:val="center"/>
    </w:pPr>
    <w:rPr>
      <w:rFonts w:cs="宋体"/>
      <w:szCs w:val="20"/>
    </w:rPr>
  </w:style>
  <w:style w:type="paragraph" w:customStyle="1" w:styleId="aff2">
    <w:name w:val="样式 页眉 + 底端: (无框线)"/>
    <w:basedOn w:val="af1"/>
    <w:pPr>
      <w:pBdr>
        <w:bottom w:val="none" w:sz="0" w:space="0" w:color="auto"/>
      </w:pBdr>
    </w:pPr>
    <w:rPr>
      <w:rFonts w:cs="宋体"/>
      <w:sz w:val="21"/>
      <w:szCs w:val="20"/>
    </w:rPr>
  </w:style>
  <w:style w:type="paragraph" w:customStyle="1" w:styleId="Normal0">
    <w:name w:val="Normal0"/>
    <w:rPr>
      <w:lang w:eastAsia="en-US"/>
    </w:rPr>
  </w:style>
  <w:style w:type="paragraph" w:customStyle="1" w:styleId="Title2">
    <w:name w:val="Title 2"/>
    <w:basedOn w:val="Normal0"/>
    <w:next w:val="af5"/>
    <w:pPr>
      <w:spacing w:before="120" w:after="120"/>
      <w:jc w:val="center"/>
    </w:pPr>
    <w:rPr>
      <w:rFonts w:ascii="Book Antiqua" w:hAnsi="Book Antiqua"/>
      <w:b/>
    </w:rPr>
  </w:style>
  <w:style w:type="paragraph" w:customStyle="1" w:styleId="abstract">
    <w:name w:val="abstract"/>
    <w:basedOn w:val="a1"/>
    <w:next w:val="a1"/>
    <w:pPr>
      <w:widowControl/>
      <w:spacing w:before="120" w:after="120"/>
      <w:ind w:left="1440" w:right="1440"/>
    </w:pPr>
    <w:rPr>
      <w:rFonts w:ascii="Book Antiqua" w:eastAsia="Times New Roman" w:hAnsi="Book Antiqua"/>
      <w:i/>
      <w:kern w:val="0"/>
      <w:sz w:val="20"/>
      <w:szCs w:val="20"/>
      <w:lang w:eastAsia="en-US"/>
    </w:rPr>
  </w:style>
  <w:style w:type="paragraph" w:customStyle="1" w:styleId="reader-word-layer">
    <w:name w:val="reader-word-layer"/>
    <w:basedOn w:val="a1"/>
    <w:pPr>
      <w:widowControl/>
      <w:spacing w:before="100" w:beforeAutospacing="1" w:after="100" w:afterAutospacing="1"/>
      <w:jc w:val="left"/>
    </w:pPr>
    <w:rPr>
      <w:rFonts w:ascii="宋体" w:hAnsi="宋体" w:cs="宋体"/>
      <w:kern w:val="0"/>
      <w:sz w:val="24"/>
    </w:rPr>
  </w:style>
  <w:style w:type="paragraph" w:customStyle="1" w:styleId="a0">
    <w:name w:val="正文表标题"/>
    <w:next w:val="a1"/>
    <w:pPr>
      <w:numPr>
        <w:numId w:val="2"/>
      </w:numPr>
      <w:jc w:val="center"/>
    </w:pPr>
    <w:rPr>
      <w:rFonts w:ascii="黑体" w:eastAsia="黑体"/>
      <w:sz w:val="28"/>
    </w:rPr>
  </w:style>
  <w:style w:type="character" w:customStyle="1" w:styleId="1Char">
    <w:name w:val="标题 1 Char"/>
    <w:link w:val="1"/>
    <w:rPr>
      <w:rFonts w:ascii="Calibri" w:eastAsia="宋体" w:hAnsi="Calibri" w:cs="Times New Roman"/>
      <w:b/>
      <w:bCs/>
      <w:kern w:val="44"/>
      <w:sz w:val="44"/>
      <w:szCs w:val="44"/>
    </w:rPr>
  </w:style>
  <w:style w:type="character" w:customStyle="1" w:styleId="2Char">
    <w:name w:val="标题 2 Char"/>
    <w:link w:val="2"/>
    <w:rPr>
      <w:rFonts w:ascii="Cambria" w:eastAsia="宋体" w:hAnsi="Cambria" w:cs="Times New Roman"/>
      <w:b/>
      <w:bCs/>
      <w:sz w:val="32"/>
      <w:szCs w:val="32"/>
    </w:rPr>
  </w:style>
  <w:style w:type="character" w:customStyle="1" w:styleId="3Char">
    <w:name w:val="标题 3 Char"/>
    <w:link w:val="3"/>
    <w:uiPriority w:val="9"/>
    <w:rPr>
      <w:rFonts w:ascii="Calibri" w:eastAsia="宋体" w:hAnsi="Calibri" w:cs="Times New Roman"/>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5Char">
    <w:name w:val="标题 5 Char"/>
    <w:link w:val="5"/>
    <w:rPr>
      <w:rFonts w:ascii="Times New Roman" w:eastAsia="宋体" w:hAnsi="Times New Roman" w:cs="Times New Roman"/>
      <w:i/>
      <w:sz w:val="22"/>
      <w:szCs w:val="24"/>
    </w:rPr>
  </w:style>
  <w:style w:type="character" w:customStyle="1" w:styleId="6Char">
    <w:name w:val="标题 6 Char"/>
    <w:link w:val="6"/>
    <w:rPr>
      <w:rFonts w:ascii="Times New Roman" w:eastAsia="宋体" w:hAnsi="Times New Roman" w:cs="Times New Roman"/>
      <w:i/>
      <w:sz w:val="22"/>
      <w:szCs w:val="24"/>
    </w:rPr>
  </w:style>
  <w:style w:type="character" w:customStyle="1" w:styleId="7Char">
    <w:name w:val="标题 7 Char"/>
    <w:link w:val="7"/>
    <w:rPr>
      <w:rFonts w:ascii="Times New Roman" w:eastAsia="宋体" w:hAnsi="Times New Roman" w:cs="Times New Roman"/>
      <w:i/>
      <w:sz w:val="22"/>
      <w:szCs w:val="24"/>
    </w:rPr>
  </w:style>
  <w:style w:type="character" w:customStyle="1" w:styleId="8Char">
    <w:name w:val="标题 8 Char"/>
    <w:link w:val="8"/>
    <w:rPr>
      <w:rFonts w:ascii="Times New Roman" w:eastAsia="宋体" w:hAnsi="Times New Roman" w:cs="Times New Roman"/>
      <w:i/>
      <w:iCs/>
      <w:szCs w:val="24"/>
    </w:rPr>
  </w:style>
  <w:style w:type="character" w:customStyle="1" w:styleId="Char5">
    <w:name w:val="日期 Char"/>
    <w:link w:val="ad"/>
    <w:uiPriority w:val="99"/>
    <w:rPr>
      <w:szCs w:val="24"/>
    </w:rPr>
  </w:style>
  <w:style w:type="character" w:customStyle="1" w:styleId="Char">
    <w:name w:val="批注主题 Char"/>
    <w:link w:val="a5"/>
    <w:uiPriority w:val="99"/>
    <w:rPr>
      <w:b/>
      <w:bCs/>
      <w:szCs w:val="24"/>
    </w:rPr>
  </w:style>
  <w:style w:type="character" w:customStyle="1" w:styleId="Char0">
    <w:name w:val="批注文字 Char"/>
    <w:link w:val="a6"/>
    <w:rPr>
      <w:szCs w:val="24"/>
    </w:rPr>
  </w:style>
  <w:style w:type="character" w:customStyle="1" w:styleId="shorttext1">
    <w:name w:val="short_text1"/>
    <w:rPr>
      <w:sz w:val="29"/>
      <w:szCs w:val="29"/>
    </w:rPr>
  </w:style>
  <w:style w:type="character" w:customStyle="1" w:styleId="longtext1">
    <w:name w:val="long_text1"/>
    <w:rPr>
      <w:sz w:val="20"/>
      <w:szCs w:val="20"/>
    </w:rPr>
  </w:style>
  <w:style w:type="character" w:customStyle="1" w:styleId="Char9">
    <w:name w:val="页眉 Char"/>
    <w:link w:val="af1"/>
    <w:rPr>
      <w:sz w:val="18"/>
      <w:szCs w:val="18"/>
    </w:rPr>
  </w:style>
  <w:style w:type="character" w:customStyle="1" w:styleId="Char8">
    <w:name w:val="页脚 Char"/>
    <w:link w:val="af0"/>
    <w:uiPriority w:val="99"/>
    <w:rPr>
      <w:sz w:val="18"/>
      <w:szCs w:val="18"/>
    </w:rPr>
  </w:style>
  <w:style w:type="character" w:customStyle="1" w:styleId="Char7">
    <w:name w:val="批注框文本 Char"/>
    <w:link w:val="af"/>
    <w:uiPriority w:val="99"/>
    <w:rPr>
      <w:rFonts w:ascii="Calibri" w:hAnsi="Calibri"/>
      <w:sz w:val="18"/>
      <w:szCs w:val="18"/>
    </w:rPr>
  </w:style>
  <w:style w:type="character" w:customStyle="1" w:styleId="Char1">
    <w:name w:val="文档结构图 Char"/>
    <w:link w:val="a9"/>
    <w:rPr>
      <w:rFonts w:ascii="Calibri" w:hAnsi="Calibri"/>
      <w:shd w:val="clear" w:color="auto" w:fill="000080"/>
    </w:rPr>
  </w:style>
  <w:style w:type="character" w:customStyle="1" w:styleId="Char3">
    <w:name w:val="正文文本缩进 Char"/>
    <w:link w:val="ab"/>
    <w:rPr>
      <w:sz w:val="24"/>
      <w:szCs w:val="24"/>
    </w:rPr>
  </w:style>
  <w:style w:type="character" w:customStyle="1" w:styleId="Charc">
    <w:name w:val="标题 Char"/>
    <w:link w:val="af5"/>
    <w:rPr>
      <w:rFonts w:ascii="Cambria" w:hAnsi="Cambria" w:cs="Times New Roman"/>
      <w:b/>
      <w:bCs/>
      <w:sz w:val="32"/>
      <w:szCs w:val="32"/>
    </w:rPr>
  </w:style>
  <w:style w:type="character" w:customStyle="1" w:styleId="CharChar2">
    <w:name w:val="Char Char2"/>
    <w:rPr>
      <w:rFonts w:eastAsia="宋体"/>
      <w:sz w:val="24"/>
      <w:szCs w:val="24"/>
      <w:lang w:val="en-US" w:eastAsia="zh-CN" w:bidi="ar-SA"/>
    </w:rPr>
  </w:style>
  <w:style w:type="character" w:customStyle="1" w:styleId="CharChar1">
    <w:name w:val="Char Char1"/>
    <w:rPr>
      <w:rFonts w:eastAsia="宋体"/>
      <w:kern w:val="2"/>
      <w:sz w:val="18"/>
      <w:szCs w:val="18"/>
      <w:lang w:val="en-US" w:eastAsia="zh-CN" w:bidi="ar-SA"/>
    </w:rPr>
  </w:style>
  <w:style w:type="character" w:customStyle="1" w:styleId="Char2">
    <w:name w:val="正文文本 Char"/>
    <w:link w:val="aa"/>
    <w:rPr>
      <w:rFonts w:eastAsia="宋体"/>
      <w:sz w:val="18"/>
      <w:szCs w:val="18"/>
    </w:rPr>
  </w:style>
  <w:style w:type="character" w:customStyle="1" w:styleId="2Char1">
    <w:name w:val="正文文本 2 Char"/>
    <w:link w:val="22"/>
    <w:rPr>
      <w:rFonts w:eastAsia="楷体_GB2312"/>
      <w:sz w:val="24"/>
      <w:szCs w:val="24"/>
    </w:rPr>
  </w:style>
  <w:style w:type="character" w:customStyle="1" w:styleId="AChar">
    <w:name w:val="A论文正文 Char"/>
    <w:link w:val="Aff"/>
    <w:rPr>
      <w:rFonts w:ascii="宋体" w:eastAsia="宋体" w:hAnsi="宋体"/>
      <w:sz w:val="24"/>
      <w:szCs w:val="24"/>
    </w:rPr>
  </w:style>
  <w:style w:type="character" w:customStyle="1" w:styleId="red1">
    <w:name w:val="red1"/>
    <w:rPr>
      <w:color w:val="E30202"/>
    </w:rPr>
  </w:style>
  <w:style w:type="character" w:customStyle="1" w:styleId="CharChar">
    <w:name w:val="标题一 Char Char"/>
    <w:rPr>
      <w:rFonts w:ascii="Cambria" w:eastAsia="黑体" w:hAnsi="Cambria"/>
      <w:bCs/>
      <w:kern w:val="2"/>
      <w:sz w:val="30"/>
      <w:szCs w:val="32"/>
      <w:lang w:val="zh-CN" w:eastAsia="zh-CN" w:bidi="ar-SA"/>
    </w:rPr>
  </w:style>
  <w:style w:type="character" w:customStyle="1" w:styleId="main1">
    <w:name w:val="main1"/>
    <w:rPr>
      <w:rFonts w:ascii="ˎ̥" w:hAnsi="ˎ̥" w:hint="default"/>
      <w:sz w:val="18"/>
      <w:szCs w:val="18"/>
    </w:rPr>
  </w:style>
  <w:style w:type="character" w:customStyle="1" w:styleId="2TimesNewRomanChar">
    <w:name w:val="样式 标题 2 + Times New Roman 加粗 Char"/>
    <w:link w:val="2TimesNewRoman"/>
    <w:rPr>
      <w:rFonts w:ascii="Arial" w:eastAsia="黑体" w:hAnsi="Arial"/>
      <w:b/>
      <w:bCs/>
      <w:sz w:val="28"/>
      <w:szCs w:val="32"/>
    </w:rPr>
  </w:style>
  <w:style w:type="character" w:customStyle="1" w:styleId="Chara">
    <w:name w:val="副标题 Char"/>
    <w:link w:val="a"/>
    <w:rPr>
      <w:rFonts w:ascii="Cambria" w:eastAsia="黑体" w:hAnsi="Cambria"/>
      <w:b/>
      <w:bCs/>
      <w:kern w:val="28"/>
      <w:sz w:val="28"/>
      <w:szCs w:val="32"/>
      <w:lang w:val="zh-CN"/>
    </w:rPr>
  </w:style>
  <w:style w:type="character" w:customStyle="1" w:styleId="Char10">
    <w:name w:val="正文文本缩进 Char1"/>
    <w:uiPriority w:val="99"/>
    <w:semiHidden/>
    <w:rPr>
      <w:rFonts w:ascii="Times New Roman" w:eastAsia="宋体" w:hAnsi="Times New Roman" w:cs="Times New Roman"/>
      <w:szCs w:val="24"/>
    </w:rPr>
  </w:style>
  <w:style w:type="character" w:customStyle="1" w:styleId="3Char1">
    <w:name w:val="正文文本缩进 3 Char"/>
    <w:link w:val="32"/>
    <w:rPr>
      <w:rFonts w:ascii="宋体" w:eastAsia="宋体" w:hAnsi="宋体" w:cs="Times New Roman"/>
      <w:sz w:val="24"/>
      <w:szCs w:val="24"/>
    </w:rPr>
  </w:style>
  <w:style w:type="character" w:customStyle="1" w:styleId="Char11">
    <w:name w:val="页眉 Char1"/>
    <w:rPr>
      <w:rFonts w:ascii="Times New Roman" w:eastAsia="宋体" w:hAnsi="Times New Roman" w:cs="Times New Roman"/>
      <w:sz w:val="18"/>
      <w:szCs w:val="18"/>
    </w:rPr>
  </w:style>
  <w:style w:type="character" w:customStyle="1" w:styleId="Char12">
    <w:name w:val="副标题 Char1"/>
    <w:uiPriority w:val="11"/>
    <w:rPr>
      <w:rFonts w:ascii="Calibri Light" w:eastAsia="宋体" w:hAnsi="Calibri Light" w:cs="黑体"/>
      <w:b/>
      <w:bCs/>
      <w:kern w:val="28"/>
      <w:sz w:val="32"/>
      <w:szCs w:val="32"/>
    </w:rPr>
  </w:style>
  <w:style w:type="character" w:customStyle="1" w:styleId="Char13">
    <w:name w:val="文档结构图 Char1"/>
    <w:uiPriority w:val="99"/>
    <w:semiHidden/>
    <w:rPr>
      <w:rFonts w:ascii="Microsoft YaHei UI" w:eastAsia="Microsoft YaHei UI" w:hAnsi="Times New Roman" w:cs="Times New Roman"/>
      <w:sz w:val="18"/>
      <w:szCs w:val="18"/>
    </w:rPr>
  </w:style>
  <w:style w:type="character" w:customStyle="1" w:styleId="Char14">
    <w:name w:val="日期 Char1"/>
    <w:uiPriority w:val="99"/>
    <w:semiHidden/>
    <w:rPr>
      <w:rFonts w:ascii="Times New Roman" w:eastAsia="宋体" w:hAnsi="Times New Roman" w:cs="Times New Roman"/>
      <w:szCs w:val="24"/>
    </w:rPr>
  </w:style>
  <w:style w:type="character" w:customStyle="1" w:styleId="Char15">
    <w:name w:val="标题 Char1"/>
    <w:uiPriority w:val="10"/>
    <w:rPr>
      <w:rFonts w:ascii="Calibri Light" w:eastAsia="宋体" w:hAnsi="Calibri Light" w:cs="黑体"/>
      <w:b/>
      <w:bCs/>
      <w:sz w:val="32"/>
      <w:szCs w:val="32"/>
    </w:rPr>
  </w:style>
  <w:style w:type="character" w:customStyle="1" w:styleId="2Char10">
    <w:name w:val="正文文本 2 Char1"/>
    <w:uiPriority w:val="99"/>
    <w:semiHidden/>
    <w:rPr>
      <w:rFonts w:ascii="Times New Roman" w:eastAsia="宋体" w:hAnsi="Times New Roman" w:cs="Times New Roman"/>
      <w:szCs w:val="24"/>
    </w:rPr>
  </w:style>
  <w:style w:type="character" w:customStyle="1" w:styleId="2Char0">
    <w:name w:val="正文文本缩进 2 Char"/>
    <w:link w:val="20"/>
    <w:rPr>
      <w:rFonts w:ascii="宋体" w:eastAsia="宋体" w:hAnsi="宋体" w:cs="Times New Roman"/>
      <w:sz w:val="24"/>
      <w:szCs w:val="24"/>
    </w:rPr>
  </w:style>
  <w:style w:type="character" w:customStyle="1" w:styleId="Char16">
    <w:name w:val="批注文字 Char1"/>
    <w:uiPriority w:val="99"/>
    <w:semiHidden/>
    <w:rPr>
      <w:rFonts w:ascii="Times New Roman" w:eastAsia="宋体" w:hAnsi="Times New Roman" w:cs="Times New Roman"/>
      <w:szCs w:val="24"/>
    </w:rPr>
  </w:style>
  <w:style w:type="character" w:customStyle="1" w:styleId="Char17">
    <w:name w:val="批注主题 Char1"/>
    <w:uiPriority w:val="99"/>
    <w:semiHidden/>
    <w:rPr>
      <w:rFonts w:ascii="Times New Roman" w:eastAsia="宋体" w:hAnsi="Times New Roman" w:cs="Times New Roman"/>
      <w:b/>
      <w:bCs/>
      <w:szCs w:val="24"/>
    </w:rPr>
  </w:style>
  <w:style w:type="character" w:customStyle="1" w:styleId="Char18">
    <w:name w:val="页脚 Char1"/>
    <w:rPr>
      <w:rFonts w:ascii="Times New Roman" w:eastAsia="宋体" w:hAnsi="Times New Roman" w:cs="Times New Roman"/>
      <w:sz w:val="18"/>
      <w:szCs w:val="18"/>
    </w:rPr>
  </w:style>
  <w:style w:type="character" w:customStyle="1" w:styleId="Char19">
    <w:name w:val="批注框文本 Char1"/>
    <w:rPr>
      <w:rFonts w:ascii="Times New Roman" w:eastAsia="宋体" w:hAnsi="Times New Roman" w:cs="Times New Roman"/>
      <w:sz w:val="18"/>
      <w:szCs w:val="18"/>
    </w:rPr>
  </w:style>
  <w:style w:type="character" w:customStyle="1" w:styleId="Char1a">
    <w:name w:val="正文文本 Char1"/>
    <w:uiPriority w:val="99"/>
    <w:semiHidden/>
    <w:rPr>
      <w:rFonts w:ascii="Times New Roman" w:eastAsia="宋体" w:hAnsi="Times New Roman" w:cs="Times New Roman"/>
      <w:szCs w:val="24"/>
    </w:rPr>
  </w:style>
  <w:style w:type="character" w:customStyle="1" w:styleId="Char4">
    <w:name w:val="纯文本 Char"/>
    <w:link w:val="ac"/>
    <w:rPr>
      <w:rFonts w:ascii="宋体" w:eastAsia="宋体" w:hAnsi="Courier New" w:cs="Courier New"/>
      <w:szCs w:val="21"/>
    </w:rPr>
  </w:style>
  <w:style w:type="character" w:customStyle="1" w:styleId="highlight">
    <w:name w:val="highlight"/>
    <w:basedOn w:val="a2"/>
  </w:style>
  <w:style w:type="character" w:customStyle="1" w:styleId="apple-converted-space">
    <w:name w:val="apple-converted-space"/>
    <w:basedOn w:val="a2"/>
  </w:style>
  <w:style w:type="character" w:customStyle="1" w:styleId="11Char">
    <w:name w:val="1.1 Char"/>
    <w:link w:val="110"/>
    <w:rPr>
      <w:rFonts w:ascii="黑体" w:eastAsia="黑体" w:hAnsi="黑体"/>
      <w:kern w:val="28"/>
      <w:sz w:val="24"/>
      <w:szCs w:val="28"/>
    </w:rPr>
  </w:style>
  <w:style w:type="character" w:customStyle="1" w:styleId="simjour">
    <w:name w:val="simjour"/>
  </w:style>
  <w:style w:type="character" w:customStyle="1" w:styleId="11Char0">
    <w:name w:val="1、1 Char"/>
    <w:link w:val="112"/>
    <w:rPr>
      <w:rFonts w:ascii="黑体" w:eastAsia="黑体" w:hAnsi="黑体"/>
      <w:kern w:val="28"/>
      <w:sz w:val="28"/>
      <w:szCs w:val="28"/>
    </w:rPr>
  </w:style>
  <w:style w:type="character" w:customStyle="1" w:styleId="150">
    <w:name w:val="15"/>
    <w:rPr>
      <w:rFonts w:ascii="Times New Roman" w:hAnsi="Times New Roman" w:cs="Times New Roman" w:hint="default"/>
      <w:color w:val="006699"/>
      <w:sz w:val="20"/>
      <w:szCs w:val="20"/>
    </w:rPr>
  </w:style>
  <w:style w:type="character" w:customStyle="1" w:styleId="111Char">
    <w:name w:val="1.1.1 Char"/>
    <w:link w:val="1110"/>
    <w:rPr>
      <w:rFonts w:eastAsia="黑体"/>
      <w:bCs/>
      <w:sz w:val="24"/>
      <w:szCs w:val="32"/>
    </w:rPr>
  </w:style>
  <w:style w:type="character" w:customStyle="1" w:styleId="Chard">
    <w:name w:val="引用 Char"/>
    <w:link w:val="13"/>
    <w:rPr>
      <w:i/>
      <w:iCs/>
      <w:color w:val="000000"/>
    </w:rPr>
  </w:style>
  <w:style w:type="character" w:customStyle="1" w:styleId="tmpChar">
    <w:name w:val="tmp正文 Char"/>
    <w:link w:val="tmp"/>
    <w:rPr>
      <w:rFonts w:ascii="黑体" w:eastAsia="黑体"/>
      <w:sz w:val="24"/>
    </w:rPr>
  </w:style>
  <w:style w:type="character" w:customStyle="1" w:styleId="tmmpChar">
    <w:name w:val="tmmp Char"/>
    <w:link w:val="tmmp"/>
  </w:style>
  <w:style w:type="character" w:customStyle="1" w:styleId="Chare">
    <w:name w:val="正文的正文 Char"/>
    <w:link w:val="aff0"/>
    <w:rPr>
      <w:rFonts w:ascii="宋体" w:hAnsi="宋体"/>
      <w:sz w:val="24"/>
    </w:rPr>
  </w:style>
  <w:style w:type="character" w:customStyle="1" w:styleId="Char1b">
    <w:name w:val="引用 Char1"/>
    <w:uiPriority w:val="29"/>
    <w:rPr>
      <w:rFonts w:ascii="Times New Roman" w:eastAsia="宋体" w:hAnsi="Times New Roman" w:cs="Times New Roman"/>
      <w:i/>
      <w:iCs/>
      <w:color w:val="3F3F3F"/>
      <w:szCs w:val="24"/>
    </w:rPr>
  </w:style>
  <w:style w:type="character" w:customStyle="1" w:styleId="17">
    <w:name w:val="标题1"/>
  </w:style>
  <w:style w:type="character" w:customStyle="1" w:styleId="count">
    <w:name w:val="count"/>
  </w:style>
  <w:style w:type="character" w:customStyle="1" w:styleId="HTMLChar">
    <w:name w:val="HTML 预设格式 Char"/>
    <w:link w:val="HTML"/>
    <w:uiPriority w:val="99"/>
    <w:rPr>
      <w:rFonts w:ascii="Courier New" w:eastAsia="宋体" w:hAnsi="Courier New" w:cs="Courier New"/>
      <w:sz w:val="20"/>
      <w:szCs w:val="20"/>
    </w:rPr>
  </w:style>
  <w:style w:type="character" w:customStyle="1" w:styleId="Char6">
    <w:name w:val="尾注文本 Char"/>
    <w:link w:val="ae"/>
    <w:uiPriority w:val="99"/>
    <w:rPr>
      <w:rFonts w:ascii="Times New Roman" w:eastAsia="宋体" w:hAnsi="Times New Roman" w:cs="Times New Roman"/>
      <w:szCs w:val="20"/>
    </w:rPr>
  </w:style>
  <w:style w:type="character" w:customStyle="1" w:styleId="Charb">
    <w:name w:val="脚注文本 Char"/>
    <w:link w:val="af2"/>
    <w:uiPriority w:val="99"/>
    <w:rPr>
      <w:rFonts w:ascii="Times New Roman" w:eastAsia="宋体" w:hAnsi="Times New Roman" w:cs="Times New Roman"/>
      <w:sz w:val="18"/>
      <w:szCs w:val="18"/>
    </w:rPr>
  </w:style>
  <w:style w:type="character" w:customStyle="1" w:styleId="aff3">
    <w:name w:val="样式 小五"/>
    <w:rPr>
      <w:sz w:val="21"/>
    </w:rPr>
  </w:style>
  <w:style w:type="character" w:customStyle="1" w:styleId="3Char0">
    <w:name w:val="正文文本 3 Char"/>
    <w:link w:val="30"/>
    <w:rPr>
      <w:rFonts w:ascii="Times New Roman" w:eastAsia="宋体" w:hAnsi="Times New Roman" w:cs="Times New Roman"/>
      <w:i/>
      <w:iCs/>
      <w:szCs w:val="24"/>
    </w:rPr>
  </w:style>
  <w:style w:type="character" w:customStyle="1" w:styleId="18">
    <w:name w:val="书籍标题1"/>
    <w:uiPriority w:val="33"/>
    <w:qFormat/>
    <w:rPr>
      <w:b/>
      <w:bCs/>
      <w:smallCaps/>
      <w:spacing w:val="5"/>
    </w:rPr>
  </w:style>
  <w:style w:type="character" w:customStyle="1" w:styleId="kw2">
    <w:name w:val="kw2"/>
    <w:basedOn w:val="a2"/>
  </w:style>
  <w:style w:type="character" w:customStyle="1" w:styleId="sy0">
    <w:name w:val="sy0"/>
    <w:basedOn w:val="a2"/>
  </w:style>
  <w:style w:type="character" w:customStyle="1" w:styleId="me1">
    <w:name w:val="me1"/>
    <w:basedOn w:val="a2"/>
  </w:style>
  <w:style w:type="character" w:customStyle="1" w:styleId="br0">
    <w:name w:val="br0"/>
    <w:basedOn w:val="a2"/>
  </w:style>
  <w:style w:type="character" w:customStyle="1" w:styleId="nu0">
    <w:name w:val="nu0"/>
    <w:basedOn w:val="a2"/>
  </w:style>
  <w:style w:type="character" w:customStyle="1" w:styleId="st0">
    <w:name w:val="st0"/>
    <w:basedOn w:val="a2"/>
  </w:style>
  <w:style w:type="paragraph" w:styleId="aff4">
    <w:name w:val="Revision"/>
    <w:hidden/>
    <w:uiPriority w:val="99"/>
    <w:semiHidden/>
    <w:rsid w:val="001E596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0" textRotate="1"/>
    <customShpInfo spid="_x0000_s1081"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9" textRotate="1"/>
    <customShpInfo spid="_x0000_s1110" textRotate="1"/>
    <customShpInfo spid="_x0000_s1111"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11414B-170D-4368-8BCC-5D0F8CF9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1431656013</TotalTime>
  <Pages>39</Pages>
  <Words>12910</Words>
  <Characters>21432</Characters>
  <Application>Microsoft Office Word</Application>
  <DocSecurity>0</DocSecurity>
  <Lines>1190</Lines>
  <Paragraphs>1040</Paragraphs>
  <ScaleCrop>false</ScaleCrop>
  <Company>china</Company>
  <LinksUpToDate>false</LinksUpToDate>
  <CharactersWithSpaces>33302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地理位置数据展示系统的设计与实现</dc:title>
  <dc:creator>Administrator</dc:creator>
  <cp:lastModifiedBy>Administrator</cp:lastModifiedBy>
  <cp:revision>6</cp:revision>
  <dcterms:created xsi:type="dcterms:W3CDTF">2411-12-31T15:59:00Z</dcterms:created>
  <dcterms:modified xsi:type="dcterms:W3CDTF">2015-06-09T12:37:00Z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